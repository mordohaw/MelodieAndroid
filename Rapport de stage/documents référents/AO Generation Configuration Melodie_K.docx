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AD8" w:rsidRPr="00106D48" w:rsidRDefault="00572AD8" w:rsidP="006112F5">
      <w:pPr>
        <w:pStyle w:val="Titre1"/>
        <w:numPr>
          <w:ilvl w:val="0"/>
          <w:numId w:val="0"/>
        </w:numPr>
        <w:jc w:val="center"/>
      </w:pPr>
      <w:bookmarkStart w:id="0" w:name="_Toc323809107"/>
      <w:bookmarkStart w:id="1" w:name="_Toc324170785"/>
      <w:bookmarkStart w:id="2" w:name="_Toc454524489"/>
      <w:r w:rsidRPr="00106D48">
        <w:t>Generation Configuration Melodie</w:t>
      </w:r>
      <w:bookmarkEnd w:id="0"/>
      <w:bookmarkEnd w:id="1"/>
      <w:bookmarkEnd w:id="2"/>
    </w:p>
    <w:p w:rsidR="00572AD8" w:rsidRPr="00106D48" w:rsidRDefault="00572AD8" w:rsidP="000F4193">
      <w:pPr>
        <w:jc w:val="center"/>
        <w:rPr>
          <w:b/>
          <w:sz w:val="32"/>
          <w:szCs w:val="32"/>
        </w:rPr>
      </w:pPr>
      <w:r w:rsidRPr="00106D48">
        <w:rPr>
          <w:b/>
          <w:sz w:val="32"/>
          <w:szCs w:val="32"/>
        </w:rPr>
        <w:t>ANALYSE ORGANIQUE</w:t>
      </w:r>
    </w:p>
    <w:p w:rsidR="00572AD8" w:rsidRPr="00106D48" w:rsidRDefault="00572AD8" w:rsidP="00572AD8">
      <w:pPr>
        <w:pStyle w:val="Titre2"/>
        <w:numPr>
          <w:ilvl w:val="0"/>
          <w:numId w:val="0"/>
        </w:numPr>
      </w:pPr>
      <w:bookmarkStart w:id="3" w:name="_Toc291062842"/>
      <w:bookmarkStart w:id="4" w:name="_Toc324170786"/>
      <w:bookmarkStart w:id="5" w:name="_Toc454524490"/>
      <w:r w:rsidRPr="00106D48">
        <w:t>Références</w:t>
      </w:r>
      <w:bookmarkEnd w:id="3"/>
      <w:bookmarkEnd w:id="4"/>
      <w:bookmarkEnd w:id="5"/>
    </w:p>
    <w:p w:rsidR="00572AD8" w:rsidRPr="00106D48" w:rsidRDefault="00572AD8" w:rsidP="00572AD8">
      <w:pPr>
        <w:pStyle w:val="Paragraphedeliste"/>
        <w:numPr>
          <w:ilvl w:val="0"/>
          <w:numId w:val="2"/>
        </w:numPr>
        <w:rPr>
          <w:lang w:val="en-US"/>
        </w:rPr>
      </w:pPr>
      <w:r w:rsidRPr="00106D48">
        <w:rPr>
          <w:lang w:val="en-US"/>
        </w:rPr>
        <w:t>“AF Generation Config Melodie.docx”</w:t>
      </w:r>
    </w:p>
    <w:p w:rsidR="00572AD8" w:rsidRPr="00106D48" w:rsidRDefault="00572AD8" w:rsidP="00572AD8">
      <w:pPr>
        <w:numPr>
          <w:ilvl w:val="0"/>
          <w:numId w:val="2"/>
        </w:numPr>
      </w:pPr>
      <w:r w:rsidRPr="00106D48">
        <w:rPr>
          <w:lang w:val="en-US"/>
        </w:rPr>
        <w:t>“</w:t>
      </w:r>
      <w:r w:rsidRPr="00106D48">
        <w:t>ExpressionBesoinGénérationConfiguration.doc</w:t>
      </w:r>
      <w:r w:rsidRPr="00106D48">
        <w:rPr>
          <w:lang w:val="en-US"/>
        </w:rPr>
        <w:t>”</w:t>
      </w:r>
    </w:p>
    <w:p w:rsidR="00572AD8" w:rsidRPr="00106D48" w:rsidRDefault="00572AD8" w:rsidP="0083311A">
      <w:pPr>
        <w:numPr>
          <w:ilvl w:val="0"/>
          <w:numId w:val="2"/>
        </w:numPr>
      </w:pPr>
      <w:r w:rsidRPr="00106D48">
        <w:rPr>
          <w:lang w:val="en-US"/>
        </w:rPr>
        <w:t>“</w:t>
      </w:r>
      <w:r w:rsidRPr="00106D48">
        <w:t>AO Gestion Licence Melodie.doc</w:t>
      </w:r>
      <w:r w:rsidRPr="00106D48">
        <w:rPr>
          <w:lang w:val="en-US"/>
        </w:rPr>
        <w:t>”</w:t>
      </w:r>
    </w:p>
    <w:sdt>
      <w:sdtPr>
        <w:rPr>
          <w:rFonts w:ascii="Book Antiqua" w:eastAsia="Times New Roman" w:hAnsi="Book Antiqua" w:cs="Times New Roman"/>
          <w:b w:val="0"/>
          <w:bCs w:val="0"/>
          <w:color w:val="auto"/>
          <w:sz w:val="24"/>
          <w:szCs w:val="24"/>
        </w:rPr>
        <w:id w:val="-458501047"/>
        <w:docPartObj>
          <w:docPartGallery w:val="Table of Contents"/>
          <w:docPartUnique/>
        </w:docPartObj>
      </w:sdtPr>
      <w:sdtEndPr/>
      <w:sdtContent>
        <w:p w:rsidR="00845EEE" w:rsidRPr="00106D48" w:rsidRDefault="00845EEE">
          <w:pPr>
            <w:pStyle w:val="En-ttedetabledesmatires"/>
            <w:rPr>
              <w:color w:val="auto"/>
            </w:rPr>
          </w:pPr>
          <w:r w:rsidRPr="00106D48">
            <w:rPr>
              <w:color w:val="auto"/>
            </w:rPr>
            <w:t>Table des matières</w:t>
          </w:r>
          <w:bookmarkStart w:id="6" w:name="_GoBack"/>
          <w:bookmarkEnd w:id="6"/>
        </w:p>
        <w:p w:rsidR="009F43A6" w:rsidRDefault="00845EEE">
          <w:pPr>
            <w:pStyle w:val="TM1"/>
            <w:tabs>
              <w:tab w:val="right" w:leader="dot" w:pos="10762"/>
            </w:tabs>
            <w:rPr>
              <w:ins w:id="7" w:author="BONTEMPI, Virgil" w:date="2016-06-24T09:39:00Z"/>
              <w:rFonts w:asciiTheme="minorHAnsi" w:eastAsiaTheme="minorEastAsia" w:hAnsiTheme="minorHAnsi" w:cstheme="minorBidi"/>
              <w:noProof/>
              <w:sz w:val="22"/>
              <w:szCs w:val="22"/>
            </w:rPr>
          </w:pPr>
          <w:r w:rsidRPr="00106D48">
            <w:fldChar w:fldCharType="begin"/>
          </w:r>
          <w:r w:rsidRPr="00106D48">
            <w:instrText xml:space="preserve"> TOC \o "1-4" \h \z \u </w:instrText>
          </w:r>
          <w:r w:rsidRPr="00106D48">
            <w:fldChar w:fldCharType="separate"/>
          </w:r>
          <w:ins w:id="8" w:author="BONTEMPI, Virgil" w:date="2016-06-24T09:39:00Z">
            <w:r w:rsidR="009F43A6" w:rsidRPr="00CC62E6">
              <w:rPr>
                <w:rStyle w:val="Lienhypertexte"/>
                <w:rFonts w:eastAsiaTheme="majorEastAsia"/>
                <w:noProof/>
              </w:rPr>
              <w:fldChar w:fldCharType="begin"/>
            </w:r>
            <w:r w:rsidR="009F43A6" w:rsidRPr="00CC62E6">
              <w:rPr>
                <w:rStyle w:val="Lienhypertexte"/>
                <w:rFonts w:eastAsiaTheme="majorEastAsia"/>
                <w:noProof/>
              </w:rPr>
              <w:instrText xml:space="preserve"> </w:instrText>
            </w:r>
            <w:r w:rsidR="009F43A6">
              <w:rPr>
                <w:noProof/>
              </w:rPr>
              <w:instrText>HYPERLINK \l "_Toc454524489"</w:instrText>
            </w:r>
            <w:r w:rsidR="009F43A6" w:rsidRPr="00CC62E6">
              <w:rPr>
                <w:rStyle w:val="Lienhypertexte"/>
                <w:rFonts w:eastAsiaTheme="majorEastAsia"/>
                <w:noProof/>
              </w:rPr>
              <w:instrText xml:space="preserve"> </w:instrText>
            </w:r>
            <w:r w:rsidR="009F43A6" w:rsidRPr="00CC62E6">
              <w:rPr>
                <w:rStyle w:val="Lienhypertexte"/>
                <w:rFonts w:eastAsiaTheme="majorEastAsia"/>
                <w:noProof/>
              </w:rPr>
            </w:r>
            <w:r w:rsidR="009F43A6" w:rsidRPr="00CC62E6">
              <w:rPr>
                <w:rStyle w:val="Lienhypertexte"/>
                <w:rFonts w:eastAsiaTheme="majorEastAsia"/>
                <w:noProof/>
              </w:rPr>
              <w:fldChar w:fldCharType="separate"/>
            </w:r>
            <w:r w:rsidR="009F43A6" w:rsidRPr="00CC62E6">
              <w:rPr>
                <w:rStyle w:val="Lienhypertexte"/>
                <w:rFonts w:eastAsiaTheme="majorEastAsia"/>
                <w:noProof/>
              </w:rPr>
              <w:t>Generation Configuration Melodie</w:t>
            </w:r>
            <w:r w:rsidR="009F43A6">
              <w:rPr>
                <w:noProof/>
                <w:webHidden/>
              </w:rPr>
              <w:tab/>
            </w:r>
            <w:r w:rsidR="009F43A6">
              <w:rPr>
                <w:noProof/>
                <w:webHidden/>
              </w:rPr>
              <w:fldChar w:fldCharType="begin"/>
            </w:r>
            <w:r w:rsidR="009F43A6">
              <w:rPr>
                <w:noProof/>
                <w:webHidden/>
              </w:rPr>
              <w:instrText xml:space="preserve"> PAGEREF _Toc454524489 \h </w:instrText>
            </w:r>
            <w:r w:rsidR="009F43A6">
              <w:rPr>
                <w:noProof/>
                <w:webHidden/>
              </w:rPr>
            </w:r>
          </w:ins>
          <w:r w:rsidR="009F43A6">
            <w:rPr>
              <w:noProof/>
              <w:webHidden/>
            </w:rPr>
            <w:fldChar w:fldCharType="separate"/>
          </w:r>
          <w:ins w:id="9" w:author="BONTEMPI, Virgil" w:date="2016-06-24T09:39:00Z">
            <w:r w:rsidR="009F43A6">
              <w:rPr>
                <w:noProof/>
                <w:webHidden/>
              </w:rPr>
              <w:t>1</w:t>
            </w:r>
            <w:r w:rsidR="009F43A6">
              <w:rPr>
                <w:noProof/>
                <w:webHidden/>
              </w:rPr>
              <w:fldChar w:fldCharType="end"/>
            </w:r>
            <w:r w:rsidR="009F43A6" w:rsidRPr="00CC62E6">
              <w:rPr>
                <w:rStyle w:val="Lienhypertexte"/>
                <w:rFonts w:eastAsiaTheme="majorEastAsia"/>
                <w:noProof/>
              </w:rPr>
              <w:fldChar w:fldCharType="end"/>
            </w:r>
          </w:ins>
        </w:p>
        <w:p w:rsidR="009F43A6" w:rsidRDefault="009F43A6">
          <w:pPr>
            <w:pStyle w:val="TM2"/>
            <w:tabs>
              <w:tab w:val="right" w:leader="dot" w:pos="10762"/>
            </w:tabs>
            <w:rPr>
              <w:ins w:id="10" w:author="BONTEMPI, Virgil" w:date="2016-06-24T09:39:00Z"/>
              <w:rFonts w:asciiTheme="minorHAnsi" w:eastAsiaTheme="minorEastAsia" w:hAnsiTheme="minorHAnsi" w:cstheme="minorBidi"/>
              <w:noProof/>
              <w:sz w:val="22"/>
              <w:szCs w:val="22"/>
            </w:rPr>
          </w:pPr>
          <w:ins w:id="11"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"_Toc454524490"</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Références</w:t>
            </w:r>
            <w:r>
              <w:rPr>
                <w:noProof/>
                <w:webHidden/>
              </w:rPr>
              <w:tab/>
            </w:r>
            <w:r>
              <w:rPr>
                <w:noProof/>
                <w:webHidden/>
              </w:rPr>
              <w:fldChar w:fldCharType="begin"/>
            </w:r>
            <w:r>
              <w:rPr>
                <w:noProof/>
                <w:webHidden/>
              </w:rPr>
              <w:instrText xml:space="preserve"> PAGEREF _Toc454524490 \h </w:instrText>
            </w:r>
            <w:r>
              <w:rPr>
                <w:noProof/>
                <w:webHidden/>
              </w:rPr>
            </w:r>
          </w:ins>
          <w:r>
            <w:rPr>
              <w:noProof/>
              <w:webHidden/>
            </w:rPr>
            <w:fldChar w:fldCharType="separate"/>
          </w:r>
          <w:ins w:id="12" w:author="BONTEMPI, Virgil" w:date="2016-06-24T09:39:00Z">
            <w:r>
              <w:rPr>
                <w:noProof/>
                <w:webHidden/>
              </w:rPr>
              <w:t>1</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3" w:author="BONTEMPI, Virgil" w:date="2016-06-24T09:39:00Z"/>
              <w:rFonts w:asciiTheme="minorHAnsi" w:eastAsiaTheme="minorEastAsia" w:hAnsiTheme="minorHAnsi" w:cstheme="minorBidi"/>
              <w:noProof/>
              <w:sz w:val="22"/>
              <w:szCs w:val="22"/>
            </w:rPr>
          </w:pPr>
          <w:ins w:id="14"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"_Toc454524491"</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gestion interface</w:t>
            </w:r>
            <w:r>
              <w:rPr>
                <w:noProof/>
                <w:webHidden/>
              </w:rPr>
              <w:tab/>
            </w:r>
            <w:r>
              <w:rPr>
                <w:noProof/>
                <w:webHidden/>
              </w:rPr>
              <w:fldChar w:fldCharType="begin"/>
            </w:r>
            <w:r>
              <w:rPr>
                <w:noProof/>
                <w:webHidden/>
              </w:rPr>
              <w:instrText xml:space="preserve"> PAGEREF _Toc454524491 \h </w:instrText>
            </w:r>
            <w:r>
              <w:rPr>
                <w:noProof/>
                <w:webHidden/>
              </w:rPr>
            </w:r>
          </w:ins>
          <w:r>
            <w:rPr>
              <w:noProof/>
              <w:webHidden/>
            </w:rPr>
            <w:fldChar w:fldCharType="separate"/>
          </w:r>
          <w:ins w:id="15" w:author="BONTEMPI, Virgil" w:date="2016-06-24T09:39:00Z">
            <w:r>
              <w:rPr>
                <w:noProof/>
                <w:webHidden/>
              </w:rPr>
              <w:t>2</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6" w:author="BONTEMPI, Virgil" w:date="2016-06-24T09:39:00Z"/>
              <w:rFonts w:asciiTheme="minorHAnsi" w:eastAsiaTheme="minorEastAsia" w:hAnsiTheme="minorHAnsi" w:cstheme="minorBidi"/>
              <w:noProof/>
              <w:sz w:val="22"/>
              <w:szCs w:val="22"/>
            </w:rPr>
          </w:pPr>
          <w:ins w:id="17"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"_Toc454524492"</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Principe général</w:t>
            </w:r>
            <w:r>
              <w:rPr>
                <w:noProof/>
                <w:webHidden/>
              </w:rPr>
              <w:tab/>
            </w:r>
            <w:r>
              <w:rPr>
                <w:noProof/>
                <w:webHidden/>
              </w:rPr>
              <w:fldChar w:fldCharType="begin"/>
            </w:r>
            <w:r>
              <w:rPr>
                <w:noProof/>
                <w:webHidden/>
              </w:rPr>
              <w:instrText xml:space="preserve"> PAGEREF _Toc454524492 \h </w:instrText>
            </w:r>
            <w:r>
              <w:rPr>
                <w:noProof/>
                <w:webHidden/>
              </w:rPr>
            </w:r>
          </w:ins>
          <w:r>
            <w:rPr>
              <w:noProof/>
              <w:webHidden/>
            </w:rPr>
            <w:fldChar w:fldCharType="separate"/>
          </w:r>
          <w:ins w:id="18" w:author="BONTEMPI, Virgil" w:date="2016-06-24T09:39:00Z">
            <w:r>
              <w:rPr>
                <w:noProof/>
                <w:webHidden/>
              </w:rPr>
              <w:t>2</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19" w:author="BONTEMPI, Virgil" w:date="2016-06-24T09:39:00Z"/>
              <w:rFonts w:asciiTheme="minorHAnsi" w:eastAsiaTheme="minorEastAsia" w:hAnsiTheme="minorHAnsi" w:cstheme="minorBidi"/>
              <w:noProof/>
              <w:sz w:val="22"/>
              <w:szCs w:val="22"/>
            </w:rPr>
          </w:pPr>
          <w:ins w:id="20"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"_Toc454524493"</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Classement des objets de l'IHM</w:t>
            </w:r>
            <w:r>
              <w:rPr>
                <w:noProof/>
                <w:webHidden/>
              </w:rPr>
              <w:tab/>
            </w:r>
            <w:r>
              <w:rPr>
                <w:noProof/>
                <w:webHidden/>
              </w:rPr>
              <w:fldChar w:fldCharType="begin"/>
            </w:r>
            <w:r>
              <w:rPr>
                <w:noProof/>
                <w:webHidden/>
              </w:rPr>
              <w:instrText xml:space="preserve"> PAGEREF _Toc454524493 \h </w:instrText>
            </w:r>
            <w:r>
              <w:rPr>
                <w:noProof/>
                <w:webHidden/>
              </w:rPr>
            </w:r>
          </w:ins>
          <w:r>
            <w:rPr>
              <w:noProof/>
              <w:webHidden/>
            </w:rPr>
            <w:fldChar w:fldCharType="separate"/>
          </w:r>
          <w:ins w:id="21" w:author="BONTEMPI, Virgil" w:date="2016-06-24T09:39:00Z">
            <w:r>
              <w:rPr>
                <w:noProof/>
                <w:webHidden/>
              </w:rPr>
              <w:t>2</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22" w:author="BONTEMPI, Virgil" w:date="2016-06-24T09:39:00Z"/>
              <w:rFonts w:asciiTheme="minorHAnsi" w:eastAsiaTheme="minorEastAsia" w:hAnsiTheme="minorHAnsi" w:cstheme="minorBidi"/>
              <w:noProof/>
              <w:sz w:val="22"/>
              <w:szCs w:val="22"/>
            </w:rPr>
          </w:pPr>
          <w:ins w:id="23"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"_Toc454524494"</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Saisies utilisateurs</w:t>
            </w:r>
            <w:r>
              <w:rPr>
                <w:noProof/>
                <w:webHidden/>
              </w:rPr>
              <w:tab/>
            </w:r>
            <w:r>
              <w:rPr>
                <w:noProof/>
                <w:webHidden/>
              </w:rPr>
              <w:fldChar w:fldCharType="begin"/>
            </w:r>
            <w:r>
              <w:rPr>
                <w:noProof/>
                <w:webHidden/>
              </w:rPr>
              <w:instrText xml:space="preserve"> PAGEREF _Toc454524494 \h </w:instrText>
            </w:r>
            <w:r>
              <w:rPr>
                <w:noProof/>
                <w:webHidden/>
              </w:rPr>
            </w:r>
          </w:ins>
          <w:r>
            <w:rPr>
              <w:noProof/>
              <w:webHidden/>
            </w:rPr>
            <w:fldChar w:fldCharType="separate"/>
          </w:r>
          <w:ins w:id="24" w:author="BONTEMPI, Virgil" w:date="2016-06-24T09:39:00Z">
            <w:r>
              <w:rPr>
                <w:noProof/>
                <w:webHidden/>
              </w:rPr>
              <w:t>3</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25" w:author="BONTEMPI, Virgil" w:date="2016-06-24T09:39:00Z"/>
              <w:rFonts w:asciiTheme="minorHAnsi" w:eastAsiaTheme="minorEastAsia" w:hAnsiTheme="minorHAnsi" w:cstheme="minorBidi"/>
              <w:noProof/>
              <w:sz w:val="22"/>
              <w:szCs w:val="22"/>
            </w:rPr>
          </w:pPr>
          <w:ins w:id="26"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"_Toc454524495"</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Fonctionnement général</w:t>
            </w:r>
            <w:r>
              <w:rPr>
                <w:noProof/>
                <w:webHidden/>
              </w:rPr>
              <w:tab/>
            </w:r>
            <w:r>
              <w:rPr>
                <w:noProof/>
                <w:webHidden/>
              </w:rPr>
              <w:fldChar w:fldCharType="begin"/>
            </w:r>
            <w:r>
              <w:rPr>
                <w:noProof/>
                <w:webHidden/>
              </w:rPr>
              <w:instrText xml:space="preserve"> PAGEREF _Toc454524495 \h </w:instrText>
            </w:r>
            <w:r>
              <w:rPr>
                <w:noProof/>
                <w:webHidden/>
              </w:rPr>
            </w:r>
          </w:ins>
          <w:r>
            <w:rPr>
              <w:noProof/>
              <w:webHidden/>
            </w:rPr>
            <w:fldChar w:fldCharType="separate"/>
          </w:r>
          <w:ins w:id="27" w:author="BONTEMPI, Virgil" w:date="2016-06-24T09:39:00Z">
            <w:r>
              <w:rPr>
                <w:noProof/>
                <w:webHidden/>
              </w:rPr>
              <w:t>3</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28" w:author="BONTEMPI, Virgil" w:date="2016-06-24T09:39:00Z"/>
              <w:rFonts w:asciiTheme="minorHAnsi" w:eastAsiaTheme="minorEastAsia" w:hAnsiTheme="minorHAnsi" w:cstheme="minorBidi"/>
              <w:noProof/>
              <w:sz w:val="22"/>
              <w:szCs w:val="22"/>
            </w:rPr>
          </w:pPr>
          <w:ins w:id="29"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"_Toc454524496"</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Objets utilisés</w:t>
            </w:r>
            <w:r>
              <w:rPr>
                <w:noProof/>
                <w:webHidden/>
              </w:rPr>
              <w:tab/>
            </w:r>
            <w:r>
              <w:rPr>
                <w:noProof/>
                <w:webHidden/>
              </w:rPr>
              <w:fldChar w:fldCharType="begin"/>
            </w:r>
            <w:r>
              <w:rPr>
                <w:noProof/>
                <w:webHidden/>
              </w:rPr>
              <w:instrText xml:space="preserve"> PAGEREF _Toc454524496 \h </w:instrText>
            </w:r>
            <w:r>
              <w:rPr>
                <w:noProof/>
                <w:webHidden/>
              </w:rPr>
            </w:r>
          </w:ins>
          <w:r>
            <w:rPr>
              <w:noProof/>
              <w:webHidden/>
            </w:rPr>
            <w:fldChar w:fldCharType="separate"/>
          </w:r>
          <w:ins w:id="30" w:author="BONTEMPI, Virgil" w:date="2016-06-24T09:39:00Z">
            <w:r>
              <w:rPr>
                <w:noProof/>
                <w:webHidden/>
              </w:rPr>
              <w:t>3</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31" w:author="BONTEMPI, Virgil" w:date="2016-06-24T09:39:00Z"/>
              <w:rFonts w:asciiTheme="minorHAnsi" w:eastAsiaTheme="minorEastAsia" w:hAnsiTheme="minorHAnsi" w:cstheme="minorBidi"/>
              <w:noProof/>
              <w:sz w:val="22"/>
              <w:szCs w:val="22"/>
            </w:rPr>
          </w:pPr>
          <w:ins w:id="32"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"_Toc454524497"</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TabControl (composé de TabPage)</w:t>
            </w:r>
            <w:r>
              <w:rPr>
                <w:noProof/>
                <w:webHidden/>
              </w:rPr>
              <w:tab/>
            </w:r>
            <w:r>
              <w:rPr>
                <w:noProof/>
                <w:webHidden/>
              </w:rPr>
              <w:fldChar w:fldCharType="begin"/>
            </w:r>
            <w:r>
              <w:rPr>
                <w:noProof/>
                <w:webHidden/>
              </w:rPr>
              <w:instrText xml:space="preserve"> PAGEREF _Toc454524497 \h </w:instrText>
            </w:r>
            <w:r>
              <w:rPr>
                <w:noProof/>
                <w:webHidden/>
              </w:rPr>
            </w:r>
          </w:ins>
          <w:r>
            <w:rPr>
              <w:noProof/>
              <w:webHidden/>
            </w:rPr>
            <w:fldChar w:fldCharType="separate"/>
          </w:r>
          <w:ins w:id="33" w:author="BONTEMPI, Virgil" w:date="2016-06-24T09:39:00Z">
            <w:r>
              <w:rPr>
                <w:noProof/>
                <w:webHidden/>
              </w:rPr>
              <w:t>3</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34" w:author="BONTEMPI, Virgil" w:date="2016-06-24T09:39:00Z"/>
              <w:rFonts w:asciiTheme="minorHAnsi" w:eastAsiaTheme="minorEastAsia" w:hAnsiTheme="minorHAnsi" w:cstheme="minorBidi"/>
              <w:noProof/>
              <w:sz w:val="22"/>
              <w:szCs w:val="22"/>
            </w:rPr>
          </w:pPr>
          <w:ins w:id="35"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"_Toc454524498"</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TextBox</w:t>
            </w:r>
            <w:r>
              <w:rPr>
                <w:noProof/>
                <w:webHidden/>
              </w:rPr>
              <w:tab/>
            </w:r>
            <w:r>
              <w:rPr>
                <w:noProof/>
                <w:webHidden/>
              </w:rPr>
              <w:fldChar w:fldCharType="begin"/>
            </w:r>
            <w:r>
              <w:rPr>
                <w:noProof/>
                <w:webHidden/>
              </w:rPr>
              <w:instrText xml:space="preserve"> PAGEREF _Toc454524498 \h </w:instrText>
            </w:r>
            <w:r>
              <w:rPr>
                <w:noProof/>
                <w:webHidden/>
              </w:rPr>
            </w:r>
          </w:ins>
          <w:r>
            <w:rPr>
              <w:noProof/>
              <w:webHidden/>
            </w:rPr>
            <w:fldChar w:fldCharType="separate"/>
          </w:r>
          <w:ins w:id="36" w:author="BONTEMPI, Virgil" w:date="2016-06-24T09:39:00Z">
            <w:r>
              <w:rPr>
                <w:noProof/>
                <w:webHidden/>
              </w:rPr>
              <w:t>5</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37" w:author="BONTEMPI, Virgil" w:date="2016-06-24T09:39:00Z"/>
              <w:rFonts w:asciiTheme="minorHAnsi" w:eastAsiaTheme="minorEastAsia" w:hAnsiTheme="minorHAnsi" w:cstheme="minorBidi"/>
              <w:noProof/>
              <w:sz w:val="22"/>
              <w:szCs w:val="22"/>
            </w:rPr>
          </w:pPr>
          <w:ins w:id="38"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"_Toc454524499"</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Radio Button</w:t>
            </w:r>
            <w:r>
              <w:rPr>
                <w:noProof/>
                <w:webHidden/>
              </w:rPr>
              <w:tab/>
            </w:r>
            <w:r>
              <w:rPr>
                <w:noProof/>
                <w:webHidden/>
              </w:rPr>
              <w:fldChar w:fldCharType="begin"/>
            </w:r>
            <w:r>
              <w:rPr>
                <w:noProof/>
                <w:webHidden/>
              </w:rPr>
              <w:instrText xml:space="preserve"> PAGEREF _Toc454524499 \h </w:instrText>
            </w:r>
            <w:r>
              <w:rPr>
                <w:noProof/>
                <w:webHidden/>
              </w:rPr>
            </w:r>
          </w:ins>
          <w:r>
            <w:rPr>
              <w:noProof/>
              <w:webHidden/>
            </w:rPr>
            <w:fldChar w:fldCharType="separate"/>
          </w:r>
          <w:ins w:id="39" w:author="BONTEMPI, Virgil" w:date="2016-06-24T09:39:00Z">
            <w:r>
              <w:rPr>
                <w:noProof/>
                <w:webHidden/>
              </w:rPr>
              <w:t>5</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40" w:author="BONTEMPI, Virgil" w:date="2016-06-24T09:39:00Z"/>
              <w:rFonts w:asciiTheme="minorHAnsi" w:eastAsiaTheme="minorEastAsia" w:hAnsiTheme="minorHAnsi" w:cstheme="minorBidi"/>
              <w:noProof/>
              <w:sz w:val="22"/>
              <w:szCs w:val="22"/>
            </w:rPr>
          </w:pPr>
          <w:ins w:id="41"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"_Toc454524500"</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FolderBrowserDialog</w:t>
            </w:r>
            <w:r>
              <w:rPr>
                <w:noProof/>
                <w:webHidden/>
              </w:rPr>
              <w:tab/>
            </w:r>
            <w:r>
              <w:rPr>
                <w:noProof/>
                <w:webHidden/>
              </w:rPr>
              <w:fldChar w:fldCharType="begin"/>
            </w:r>
            <w:r>
              <w:rPr>
                <w:noProof/>
                <w:webHidden/>
              </w:rPr>
              <w:instrText xml:space="preserve"> PAGEREF _Toc454524500 \h </w:instrText>
            </w:r>
            <w:r>
              <w:rPr>
                <w:noProof/>
                <w:webHidden/>
              </w:rPr>
            </w:r>
          </w:ins>
          <w:r>
            <w:rPr>
              <w:noProof/>
              <w:webHidden/>
            </w:rPr>
            <w:fldChar w:fldCharType="separate"/>
          </w:r>
          <w:ins w:id="42" w:author="BONTEMPI, Virgil" w:date="2016-06-24T09:39:00Z">
            <w:r>
              <w:rPr>
                <w:noProof/>
                <w:webHidden/>
              </w:rPr>
              <w:t>6</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43" w:author="BONTEMPI, Virgil" w:date="2016-06-24T09:39:00Z"/>
              <w:rFonts w:asciiTheme="minorHAnsi" w:eastAsiaTheme="minorEastAsia" w:hAnsiTheme="minorHAnsi" w:cstheme="minorBidi"/>
              <w:noProof/>
              <w:sz w:val="22"/>
              <w:szCs w:val="22"/>
            </w:rPr>
          </w:pPr>
          <w:ins w:id="44"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"_Toc454524501"</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ComboBox</w:t>
            </w:r>
            <w:r>
              <w:rPr>
                <w:noProof/>
                <w:webHidden/>
              </w:rPr>
              <w:tab/>
            </w:r>
            <w:r>
              <w:rPr>
                <w:noProof/>
                <w:webHidden/>
              </w:rPr>
              <w:fldChar w:fldCharType="begin"/>
            </w:r>
            <w:r>
              <w:rPr>
                <w:noProof/>
                <w:webHidden/>
              </w:rPr>
              <w:instrText xml:space="preserve"> PAGEREF _Toc454524501 \h </w:instrText>
            </w:r>
            <w:r>
              <w:rPr>
                <w:noProof/>
                <w:webHidden/>
              </w:rPr>
            </w:r>
          </w:ins>
          <w:r>
            <w:rPr>
              <w:noProof/>
              <w:webHidden/>
            </w:rPr>
            <w:fldChar w:fldCharType="separate"/>
          </w:r>
          <w:ins w:id="45" w:author="BONTEMPI, Virgil" w:date="2016-06-24T09:39:00Z">
            <w:r>
              <w:rPr>
                <w:noProof/>
                <w:webHidden/>
              </w:rPr>
              <w:t>6</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46" w:author="BONTEMPI, Virgil" w:date="2016-06-24T09:39:00Z"/>
              <w:rFonts w:asciiTheme="minorHAnsi" w:eastAsiaTheme="minorEastAsia" w:hAnsiTheme="minorHAnsi" w:cstheme="minorBidi"/>
              <w:noProof/>
              <w:sz w:val="22"/>
              <w:szCs w:val="22"/>
            </w:rPr>
          </w:pPr>
          <w:ins w:id="47"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"_Toc454524502"</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Button</w:t>
            </w:r>
            <w:r>
              <w:rPr>
                <w:noProof/>
                <w:webHidden/>
              </w:rPr>
              <w:tab/>
            </w:r>
            <w:r>
              <w:rPr>
                <w:noProof/>
                <w:webHidden/>
              </w:rPr>
              <w:fldChar w:fldCharType="begin"/>
            </w:r>
            <w:r>
              <w:rPr>
                <w:noProof/>
                <w:webHidden/>
              </w:rPr>
              <w:instrText xml:space="preserve"> PAGEREF _Toc454524502 \h </w:instrText>
            </w:r>
            <w:r>
              <w:rPr>
                <w:noProof/>
                <w:webHidden/>
              </w:rPr>
            </w:r>
          </w:ins>
          <w:r>
            <w:rPr>
              <w:noProof/>
              <w:webHidden/>
            </w:rPr>
            <w:fldChar w:fldCharType="separate"/>
          </w:r>
          <w:ins w:id="48" w:author="BONTEMPI, Virgil" w:date="2016-06-24T09:39:00Z">
            <w:r>
              <w:rPr>
                <w:noProof/>
                <w:webHidden/>
              </w:rPr>
              <w:t>7</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49" w:author="BONTEMPI, Virgil" w:date="2016-06-24T09:39:00Z"/>
              <w:rFonts w:asciiTheme="minorHAnsi" w:eastAsiaTheme="minorEastAsia" w:hAnsiTheme="minorHAnsi" w:cstheme="minorBidi"/>
              <w:noProof/>
              <w:sz w:val="22"/>
              <w:szCs w:val="22"/>
            </w:rPr>
          </w:pPr>
          <w:ins w:id="50"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"_Toc454524503"</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Accès fichier de configuration</w:t>
            </w:r>
            <w:r>
              <w:rPr>
                <w:noProof/>
                <w:webHidden/>
              </w:rPr>
              <w:tab/>
            </w:r>
            <w:r>
              <w:rPr>
                <w:noProof/>
                <w:webHidden/>
              </w:rPr>
              <w:fldChar w:fldCharType="begin"/>
            </w:r>
            <w:r>
              <w:rPr>
                <w:noProof/>
                <w:webHidden/>
              </w:rPr>
              <w:instrText xml:space="preserve"> PAGEREF _Toc454524503 \h </w:instrText>
            </w:r>
            <w:r>
              <w:rPr>
                <w:noProof/>
                <w:webHidden/>
              </w:rPr>
            </w:r>
          </w:ins>
          <w:r>
            <w:rPr>
              <w:noProof/>
              <w:webHidden/>
            </w:rPr>
            <w:fldChar w:fldCharType="separate"/>
          </w:r>
          <w:ins w:id="51" w:author="BONTEMPI, Virgil" w:date="2016-06-24T09:39:00Z">
            <w:r>
              <w:rPr>
                <w:noProof/>
                <w:webHidden/>
              </w:rPr>
              <w:t>8</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52" w:author="BONTEMPI, Virgil" w:date="2016-06-24T09:39:00Z"/>
              <w:rFonts w:asciiTheme="minorHAnsi" w:eastAsiaTheme="minorEastAsia" w:hAnsiTheme="minorHAnsi" w:cstheme="minorBidi"/>
              <w:noProof/>
              <w:sz w:val="22"/>
              <w:szCs w:val="22"/>
            </w:rPr>
          </w:pPr>
          <w:ins w:id="53"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"_Toc454524504"</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Structure fichier de configuration</w:t>
            </w:r>
            <w:r>
              <w:rPr>
                <w:noProof/>
                <w:webHidden/>
              </w:rPr>
              <w:tab/>
            </w:r>
            <w:r>
              <w:rPr>
                <w:noProof/>
                <w:webHidden/>
              </w:rPr>
              <w:fldChar w:fldCharType="begin"/>
            </w:r>
            <w:r>
              <w:rPr>
                <w:noProof/>
                <w:webHidden/>
              </w:rPr>
              <w:instrText xml:space="preserve"> PAGEREF _Toc454524504 \h </w:instrText>
            </w:r>
            <w:r>
              <w:rPr>
                <w:noProof/>
                <w:webHidden/>
              </w:rPr>
            </w:r>
          </w:ins>
          <w:r>
            <w:rPr>
              <w:noProof/>
              <w:webHidden/>
            </w:rPr>
            <w:fldChar w:fldCharType="separate"/>
          </w:r>
          <w:ins w:id="54" w:author="BONTEMPI, Virgil" w:date="2016-06-24T09:39:00Z">
            <w:r>
              <w:rPr>
                <w:noProof/>
                <w:webHidden/>
              </w:rPr>
              <w:t>8</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55" w:author="BONTEMPI, Virgil" w:date="2016-06-24T09:39:00Z"/>
              <w:rFonts w:asciiTheme="minorHAnsi" w:eastAsiaTheme="minorEastAsia" w:hAnsiTheme="minorHAnsi" w:cstheme="minorBidi"/>
              <w:noProof/>
              <w:sz w:val="22"/>
              <w:szCs w:val="22"/>
            </w:rPr>
          </w:pPr>
          <w:ins w:id="56"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"_Toc454524505"</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Fonctions accès fichier de configuration</w:t>
            </w:r>
            <w:r>
              <w:rPr>
                <w:noProof/>
                <w:webHidden/>
              </w:rPr>
              <w:tab/>
            </w:r>
            <w:r>
              <w:rPr>
                <w:noProof/>
                <w:webHidden/>
              </w:rPr>
              <w:fldChar w:fldCharType="begin"/>
            </w:r>
            <w:r>
              <w:rPr>
                <w:noProof/>
                <w:webHidden/>
              </w:rPr>
              <w:instrText xml:space="preserve"> PAGEREF _Toc454524505 \h </w:instrText>
            </w:r>
            <w:r>
              <w:rPr>
                <w:noProof/>
                <w:webHidden/>
              </w:rPr>
            </w:r>
          </w:ins>
          <w:r>
            <w:rPr>
              <w:noProof/>
              <w:webHidden/>
            </w:rPr>
            <w:fldChar w:fldCharType="separate"/>
          </w:r>
          <w:ins w:id="57" w:author="BONTEMPI, Virgil" w:date="2016-06-24T09:39:00Z">
            <w:r>
              <w:rPr>
                <w:noProof/>
                <w:webHidden/>
              </w:rPr>
              <w:t>9</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58" w:author="BONTEMPI, Virgil" w:date="2016-06-24T09:39:00Z"/>
              <w:rFonts w:asciiTheme="minorHAnsi" w:eastAsiaTheme="minorEastAsia" w:hAnsiTheme="minorHAnsi" w:cstheme="minorBidi"/>
              <w:noProof/>
              <w:sz w:val="22"/>
              <w:szCs w:val="22"/>
            </w:rPr>
          </w:pPr>
          <w:ins w:id="59"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"_Toc454524506"</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Chargement classeur Excel</w:t>
            </w:r>
            <w:r>
              <w:rPr>
                <w:noProof/>
                <w:webHidden/>
              </w:rPr>
              <w:tab/>
            </w:r>
            <w:r>
              <w:rPr>
                <w:noProof/>
                <w:webHidden/>
              </w:rPr>
              <w:fldChar w:fldCharType="begin"/>
            </w:r>
            <w:r>
              <w:rPr>
                <w:noProof/>
                <w:webHidden/>
              </w:rPr>
              <w:instrText xml:space="preserve"> PAGEREF _Toc454524506 \h </w:instrText>
            </w:r>
            <w:r>
              <w:rPr>
                <w:noProof/>
                <w:webHidden/>
              </w:rPr>
            </w:r>
          </w:ins>
          <w:r>
            <w:rPr>
              <w:noProof/>
              <w:webHidden/>
            </w:rPr>
            <w:fldChar w:fldCharType="separate"/>
          </w:r>
          <w:ins w:id="60" w:author="BONTEMPI, Virgil" w:date="2016-06-24T09:39:00Z">
            <w:r>
              <w:rPr>
                <w:noProof/>
                <w:webHidden/>
              </w:rPr>
              <w:t>10</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61" w:author="BONTEMPI, Virgil" w:date="2016-06-24T09:39:00Z"/>
              <w:rFonts w:asciiTheme="minorHAnsi" w:eastAsiaTheme="minorEastAsia" w:hAnsiTheme="minorHAnsi" w:cstheme="minorBidi"/>
              <w:noProof/>
              <w:sz w:val="22"/>
              <w:szCs w:val="22"/>
            </w:rPr>
          </w:pPr>
          <w:ins w:id="62"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"_Toc454524507"</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Structure Dossier configuration</w:t>
            </w:r>
            <w:r>
              <w:rPr>
                <w:noProof/>
                <w:webHidden/>
              </w:rPr>
              <w:tab/>
            </w:r>
            <w:r>
              <w:rPr>
                <w:noProof/>
                <w:webHidden/>
              </w:rPr>
              <w:fldChar w:fldCharType="begin"/>
            </w:r>
            <w:r>
              <w:rPr>
                <w:noProof/>
                <w:webHidden/>
              </w:rPr>
              <w:instrText xml:space="preserve"> PAGEREF _Toc454524507 \h </w:instrText>
            </w:r>
            <w:r>
              <w:rPr>
                <w:noProof/>
                <w:webHidden/>
              </w:rPr>
            </w:r>
          </w:ins>
          <w:r>
            <w:rPr>
              <w:noProof/>
              <w:webHidden/>
            </w:rPr>
            <w:fldChar w:fldCharType="separate"/>
          </w:r>
          <w:ins w:id="63" w:author="BONTEMPI, Virgil" w:date="2016-06-24T09:39:00Z">
            <w:r>
              <w:rPr>
                <w:noProof/>
                <w:webHidden/>
              </w:rPr>
              <w:t>10</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64" w:author="BONTEMPI, Virgil" w:date="2016-06-24T09:39:00Z"/>
              <w:rFonts w:asciiTheme="minorHAnsi" w:eastAsiaTheme="minorEastAsia" w:hAnsiTheme="minorHAnsi" w:cstheme="minorBidi"/>
              <w:noProof/>
              <w:sz w:val="22"/>
              <w:szCs w:val="22"/>
            </w:rPr>
          </w:pPr>
          <w:ins w:id="65"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"_Toc454524508"</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Traitement en background</w:t>
            </w:r>
            <w:r>
              <w:rPr>
                <w:noProof/>
                <w:webHidden/>
              </w:rPr>
              <w:tab/>
            </w:r>
            <w:r>
              <w:rPr>
                <w:noProof/>
                <w:webHidden/>
              </w:rPr>
              <w:fldChar w:fldCharType="begin"/>
            </w:r>
            <w:r>
              <w:rPr>
                <w:noProof/>
                <w:webHidden/>
              </w:rPr>
              <w:instrText xml:space="preserve"> PAGEREF _Toc454524508 \h </w:instrText>
            </w:r>
            <w:r>
              <w:rPr>
                <w:noProof/>
                <w:webHidden/>
              </w:rPr>
            </w:r>
          </w:ins>
          <w:r>
            <w:rPr>
              <w:noProof/>
              <w:webHidden/>
            </w:rPr>
            <w:fldChar w:fldCharType="separate"/>
          </w:r>
          <w:ins w:id="66" w:author="BONTEMPI, Virgil" w:date="2016-06-24T09:39:00Z">
            <w:r>
              <w:rPr>
                <w:noProof/>
                <w:webHidden/>
              </w:rPr>
              <w:t>10</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67" w:author="BONTEMPI, Virgil" w:date="2016-06-24T09:39:00Z"/>
              <w:rFonts w:asciiTheme="minorHAnsi" w:eastAsiaTheme="minorEastAsia" w:hAnsiTheme="minorHAnsi" w:cstheme="minorBidi"/>
              <w:noProof/>
              <w:sz w:val="22"/>
              <w:szCs w:val="22"/>
            </w:rPr>
          </w:pPr>
          <w:ins w:id="68"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"_Toc454524509"</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La classe AccesDossierExcel</w:t>
            </w:r>
            <w:r>
              <w:rPr>
                <w:noProof/>
                <w:webHidden/>
              </w:rPr>
              <w:tab/>
            </w:r>
            <w:r>
              <w:rPr>
                <w:noProof/>
                <w:webHidden/>
              </w:rPr>
              <w:fldChar w:fldCharType="begin"/>
            </w:r>
            <w:r>
              <w:rPr>
                <w:noProof/>
                <w:webHidden/>
              </w:rPr>
              <w:instrText xml:space="preserve"> PAGEREF _Toc454524509 \h </w:instrText>
            </w:r>
            <w:r>
              <w:rPr>
                <w:noProof/>
                <w:webHidden/>
              </w:rPr>
            </w:r>
          </w:ins>
          <w:r>
            <w:rPr>
              <w:noProof/>
              <w:webHidden/>
            </w:rPr>
            <w:fldChar w:fldCharType="separate"/>
          </w:r>
          <w:ins w:id="69" w:author="BONTEMPI, Virgil" w:date="2016-06-24T09:39:00Z">
            <w:r>
              <w:rPr>
                <w:noProof/>
                <w:webHidden/>
              </w:rPr>
              <w:t>12</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70" w:author="BONTEMPI, Virgil" w:date="2016-06-24T09:39:00Z"/>
              <w:rFonts w:asciiTheme="minorHAnsi" w:eastAsiaTheme="minorEastAsia" w:hAnsiTheme="minorHAnsi" w:cstheme="minorBidi"/>
              <w:noProof/>
              <w:sz w:val="22"/>
              <w:szCs w:val="22"/>
            </w:rPr>
          </w:pPr>
          <w:ins w:id="71"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"_Toc454524510"</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Principe et appels</w:t>
            </w:r>
            <w:r>
              <w:rPr>
                <w:noProof/>
                <w:webHidden/>
              </w:rPr>
              <w:tab/>
            </w:r>
            <w:r>
              <w:rPr>
                <w:noProof/>
                <w:webHidden/>
              </w:rPr>
              <w:fldChar w:fldCharType="begin"/>
            </w:r>
            <w:r>
              <w:rPr>
                <w:noProof/>
                <w:webHidden/>
              </w:rPr>
              <w:instrText xml:space="preserve"> PAGEREF _Toc454524510 \h </w:instrText>
            </w:r>
            <w:r>
              <w:rPr>
                <w:noProof/>
                <w:webHidden/>
              </w:rPr>
            </w:r>
          </w:ins>
          <w:r>
            <w:rPr>
              <w:noProof/>
              <w:webHidden/>
            </w:rPr>
            <w:fldChar w:fldCharType="separate"/>
          </w:r>
          <w:ins w:id="72" w:author="BONTEMPI, Virgil" w:date="2016-06-24T09:39:00Z">
            <w:r>
              <w:rPr>
                <w:noProof/>
                <w:webHidden/>
              </w:rPr>
              <w:t>12</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73" w:author="BONTEMPI, Virgil" w:date="2016-06-24T09:39:00Z"/>
              <w:rFonts w:asciiTheme="minorHAnsi" w:eastAsiaTheme="minorEastAsia" w:hAnsiTheme="minorHAnsi" w:cstheme="minorBidi"/>
              <w:noProof/>
              <w:sz w:val="22"/>
              <w:szCs w:val="22"/>
            </w:rPr>
          </w:pPr>
          <w:ins w:id="74"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"_Toc454524511"</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Propriétés</w:t>
            </w:r>
            <w:r>
              <w:rPr>
                <w:noProof/>
                <w:webHidden/>
              </w:rPr>
              <w:tab/>
            </w:r>
            <w:r>
              <w:rPr>
                <w:noProof/>
                <w:webHidden/>
              </w:rPr>
              <w:fldChar w:fldCharType="begin"/>
            </w:r>
            <w:r>
              <w:rPr>
                <w:noProof/>
                <w:webHidden/>
              </w:rPr>
              <w:instrText xml:space="preserve"> PAGEREF _Toc454524511 \h </w:instrText>
            </w:r>
            <w:r>
              <w:rPr>
                <w:noProof/>
                <w:webHidden/>
              </w:rPr>
            </w:r>
          </w:ins>
          <w:r>
            <w:rPr>
              <w:noProof/>
              <w:webHidden/>
            </w:rPr>
            <w:fldChar w:fldCharType="separate"/>
          </w:r>
          <w:ins w:id="75" w:author="BONTEMPI, Virgil" w:date="2016-06-24T09:39:00Z">
            <w:r>
              <w:rPr>
                <w:noProof/>
                <w:webHidden/>
              </w:rPr>
              <w:t>12</w:t>
            </w:r>
            <w:r>
              <w:rPr>
                <w:noProof/>
                <w:webHidden/>
              </w:rPr>
              <w:fldChar w:fldCharType="end"/>
            </w:r>
            <w:r w:rsidRPr="00CC62E6">
              <w:rPr>
                <w:rStyle w:val="Lienhypertexte"/>
                <w:rFonts w:eastAsiaTheme="majorEastAsia"/>
                <w:noProof/>
              </w:rPr>
              <w:fldChar w:fldCharType="end"/>
            </w:r>
          </w:ins>
        </w:p>
        <w:p w:rsidR="009F43A6" w:rsidRDefault="009F43A6">
          <w:pPr>
            <w:pStyle w:val="TM4"/>
            <w:tabs>
              <w:tab w:val="right" w:leader="dot" w:pos="10762"/>
            </w:tabs>
            <w:rPr>
              <w:ins w:id="76" w:author="BONTEMPI, Virgil" w:date="2016-06-24T09:39:00Z"/>
              <w:rFonts w:asciiTheme="minorHAnsi" w:eastAsiaTheme="minorEastAsia" w:hAnsiTheme="minorHAnsi" w:cstheme="minorBidi"/>
              <w:noProof/>
              <w:sz w:val="22"/>
              <w:szCs w:val="22"/>
            </w:rPr>
          </w:pPr>
          <w:ins w:id="77"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"_Toc454524512"</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Méthodes</w:t>
            </w:r>
            <w:r>
              <w:rPr>
                <w:noProof/>
                <w:webHidden/>
              </w:rPr>
              <w:tab/>
            </w:r>
            <w:r>
              <w:rPr>
                <w:noProof/>
                <w:webHidden/>
              </w:rPr>
              <w:fldChar w:fldCharType="begin"/>
            </w:r>
            <w:r>
              <w:rPr>
                <w:noProof/>
                <w:webHidden/>
              </w:rPr>
              <w:instrText xml:space="preserve"> PAGEREF _Toc454524512 \h </w:instrText>
            </w:r>
            <w:r>
              <w:rPr>
                <w:noProof/>
                <w:webHidden/>
              </w:rPr>
            </w:r>
          </w:ins>
          <w:r>
            <w:rPr>
              <w:noProof/>
              <w:webHidden/>
            </w:rPr>
            <w:fldChar w:fldCharType="separate"/>
          </w:r>
          <w:ins w:id="78" w:author="BONTEMPI, Virgil" w:date="2016-06-24T09:39:00Z">
            <w:r>
              <w:rPr>
                <w:noProof/>
                <w:webHidden/>
              </w:rPr>
              <w:t>12</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79" w:author="BONTEMPI, Virgil" w:date="2016-06-24T09:39:00Z"/>
              <w:rFonts w:asciiTheme="minorHAnsi" w:eastAsiaTheme="minorEastAsia" w:hAnsiTheme="minorHAnsi" w:cstheme="minorBidi"/>
              <w:noProof/>
              <w:sz w:val="22"/>
              <w:szCs w:val="22"/>
            </w:rPr>
          </w:pPr>
          <w:ins w:id="80"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"_Toc454524513"</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Chargement Base de Données</w:t>
            </w:r>
            <w:r>
              <w:rPr>
                <w:noProof/>
                <w:webHidden/>
              </w:rPr>
              <w:tab/>
            </w:r>
            <w:r>
              <w:rPr>
                <w:noProof/>
                <w:webHidden/>
              </w:rPr>
              <w:fldChar w:fldCharType="begin"/>
            </w:r>
            <w:r>
              <w:rPr>
                <w:noProof/>
                <w:webHidden/>
              </w:rPr>
              <w:instrText xml:space="preserve"> PAGEREF _Toc454524513 \h </w:instrText>
            </w:r>
            <w:r>
              <w:rPr>
                <w:noProof/>
                <w:webHidden/>
              </w:rPr>
            </w:r>
          </w:ins>
          <w:r>
            <w:rPr>
              <w:noProof/>
              <w:webHidden/>
            </w:rPr>
            <w:fldChar w:fldCharType="separate"/>
          </w:r>
          <w:ins w:id="81" w:author="BONTEMPI, Virgil" w:date="2016-06-24T09:39:00Z">
            <w:r>
              <w:rPr>
                <w:noProof/>
                <w:webHidden/>
              </w:rPr>
              <w:t>16</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82" w:author="BONTEMPI, Virgil" w:date="2016-06-24T09:39:00Z"/>
              <w:rFonts w:asciiTheme="minorHAnsi" w:eastAsiaTheme="minorEastAsia" w:hAnsiTheme="minorHAnsi" w:cstheme="minorBidi"/>
              <w:noProof/>
              <w:sz w:val="22"/>
              <w:szCs w:val="22"/>
            </w:rPr>
          </w:pPr>
          <w:ins w:id="83"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"_Toc454524514"</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Structure Dossier configuration</w:t>
            </w:r>
            <w:r>
              <w:rPr>
                <w:noProof/>
                <w:webHidden/>
              </w:rPr>
              <w:tab/>
            </w:r>
            <w:r>
              <w:rPr>
                <w:noProof/>
                <w:webHidden/>
              </w:rPr>
              <w:fldChar w:fldCharType="begin"/>
            </w:r>
            <w:r>
              <w:rPr>
                <w:noProof/>
                <w:webHidden/>
              </w:rPr>
              <w:instrText xml:space="preserve"> PAGEREF _Toc454524514 \h </w:instrText>
            </w:r>
            <w:r>
              <w:rPr>
                <w:noProof/>
                <w:webHidden/>
              </w:rPr>
            </w:r>
          </w:ins>
          <w:r>
            <w:rPr>
              <w:noProof/>
              <w:webHidden/>
            </w:rPr>
            <w:fldChar w:fldCharType="separate"/>
          </w:r>
          <w:ins w:id="84" w:author="BONTEMPI, Virgil" w:date="2016-06-24T09:39:00Z">
            <w:r>
              <w:rPr>
                <w:noProof/>
                <w:webHidden/>
              </w:rPr>
              <w:t>16</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85" w:author="BONTEMPI, Virgil" w:date="2016-06-24T09:39:00Z"/>
              <w:rFonts w:asciiTheme="minorHAnsi" w:eastAsiaTheme="minorEastAsia" w:hAnsiTheme="minorHAnsi" w:cstheme="minorBidi"/>
              <w:noProof/>
              <w:sz w:val="22"/>
              <w:szCs w:val="22"/>
            </w:rPr>
          </w:pPr>
          <w:ins w:id="86"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"_Toc454524515"</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Traitement en background</w:t>
            </w:r>
            <w:r>
              <w:rPr>
                <w:noProof/>
                <w:webHidden/>
              </w:rPr>
              <w:tab/>
            </w:r>
            <w:r>
              <w:rPr>
                <w:noProof/>
                <w:webHidden/>
              </w:rPr>
              <w:fldChar w:fldCharType="begin"/>
            </w:r>
            <w:r>
              <w:rPr>
                <w:noProof/>
                <w:webHidden/>
              </w:rPr>
              <w:instrText xml:space="preserve"> PAGEREF _Toc454524515 \h </w:instrText>
            </w:r>
            <w:r>
              <w:rPr>
                <w:noProof/>
                <w:webHidden/>
              </w:rPr>
            </w:r>
          </w:ins>
          <w:r>
            <w:rPr>
              <w:noProof/>
              <w:webHidden/>
            </w:rPr>
            <w:fldChar w:fldCharType="separate"/>
          </w:r>
          <w:ins w:id="87" w:author="BONTEMPI, Virgil" w:date="2016-06-24T09:39:00Z">
            <w:r>
              <w:rPr>
                <w:noProof/>
                <w:webHidden/>
              </w:rPr>
              <w:t>16</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88" w:author="BONTEMPI, Virgil" w:date="2016-06-24T09:39:00Z"/>
              <w:rFonts w:asciiTheme="minorHAnsi" w:eastAsiaTheme="minorEastAsia" w:hAnsiTheme="minorHAnsi" w:cstheme="minorBidi"/>
              <w:noProof/>
              <w:sz w:val="22"/>
              <w:szCs w:val="22"/>
            </w:rPr>
          </w:pPr>
          <w:ins w:id="89" w:author="BONTEMPI, Virgil" w:date="2016-06-24T09:39:00Z">
            <w:r w:rsidRPr="00CC62E6">
              <w:rPr>
                <w:rStyle w:val="Lienhypertexte"/>
                <w:rFonts w:eastAsiaTheme="majorEastAsia"/>
                <w:noProof/>
              </w:rPr>
              <w:lastRenderedPageBreak/>
              <w:fldChar w:fldCharType="begin"/>
            </w:r>
            <w:r w:rsidRPr="00CC62E6">
              <w:rPr>
                <w:rStyle w:val="Lienhypertexte"/>
                <w:rFonts w:eastAsiaTheme="majorEastAsia"/>
                <w:noProof/>
              </w:rPr>
              <w:instrText xml:space="preserve"> </w:instrText>
            </w:r>
            <w:r>
              <w:rPr>
                <w:noProof/>
              </w:rPr>
              <w:instrText>HYPERLINK \l "_Toc454524516"</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Comparaisons d’éléments et de configuration</w:t>
            </w:r>
            <w:r>
              <w:rPr>
                <w:noProof/>
                <w:webHidden/>
              </w:rPr>
              <w:tab/>
            </w:r>
            <w:r>
              <w:rPr>
                <w:noProof/>
                <w:webHidden/>
              </w:rPr>
              <w:fldChar w:fldCharType="begin"/>
            </w:r>
            <w:r>
              <w:rPr>
                <w:noProof/>
                <w:webHidden/>
              </w:rPr>
              <w:instrText xml:space="preserve"> PAGEREF _Toc454524516 \h </w:instrText>
            </w:r>
            <w:r>
              <w:rPr>
                <w:noProof/>
                <w:webHidden/>
              </w:rPr>
            </w:r>
          </w:ins>
          <w:r>
            <w:rPr>
              <w:noProof/>
              <w:webHidden/>
            </w:rPr>
            <w:fldChar w:fldCharType="separate"/>
          </w:r>
          <w:ins w:id="90" w:author="BONTEMPI, Virgil" w:date="2016-06-24T09:39:00Z">
            <w:r>
              <w:rPr>
                <w:noProof/>
                <w:webHidden/>
              </w:rPr>
              <w:t>18</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91" w:author="BONTEMPI, Virgil" w:date="2016-06-24T09:39:00Z"/>
              <w:rFonts w:asciiTheme="minorHAnsi" w:eastAsiaTheme="minorEastAsia" w:hAnsiTheme="minorHAnsi" w:cstheme="minorBidi"/>
              <w:noProof/>
              <w:sz w:val="22"/>
              <w:szCs w:val="22"/>
            </w:rPr>
          </w:pPr>
          <w:ins w:id="92"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"_Toc454524517"</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Comparaison de configuration</w:t>
            </w:r>
            <w:r>
              <w:rPr>
                <w:noProof/>
                <w:webHidden/>
              </w:rPr>
              <w:tab/>
            </w:r>
            <w:r>
              <w:rPr>
                <w:noProof/>
                <w:webHidden/>
              </w:rPr>
              <w:fldChar w:fldCharType="begin"/>
            </w:r>
            <w:r>
              <w:rPr>
                <w:noProof/>
                <w:webHidden/>
              </w:rPr>
              <w:instrText xml:space="preserve"> PAGEREF _Toc454524517 \h </w:instrText>
            </w:r>
            <w:r>
              <w:rPr>
                <w:noProof/>
                <w:webHidden/>
              </w:rPr>
            </w:r>
          </w:ins>
          <w:r>
            <w:rPr>
              <w:noProof/>
              <w:webHidden/>
            </w:rPr>
            <w:fldChar w:fldCharType="separate"/>
          </w:r>
          <w:ins w:id="93" w:author="BONTEMPI, Virgil" w:date="2016-06-24T09:39:00Z">
            <w:r>
              <w:rPr>
                <w:noProof/>
                <w:webHidden/>
              </w:rPr>
              <w:t>18</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94" w:author="BONTEMPI, Virgil" w:date="2016-06-24T09:39:00Z"/>
              <w:rFonts w:asciiTheme="minorHAnsi" w:eastAsiaTheme="minorEastAsia" w:hAnsiTheme="minorHAnsi" w:cstheme="minorBidi"/>
              <w:noProof/>
              <w:sz w:val="22"/>
              <w:szCs w:val="22"/>
            </w:rPr>
          </w:pPr>
          <w:ins w:id="95"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"_Toc454524518"</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Comparaison d’éléments</w:t>
            </w:r>
            <w:r>
              <w:rPr>
                <w:noProof/>
                <w:webHidden/>
              </w:rPr>
              <w:tab/>
            </w:r>
            <w:r>
              <w:rPr>
                <w:noProof/>
                <w:webHidden/>
              </w:rPr>
              <w:fldChar w:fldCharType="begin"/>
            </w:r>
            <w:r>
              <w:rPr>
                <w:noProof/>
                <w:webHidden/>
              </w:rPr>
              <w:instrText xml:space="preserve"> PAGEREF _Toc454524518 \h </w:instrText>
            </w:r>
            <w:r>
              <w:rPr>
                <w:noProof/>
                <w:webHidden/>
              </w:rPr>
            </w:r>
          </w:ins>
          <w:r>
            <w:rPr>
              <w:noProof/>
              <w:webHidden/>
            </w:rPr>
            <w:fldChar w:fldCharType="separate"/>
          </w:r>
          <w:ins w:id="96" w:author="BONTEMPI, Virgil" w:date="2016-06-24T09:39:00Z">
            <w:r>
              <w:rPr>
                <w:noProof/>
                <w:webHidden/>
              </w:rPr>
              <w:t>18</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97" w:author="BONTEMPI, Virgil" w:date="2016-06-24T09:39:00Z"/>
              <w:rFonts w:asciiTheme="minorHAnsi" w:eastAsiaTheme="minorEastAsia" w:hAnsiTheme="minorHAnsi" w:cstheme="minorBidi"/>
              <w:noProof/>
              <w:sz w:val="22"/>
              <w:szCs w:val="22"/>
            </w:rPr>
          </w:pPr>
          <w:ins w:id="98"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"_Toc454524519"</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Les classes et méthodes du dossier de configuration de la Base de Données</w:t>
            </w:r>
            <w:r>
              <w:rPr>
                <w:noProof/>
                <w:webHidden/>
              </w:rPr>
              <w:tab/>
            </w:r>
            <w:r>
              <w:rPr>
                <w:noProof/>
                <w:webHidden/>
              </w:rPr>
              <w:fldChar w:fldCharType="begin"/>
            </w:r>
            <w:r>
              <w:rPr>
                <w:noProof/>
                <w:webHidden/>
              </w:rPr>
              <w:instrText xml:space="preserve"> PAGEREF _Toc454524519 \h </w:instrText>
            </w:r>
            <w:r>
              <w:rPr>
                <w:noProof/>
                <w:webHidden/>
              </w:rPr>
            </w:r>
          </w:ins>
          <w:r>
            <w:rPr>
              <w:noProof/>
              <w:webHidden/>
            </w:rPr>
            <w:fldChar w:fldCharType="separate"/>
          </w:r>
          <w:ins w:id="99" w:author="BONTEMPI, Virgil" w:date="2016-06-24T09:39:00Z">
            <w:r>
              <w:rPr>
                <w:noProof/>
                <w:webHidden/>
              </w:rPr>
              <w:t>18</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00" w:author="BONTEMPI, Virgil" w:date="2016-06-24T09:39:00Z"/>
              <w:rFonts w:asciiTheme="minorHAnsi" w:eastAsiaTheme="minorEastAsia" w:hAnsiTheme="minorHAnsi" w:cstheme="minorBidi"/>
              <w:noProof/>
              <w:sz w:val="22"/>
              <w:szCs w:val="22"/>
            </w:rPr>
          </w:pPr>
          <w:ins w:id="101"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"_Toc454524520"</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Les constructeurs</w:t>
            </w:r>
            <w:r>
              <w:rPr>
                <w:noProof/>
                <w:webHidden/>
              </w:rPr>
              <w:tab/>
            </w:r>
            <w:r>
              <w:rPr>
                <w:noProof/>
                <w:webHidden/>
              </w:rPr>
              <w:fldChar w:fldCharType="begin"/>
            </w:r>
            <w:r>
              <w:rPr>
                <w:noProof/>
                <w:webHidden/>
              </w:rPr>
              <w:instrText xml:space="preserve"> PAGEREF _Toc454524520 \h </w:instrText>
            </w:r>
            <w:r>
              <w:rPr>
                <w:noProof/>
                <w:webHidden/>
              </w:rPr>
            </w:r>
          </w:ins>
          <w:r>
            <w:rPr>
              <w:noProof/>
              <w:webHidden/>
            </w:rPr>
            <w:fldChar w:fldCharType="separate"/>
          </w:r>
          <w:ins w:id="102" w:author="BONTEMPI, Virgil" w:date="2016-06-24T09:39:00Z">
            <w:r>
              <w:rPr>
                <w:noProof/>
                <w:webHidden/>
              </w:rPr>
              <w:t>18</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03" w:author="BONTEMPI, Virgil" w:date="2016-06-24T09:39:00Z"/>
              <w:rFonts w:asciiTheme="minorHAnsi" w:eastAsiaTheme="minorEastAsia" w:hAnsiTheme="minorHAnsi" w:cstheme="minorBidi"/>
              <w:noProof/>
              <w:sz w:val="22"/>
              <w:szCs w:val="22"/>
            </w:rPr>
          </w:pPr>
          <w:ins w:id="104"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"_Toc454524521"</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Les méthodes de comparaison</w:t>
            </w:r>
            <w:r>
              <w:rPr>
                <w:noProof/>
                <w:webHidden/>
              </w:rPr>
              <w:tab/>
            </w:r>
            <w:r>
              <w:rPr>
                <w:noProof/>
                <w:webHidden/>
              </w:rPr>
              <w:fldChar w:fldCharType="begin"/>
            </w:r>
            <w:r>
              <w:rPr>
                <w:noProof/>
                <w:webHidden/>
              </w:rPr>
              <w:instrText xml:space="preserve"> PAGEREF _Toc454524521 \h </w:instrText>
            </w:r>
            <w:r>
              <w:rPr>
                <w:noProof/>
                <w:webHidden/>
              </w:rPr>
            </w:r>
          </w:ins>
          <w:r>
            <w:rPr>
              <w:noProof/>
              <w:webHidden/>
            </w:rPr>
            <w:fldChar w:fldCharType="separate"/>
          </w:r>
          <w:ins w:id="105" w:author="BONTEMPI, Virgil" w:date="2016-06-24T09:39:00Z">
            <w:r>
              <w:rPr>
                <w:noProof/>
                <w:webHidden/>
              </w:rPr>
              <w:t>21</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06" w:author="BONTEMPI, Virgil" w:date="2016-06-24T09:39:00Z"/>
              <w:rFonts w:asciiTheme="minorHAnsi" w:eastAsiaTheme="minorEastAsia" w:hAnsiTheme="minorHAnsi" w:cstheme="minorBidi"/>
              <w:noProof/>
              <w:sz w:val="22"/>
              <w:szCs w:val="22"/>
            </w:rPr>
          </w:pPr>
          <w:ins w:id="107"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"_Toc454524522"</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Traitement des erreurs</w:t>
            </w:r>
            <w:r>
              <w:rPr>
                <w:noProof/>
                <w:webHidden/>
              </w:rPr>
              <w:tab/>
            </w:r>
            <w:r>
              <w:rPr>
                <w:noProof/>
                <w:webHidden/>
              </w:rPr>
              <w:fldChar w:fldCharType="begin"/>
            </w:r>
            <w:r>
              <w:rPr>
                <w:noProof/>
                <w:webHidden/>
              </w:rPr>
              <w:instrText xml:space="preserve"> PAGEREF _Toc454524522 \h </w:instrText>
            </w:r>
            <w:r>
              <w:rPr>
                <w:noProof/>
                <w:webHidden/>
              </w:rPr>
            </w:r>
          </w:ins>
          <w:r>
            <w:rPr>
              <w:noProof/>
              <w:webHidden/>
            </w:rPr>
            <w:fldChar w:fldCharType="separate"/>
          </w:r>
          <w:ins w:id="108" w:author="BONTEMPI, Virgil" w:date="2016-06-24T09:39:00Z">
            <w:r>
              <w:rPr>
                <w:noProof/>
                <w:webHidden/>
              </w:rPr>
              <w:t>25</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09" w:author="BONTEMPI, Virgil" w:date="2016-06-24T09:39:00Z"/>
              <w:rFonts w:asciiTheme="minorHAnsi" w:eastAsiaTheme="minorEastAsia" w:hAnsiTheme="minorHAnsi" w:cstheme="minorBidi"/>
              <w:noProof/>
              <w:sz w:val="22"/>
              <w:szCs w:val="22"/>
            </w:rPr>
          </w:pPr>
          <w:ins w:id="110"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"_Toc454524523"</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Traitement en background</w:t>
            </w:r>
            <w:r>
              <w:rPr>
                <w:noProof/>
                <w:webHidden/>
              </w:rPr>
              <w:tab/>
            </w:r>
            <w:r>
              <w:rPr>
                <w:noProof/>
                <w:webHidden/>
              </w:rPr>
              <w:fldChar w:fldCharType="begin"/>
            </w:r>
            <w:r>
              <w:rPr>
                <w:noProof/>
                <w:webHidden/>
              </w:rPr>
              <w:instrText xml:space="preserve"> PAGEREF _Toc454524523 \h </w:instrText>
            </w:r>
            <w:r>
              <w:rPr>
                <w:noProof/>
                <w:webHidden/>
              </w:rPr>
            </w:r>
          </w:ins>
          <w:r>
            <w:rPr>
              <w:noProof/>
              <w:webHidden/>
            </w:rPr>
            <w:fldChar w:fldCharType="separate"/>
          </w:r>
          <w:ins w:id="111" w:author="BONTEMPI, Virgil" w:date="2016-06-24T09:39:00Z">
            <w:r>
              <w:rPr>
                <w:noProof/>
                <w:webHidden/>
              </w:rPr>
              <w:t>25</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12" w:author="BONTEMPI, Virgil" w:date="2016-06-24T09:39:00Z"/>
              <w:rFonts w:asciiTheme="minorHAnsi" w:eastAsiaTheme="minorEastAsia" w:hAnsiTheme="minorHAnsi" w:cstheme="minorBidi"/>
              <w:noProof/>
              <w:sz w:val="22"/>
              <w:szCs w:val="22"/>
            </w:rPr>
          </w:pPr>
          <w:ins w:id="113"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"_Toc454524524"</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Creation des elements</w:t>
            </w:r>
            <w:r>
              <w:rPr>
                <w:noProof/>
                <w:webHidden/>
              </w:rPr>
              <w:tab/>
            </w:r>
            <w:r>
              <w:rPr>
                <w:noProof/>
                <w:webHidden/>
              </w:rPr>
              <w:fldChar w:fldCharType="begin"/>
            </w:r>
            <w:r>
              <w:rPr>
                <w:noProof/>
                <w:webHidden/>
              </w:rPr>
              <w:instrText xml:space="preserve"> PAGEREF _Toc454524524 \h </w:instrText>
            </w:r>
            <w:r>
              <w:rPr>
                <w:noProof/>
                <w:webHidden/>
              </w:rPr>
            </w:r>
          </w:ins>
          <w:r>
            <w:rPr>
              <w:noProof/>
              <w:webHidden/>
            </w:rPr>
            <w:fldChar w:fldCharType="separate"/>
          </w:r>
          <w:ins w:id="114" w:author="BONTEMPI, Virgil" w:date="2016-06-24T09:39:00Z">
            <w:r>
              <w:rPr>
                <w:noProof/>
                <w:webHidden/>
              </w:rPr>
              <w:t>26</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15" w:author="BONTEMPI, Virgil" w:date="2016-06-24T09:39:00Z"/>
              <w:rFonts w:asciiTheme="minorHAnsi" w:eastAsiaTheme="minorEastAsia" w:hAnsiTheme="minorHAnsi" w:cstheme="minorBidi"/>
              <w:noProof/>
              <w:sz w:val="22"/>
              <w:szCs w:val="22"/>
            </w:rPr>
          </w:pPr>
          <w:ins w:id="116"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"_Toc454524525"</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Hiérarchie des éléments</w:t>
            </w:r>
            <w:r>
              <w:rPr>
                <w:noProof/>
                <w:webHidden/>
              </w:rPr>
              <w:tab/>
            </w:r>
            <w:r>
              <w:rPr>
                <w:noProof/>
                <w:webHidden/>
              </w:rPr>
              <w:fldChar w:fldCharType="begin"/>
            </w:r>
            <w:r>
              <w:rPr>
                <w:noProof/>
                <w:webHidden/>
              </w:rPr>
              <w:instrText xml:space="preserve"> PAGEREF _Toc454524525 \h </w:instrText>
            </w:r>
            <w:r>
              <w:rPr>
                <w:noProof/>
                <w:webHidden/>
              </w:rPr>
            </w:r>
          </w:ins>
          <w:r>
            <w:rPr>
              <w:noProof/>
              <w:webHidden/>
            </w:rPr>
            <w:fldChar w:fldCharType="separate"/>
          </w:r>
          <w:ins w:id="117" w:author="BONTEMPI, Virgil" w:date="2016-06-24T09:39:00Z">
            <w:r>
              <w:rPr>
                <w:noProof/>
                <w:webHidden/>
              </w:rPr>
              <w:t>26</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18" w:author="BONTEMPI, Virgil" w:date="2016-06-24T09:39:00Z"/>
              <w:rFonts w:asciiTheme="minorHAnsi" w:eastAsiaTheme="minorEastAsia" w:hAnsiTheme="minorHAnsi" w:cstheme="minorBidi"/>
              <w:noProof/>
              <w:sz w:val="22"/>
              <w:szCs w:val="22"/>
            </w:rPr>
          </w:pPr>
          <w:ins w:id="119"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"_Toc454524526"</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Hiérarchie des ajouts :</w:t>
            </w:r>
            <w:r>
              <w:rPr>
                <w:noProof/>
                <w:webHidden/>
              </w:rPr>
              <w:tab/>
            </w:r>
            <w:r>
              <w:rPr>
                <w:noProof/>
                <w:webHidden/>
              </w:rPr>
              <w:fldChar w:fldCharType="begin"/>
            </w:r>
            <w:r>
              <w:rPr>
                <w:noProof/>
                <w:webHidden/>
              </w:rPr>
              <w:instrText xml:space="preserve"> PAGEREF _Toc454524526 \h </w:instrText>
            </w:r>
            <w:r>
              <w:rPr>
                <w:noProof/>
                <w:webHidden/>
              </w:rPr>
            </w:r>
          </w:ins>
          <w:r>
            <w:rPr>
              <w:noProof/>
              <w:webHidden/>
            </w:rPr>
            <w:fldChar w:fldCharType="separate"/>
          </w:r>
          <w:ins w:id="120" w:author="BONTEMPI, Virgil" w:date="2016-06-24T09:39:00Z">
            <w:r>
              <w:rPr>
                <w:noProof/>
                <w:webHidden/>
              </w:rPr>
              <w:t>26</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21" w:author="BONTEMPI, Virgil" w:date="2016-06-24T09:39:00Z"/>
              <w:rFonts w:asciiTheme="minorHAnsi" w:eastAsiaTheme="minorEastAsia" w:hAnsiTheme="minorHAnsi" w:cstheme="minorBidi"/>
              <w:noProof/>
              <w:sz w:val="22"/>
              <w:szCs w:val="22"/>
            </w:rPr>
          </w:pPr>
          <w:ins w:id="122"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"_Toc454524527"</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Liste des éléments</w:t>
            </w:r>
            <w:r>
              <w:rPr>
                <w:noProof/>
                <w:webHidden/>
              </w:rPr>
              <w:tab/>
            </w:r>
            <w:r>
              <w:rPr>
                <w:noProof/>
                <w:webHidden/>
              </w:rPr>
              <w:fldChar w:fldCharType="begin"/>
            </w:r>
            <w:r>
              <w:rPr>
                <w:noProof/>
                <w:webHidden/>
              </w:rPr>
              <w:instrText xml:space="preserve"> PAGEREF _Toc454524527 \h </w:instrText>
            </w:r>
            <w:r>
              <w:rPr>
                <w:noProof/>
                <w:webHidden/>
              </w:rPr>
            </w:r>
          </w:ins>
          <w:r>
            <w:rPr>
              <w:noProof/>
              <w:webHidden/>
            </w:rPr>
            <w:fldChar w:fldCharType="separate"/>
          </w:r>
          <w:ins w:id="123" w:author="BONTEMPI, Virgil" w:date="2016-06-24T09:39:00Z">
            <w:r>
              <w:rPr>
                <w:noProof/>
                <w:webHidden/>
              </w:rPr>
              <w:t>28</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24" w:author="BONTEMPI, Virgil" w:date="2016-06-24T09:39:00Z"/>
              <w:rFonts w:asciiTheme="minorHAnsi" w:eastAsiaTheme="minorEastAsia" w:hAnsiTheme="minorHAnsi" w:cstheme="minorBidi"/>
              <w:noProof/>
              <w:sz w:val="22"/>
              <w:szCs w:val="22"/>
            </w:rPr>
          </w:pPr>
          <w:ins w:id="125"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"_Toc454524528"</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Bouton MàJ</w:t>
            </w:r>
            <w:r w:rsidRPr="00CC62E6">
              <w:rPr>
                <w:rStyle w:val="Lienhypertexte"/>
                <w:rFonts w:eastAsiaTheme="majorEastAsia"/>
                <w:bCs/>
                <w:noProof/>
              </w:rPr>
              <w:t xml:space="preserve"> libellés</w:t>
            </w:r>
            <w:r>
              <w:rPr>
                <w:noProof/>
                <w:webHidden/>
              </w:rPr>
              <w:tab/>
            </w:r>
            <w:r>
              <w:rPr>
                <w:noProof/>
                <w:webHidden/>
              </w:rPr>
              <w:fldChar w:fldCharType="begin"/>
            </w:r>
            <w:r>
              <w:rPr>
                <w:noProof/>
                <w:webHidden/>
              </w:rPr>
              <w:instrText xml:space="preserve"> PAGEREF _Toc454524528 \h </w:instrText>
            </w:r>
            <w:r>
              <w:rPr>
                <w:noProof/>
                <w:webHidden/>
              </w:rPr>
            </w:r>
          </w:ins>
          <w:r>
            <w:rPr>
              <w:noProof/>
              <w:webHidden/>
            </w:rPr>
            <w:fldChar w:fldCharType="separate"/>
          </w:r>
          <w:ins w:id="126"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27" w:author="BONTEMPI, Virgil" w:date="2016-06-24T09:39:00Z"/>
              <w:rFonts w:asciiTheme="minorHAnsi" w:eastAsiaTheme="minorEastAsia" w:hAnsiTheme="minorHAnsi" w:cstheme="minorBidi"/>
              <w:noProof/>
              <w:sz w:val="22"/>
              <w:szCs w:val="22"/>
            </w:rPr>
          </w:pPr>
          <w:ins w:id="128"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"_Toc454524529"</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Objets concernés</w:t>
            </w:r>
            <w:r>
              <w:rPr>
                <w:noProof/>
                <w:webHidden/>
              </w:rPr>
              <w:tab/>
            </w:r>
            <w:r>
              <w:rPr>
                <w:noProof/>
                <w:webHidden/>
              </w:rPr>
              <w:fldChar w:fldCharType="begin"/>
            </w:r>
            <w:r>
              <w:rPr>
                <w:noProof/>
                <w:webHidden/>
              </w:rPr>
              <w:instrText xml:space="preserve"> PAGEREF _Toc454524529 \h </w:instrText>
            </w:r>
            <w:r>
              <w:rPr>
                <w:noProof/>
                <w:webHidden/>
              </w:rPr>
            </w:r>
          </w:ins>
          <w:r>
            <w:rPr>
              <w:noProof/>
              <w:webHidden/>
            </w:rPr>
            <w:fldChar w:fldCharType="separate"/>
          </w:r>
          <w:ins w:id="129"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30" w:author="BONTEMPI, Virgil" w:date="2016-06-24T09:39:00Z"/>
              <w:rFonts w:asciiTheme="minorHAnsi" w:eastAsiaTheme="minorEastAsia" w:hAnsiTheme="minorHAnsi" w:cstheme="minorBidi"/>
              <w:noProof/>
              <w:sz w:val="22"/>
              <w:szCs w:val="22"/>
            </w:rPr>
          </w:pPr>
          <w:ins w:id="131"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"_Toc454524530"</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Principe</w:t>
            </w:r>
            <w:r>
              <w:rPr>
                <w:noProof/>
                <w:webHidden/>
              </w:rPr>
              <w:tab/>
            </w:r>
            <w:r>
              <w:rPr>
                <w:noProof/>
                <w:webHidden/>
              </w:rPr>
              <w:fldChar w:fldCharType="begin"/>
            </w:r>
            <w:r>
              <w:rPr>
                <w:noProof/>
                <w:webHidden/>
              </w:rPr>
              <w:instrText xml:space="preserve"> PAGEREF _Toc454524530 \h </w:instrText>
            </w:r>
            <w:r>
              <w:rPr>
                <w:noProof/>
                <w:webHidden/>
              </w:rPr>
            </w:r>
          </w:ins>
          <w:r>
            <w:rPr>
              <w:noProof/>
              <w:webHidden/>
            </w:rPr>
            <w:fldChar w:fldCharType="separate"/>
          </w:r>
          <w:ins w:id="132"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33" w:author="BONTEMPI, Virgil" w:date="2016-06-24T09:39:00Z"/>
              <w:rFonts w:asciiTheme="minorHAnsi" w:eastAsiaTheme="minorEastAsia" w:hAnsiTheme="minorHAnsi" w:cstheme="minorBidi"/>
              <w:noProof/>
              <w:sz w:val="22"/>
              <w:szCs w:val="22"/>
            </w:rPr>
          </w:pPr>
          <w:ins w:id="134"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"_Toc454524531"</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Création base de donnees</w:t>
            </w:r>
            <w:r>
              <w:rPr>
                <w:noProof/>
                <w:webHidden/>
              </w:rPr>
              <w:tab/>
            </w:r>
            <w:r>
              <w:rPr>
                <w:noProof/>
                <w:webHidden/>
              </w:rPr>
              <w:fldChar w:fldCharType="begin"/>
            </w:r>
            <w:r>
              <w:rPr>
                <w:noProof/>
                <w:webHidden/>
              </w:rPr>
              <w:instrText xml:space="preserve"> PAGEREF _Toc454524531 \h </w:instrText>
            </w:r>
            <w:r>
              <w:rPr>
                <w:noProof/>
                <w:webHidden/>
              </w:rPr>
            </w:r>
          </w:ins>
          <w:r>
            <w:rPr>
              <w:noProof/>
              <w:webHidden/>
            </w:rPr>
            <w:fldChar w:fldCharType="separate"/>
          </w:r>
          <w:ins w:id="135"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36" w:author="BONTEMPI, Virgil" w:date="2016-06-24T09:39:00Z"/>
              <w:rFonts w:asciiTheme="minorHAnsi" w:eastAsiaTheme="minorEastAsia" w:hAnsiTheme="minorHAnsi" w:cstheme="minorBidi"/>
              <w:noProof/>
              <w:sz w:val="22"/>
              <w:szCs w:val="22"/>
            </w:rPr>
          </w:pPr>
          <w:ins w:id="137"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"_Toc454524532"</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Principe</w:t>
            </w:r>
            <w:r>
              <w:rPr>
                <w:noProof/>
                <w:webHidden/>
              </w:rPr>
              <w:tab/>
            </w:r>
            <w:r>
              <w:rPr>
                <w:noProof/>
                <w:webHidden/>
              </w:rPr>
              <w:fldChar w:fldCharType="begin"/>
            </w:r>
            <w:r>
              <w:rPr>
                <w:noProof/>
                <w:webHidden/>
              </w:rPr>
              <w:instrText xml:space="preserve"> PAGEREF _Toc454524532 \h </w:instrText>
            </w:r>
            <w:r>
              <w:rPr>
                <w:noProof/>
                <w:webHidden/>
              </w:rPr>
            </w:r>
          </w:ins>
          <w:r>
            <w:rPr>
              <w:noProof/>
              <w:webHidden/>
            </w:rPr>
            <w:fldChar w:fldCharType="separate"/>
          </w:r>
          <w:ins w:id="138"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39" w:author="BONTEMPI, Virgil" w:date="2016-06-24T09:39:00Z"/>
              <w:rFonts w:asciiTheme="minorHAnsi" w:eastAsiaTheme="minorEastAsia" w:hAnsiTheme="minorHAnsi" w:cstheme="minorBidi"/>
              <w:noProof/>
              <w:sz w:val="22"/>
              <w:szCs w:val="22"/>
            </w:rPr>
          </w:pPr>
          <w:ins w:id="140"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"_Toc454524533"</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Etat des lieux code existant</w:t>
            </w:r>
            <w:r>
              <w:rPr>
                <w:noProof/>
                <w:webHidden/>
              </w:rPr>
              <w:tab/>
            </w:r>
            <w:r>
              <w:rPr>
                <w:noProof/>
                <w:webHidden/>
              </w:rPr>
              <w:fldChar w:fldCharType="begin"/>
            </w:r>
            <w:r>
              <w:rPr>
                <w:noProof/>
                <w:webHidden/>
              </w:rPr>
              <w:instrText xml:space="preserve"> PAGEREF _Toc454524533 \h </w:instrText>
            </w:r>
            <w:r>
              <w:rPr>
                <w:noProof/>
                <w:webHidden/>
              </w:rPr>
            </w:r>
          </w:ins>
          <w:r>
            <w:rPr>
              <w:noProof/>
              <w:webHidden/>
            </w:rPr>
            <w:fldChar w:fldCharType="separate"/>
          </w:r>
          <w:ins w:id="141" w:author="BONTEMPI, Virgil" w:date="2016-06-24T09:39:00Z">
            <w:r>
              <w:rPr>
                <w:noProof/>
                <w:webHidden/>
              </w:rPr>
              <w:t>29</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42" w:author="BONTEMPI, Virgil" w:date="2016-06-24T09:39:00Z"/>
              <w:rFonts w:asciiTheme="minorHAnsi" w:eastAsiaTheme="minorEastAsia" w:hAnsiTheme="minorHAnsi" w:cstheme="minorBidi"/>
              <w:noProof/>
              <w:sz w:val="22"/>
              <w:szCs w:val="22"/>
            </w:rPr>
          </w:pPr>
          <w:ins w:id="143"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"_Toc454524534"</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contrôle coherence configuration</w:t>
            </w:r>
            <w:r>
              <w:rPr>
                <w:noProof/>
                <w:webHidden/>
              </w:rPr>
              <w:tab/>
            </w:r>
            <w:r>
              <w:rPr>
                <w:noProof/>
                <w:webHidden/>
              </w:rPr>
              <w:fldChar w:fldCharType="begin"/>
            </w:r>
            <w:r>
              <w:rPr>
                <w:noProof/>
                <w:webHidden/>
              </w:rPr>
              <w:instrText xml:space="preserve"> PAGEREF _Toc454524534 \h </w:instrText>
            </w:r>
            <w:r>
              <w:rPr>
                <w:noProof/>
                <w:webHidden/>
              </w:rPr>
            </w:r>
          </w:ins>
          <w:r>
            <w:rPr>
              <w:noProof/>
              <w:webHidden/>
            </w:rPr>
            <w:fldChar w:fldCharType="separate"/>
          </w:r>
          <w:ins w:id="144" w:author="BONTEMPI, Virgil" w:date="2016-06-24T09:39:00Z">
            <w:r>
              <w:rPr>
                <w:noProof/>
                <w:webHidden/>
              </w:rPr>
              <w:t>30</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45" w:author="BONTEMPI, Virgil" w:date="2016-06-24T09:39:00Z"/>
              <w:rFonts w:asciiTheme="minorHAnsi" w:eastAsiaTheme="minorEastAsia" w:hAnsiTheme="minorHAnsi" w:cstheme="minorBidi"/>
              <w:noProof/>
              <w:sz w:val="22"/>
              <w:szCs w:val="22"/>
            </w:rPr>
          </w:pPr>
          <w:ins w:id="146"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"_Toc454524535"</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Traitement des modeles de modes de marche</w:t>
            </w:r>
            <w:r>
              <w:rPr>
                <w:noProof/>
                <w:webHidden/>
              </w:rPr>
              <w:tab/>
            </w:r>
            <w:r>
              <w:rPr>
                <w:noProof/>
                <w:webHidden/>
              </w:rPr>
              <w:fldChar w:fldCharType="begin"/>
            </w:r>
            <w:r>
              <w:rPr>
                <w:noProof/>
                <w:webHidden/>
              </w:rPr>
              <w:instrText xml:space="preserve"> PAGEREF _Toc454524535 \h </w:instrText>
            </w:r>
            <w:r>
              <w:rPr>
                <w:noProof/>
                <w:webHidden/>
              </w:rPr>
            </w:r>
          </w:ins>
          <w:r>
            <w:rPr>
              <w:noProof/>
              <w:webHidden/>
            </w:rPr>
            <w:fldChar w:fldCharType="separate"/>
          </w:r>
          <w:ins w:id="147" w:author="BONTEMPI, Virgil" w:date="2016-06-24T09:39:00Z">
            <w:r>
              <w:rPr>
                <w:noProof/>
                <w:webHidden/>
              </w:rPr>
              <w:t>43</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48" w:author="BONTEMPI, Virgil" w:date="2016-06-24T09:39:00Z"/>
              <w:rFonts w:asciiTheme="minorHAnsi" w:eastAsiaTheme="minorEastAsia" w:hAnsiTheme="minorHAnsi" w:cstheme="minorBidi"/>
              <w:noProof/>
              <w:sz w:val="22"/>
              <w:szCs w:val="22"/>
            </w:rPr>
          </w:pPr>
          <w:ins w:id="149"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"_Toc454524536"</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Chargement Base de Données</w:t>
            </w:r>
            <w:r>
              <w:rPr>
                <w:noProof/>
                <w:webHidden/>
              </w:rPr>
              <w:tab/>
            </w:r>
            <w:r>
              <w:rPr>
                <w:noProof/>
                <w:webHidden/>
              </w:rPr>
              <w:fldChar w:fldCharType="begin"/>
            </w:r>
            <w:r>
              <w:rPr>
                <w:noProof/>
                <w:webHidden/>
              </w:rPr>
              <w:instrText xml:space="preserve"> PAGEREF _Toc454524536 \h </w:instrText>
            </w:r>
            <w:r>
              <w:rPr>
                <w:noProof/>
                <w:webHidden/>
              </w:rPr>
            </w:r>
          </w:ins>
          <w:r>
            <w:rPr>
              <w:noProof/>
              <w:webHidden/>
            </w:rPr>
            <w:fldChar w:fldCharType="separate"/>
          </w:r>
          <w:ins w:id="150" w:author="BONTEMPI, Virgil" w:date="2016-06-24T09:39:00Z">
            <w:r>
              <w:rPr>
                <w:noProof/>
                <w:webHidden/>
              </w:rPr>
              <w:t>44</w:t>
            </w:r>
            <w:r>
              <w:rPr>
                <w:noProof/>
                <w:webHidden/>
              </w:rPr>
              <w:fldChar w:fldCharType="end"/>
            </w:r>
            <w:r w:rsidRPr="00CC62E6">
              <w:rPr>
                <w:rStyle w:val="Lienhypertexte"/>
                <w:rFonts w:eastAsiaTheme="majorEastAsia"/>
                <w:noProof/>
              </w:rPr>
              <w:fldChar w:fldCharType="end"/>
            </w:r>
          </w:ins>
        </w:p>
        <w:p w:rsidR="009F43A6" w:rsidRDefault="009F43A6">
          <w:pPr>
            <w:pStyle w:val="TM3"/>
            <w:tabs>
              <w:tab w:val="right" w:leader="dot" w:pos="10762"/>
            </w:tabs>
            <w:rPr>
              <w:ins w:id="151" w:author="BONTEMPI, Virgil" w:date="2016-06-24T09:39:00Z"/>
              <w:rFonts w:asciiTheme="minorHAnsi" w:eastAsiaTheme="minorEastAsia" w:hAnsiTheme="minorHAnsi" w:cstheme="minorBidi"/>
              <w:noProof/>
              <w:sz w:val="22"/>
              <w:szCs w:val="22"/>
            </w:rPr>
          </w:pPr>
          <w:ins w:id="152"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"_Toc454524537"</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Structure Dossier configuration</w:t>
            </w:r>
            <w:r>
              <w:rPr>
                <w:noProof/>
                <w:webHidden/>
              </w:rPr>
              <w:tab/>
            </w:r>
            <w:r>
              <w:rPr>
                <w:noProof/>
                <w:webHidden/>
              </w:rPr>
              <w:fldChar w:fldCharType="begin"/>
            </w:r>
            <w:r>
              <w:rPr>
                <w:noProof/>
                <w:webHidden/>
              </w:rPr>
              <w:instrText xml:space="preserve"> PAGEREF _Toc454524537 \h </w:instrText>
            </w:r>
            <w:r>
              <w:rPr>
                <w:noProof/>
                <w:webHidden/>
              </w:rPr>
            </w:r>
          </w:ins>
          <w:r>
            <w:rPr>
              <w:noProof/>
              <w:webHidden/>
            </w:rPr>
            <w:fldChar w:fldCharType="separate"/>
          </w:r>
          <w:ins w:id="153" w:author="BONTEMPI, Virgil" w:date="2016-06-24T09:39:00Z">
            <w:r>
              <w:rPr>
                <w:noProof/>
                <w:webHidden/>
              </w:rPr>
              <w:t>44</w:t>
            </w:r>
            <w:r>
              <w:rPr>
                <w:noProof/>
                <w:webHidden/>
              </w:rPr>
              <w:fldChar w:fldCharType="end"/>
            </w:r>
            <w:r w:rsidRPr="00CC62E6">
              <w:rPr>
                <w:rStyle w:val="Lienhypertexte"/>
                <w:rFonts w:eastAsiaTheme="majorEastAsia"/>
                <w:noProof/>
              </w:rPr>
              <w:fldChar w:fldCharType="end"/>
            </w:r>
          </w:ins>
        </w:p>
        <w:p w:rsidR="009F43A6" w:rsidRDefault="009F43A6">
          <w:pPr>
            <w:pStyle w:val="TM1"/>
            <w:tabs>
              <w:tab w:val="right" w:leader="dot" w:pos="10762"/>
            </w:tabs>
            <w:rPr>
              <w:ins w:id="154" w:author="BONTEMPI, Virgil" w:date="2016-06-24T09:39:00Z"/>
              <w:rFonts w:asciiTheme="minorHAnsi" w:eastAsiaTheme="minorEastAsia" w:hAnsiTheme="minorHAnsi" w:cstheme="minorBidi"/>
              <w:noProof/>
              <w:sz w:val="22"/>
              <w:szCs w:val="22"/>
            </w:rPr>
          </w:pPr>
          <w:ins w:id="155"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"_Toc454524538"</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Annexes</w:t>
            </w:r>
            <w:r>
              <w:rPr>
                <w:noProof/>
                <w:webHidden/>
              </w:rPr>
              <w:tab/>
            </w:r>
            <w:r>
              <w:rPr>
                <w:noProof/>
                <w:webHidden/>
              </w:rPr>
              <w:fldChar w:fldCharType="begin"/>
            </w:r>
            <w:r>
              <w:rPr>
                <w:noProof/>
                <w:webHidden/>
              </w:rPr>
              <w:instrText xml:space="preserve"> PAGEREF _Toc454524538 \h </w:instrText>
            </w:r>
            <w:r>
              <w:rPr>
                <w:noProof/>
                <w:webHidden/>
              </w:rPr>
            </w:r>
          </w:ins>
          <w:r>
            <w:rPr>
              <w:noProof/>
              <w:webHidden/>
            </w:rPr>
            <w:fldChar w:fldCharType="separate"/>
          </w:r>
          <w:ins w:id="156" w:author="BONTEMPI, Virgil" w:date="2016-06-24T09:39:00Z">
            <w:r>
              <w:rPr>
                <w:noProof/>
                <w:webHidden/>
              </w:rPr>
              <w:t>45</w:t>
            </w:r>
            <w:r>
              <w:rPr>
                <w:noProof/>
                <w:webHidden/>
              </w:rPr>
              <w:fldChar w:fldCharType="end"/>
            </w:r>
            <w:r w:rsidRPr="00CC62E6">
              <w:rPr>
                <w:rStyle w:val="Lienhypertexte"/>
                <w:rFonts w:eastAsiaTheme="majorEastAsia"/>
                <w:noProof/>
              </w:rPr>
              <w:fldChar w:fldCharType="end"/>
            </w:r>
          </w:ins>
        </w:p>
        <w:p w:rsidR="009F43A6" w:rsidRDefault="009F43A6">
          <w:pPr>
            <w:pStyle w:val="TM2"/>
            <w:tabs>
              <w:tab w:val="right" w:leader="dot" w:pos="10762"/>
            </w:tabs>
            <w:rPr>
              <w:ins w:id="157" w:author="BONTEMPI, Virgil" w:date="2016-06-24T09:39:00Z"/>
              <w:rFonts w:asciiTheme="minorHAnsi" w:eastAsiaTheme="minorEastAsia" w:hAnsiTheme="minorHAnsi" w:cstheme="minorBidi"/>
              <w:noProof/>
              <w:sz w:val="22"/>
              <w:szCs w:val="22"/>
            </w:rPr>
          </w:pPr>
          <w:ins w:id="158" w:author="BONTEMPI, Virgil" w:date="2016-06-24T09:39:00Z">
            <w:r w:rsidRPr="00CC62E6">
              <w:rPr>
                <w:rStyle w:val="Lienhypertexte"/>
                <w:rFonts w:eastAsiaTheme="majorEastAsia"/>
                <w:noProof/>
              </w:rPr>
              <w:fldChar w:fldCharType="begin"/>
            </w:r>
            <w:r w:rsidRPr="00CC62E6">
              <w:rPr>
                <w:rStyle w:val="Lienhypertexte"/>
                <w:rFonts w:eastAsiaTheme="majorEastAsia"/>
                <w:noProof/>
              </w:rPr>
              <w:instrText xml:space="preserve"> </w:instrText>
            </w:r>
            <w:r>
              <w:rPr>
                <w:noProof/>
              </w:rPr>
              <w:instrText>HYPERLINK \l "_Toc454524539"</w:instrText>
            </w:r>
            <w:r w:rsidRPr="00CC62E6">
              <w:rPr>
                <w:rStyle w:val="Lienhypertexte"/>
                <w:rFonts w:eastAsiaTheme="majorEastAsia"/>
                <w:noProof/>
              </w:rPr>
              <w:instrText xml:space="preserve"> </w:instrText>
            </w:r>
            <w:r w:rsidRPr="00CC62E6">
              <w:rPr>
                <w:rStyle w:val="Lienhypertexte"/>
                <w:rFonts w:eastAsiaTheme="majorEastAsia"/>
                <w:noProof/>
              </w:rPr>
            </w:r>
            <w:r w:rsidRPr="00CC62E6">
              <w:rPr>
                <w:rStyle w:val="Lienhypertexte"/>
                <w:rFonts w:eastAsiaTheme="majorEastAsia"/>
                <w:noProof/>
              </w:rPr>
              <w:fldChar w:fldCharType="separate"/>
            </w:r>
            <w:r w:rsidRPr="00CC62E6">
              <w:rPr>
                <w:rStyle w:val="Lienhypertexte"/>
                <w:rFonts w:eastAsiaTheme="majorEastAsia"/>
                <w:noProof/>
              </w:rPr>
              <w:t>Diagramme de classe</w:t>
            </w:r>
            <w:r>
              <w:rPr>
                <w:noProof/>
                <w:webHidden/>
              </w:rPr>
              <w:tab/>
            </w:r>
            <w:r>
              <w:rPr>
                <w:noProof/>
                <w:webHidden/>
              </w:rPr>
              <w:fldChar w:fldCharType="begin"/>
            </w:r>
            <w:r>
              <w:rPr>
                <w:noProof/>
                <w:webHidden/>
              </w:rPr>
              <w:instrText xml:space="preserve"> PAGEREF _Toc454524539 \h </w:instrText>
            </w:r>
            <w:r>
              <w:rPr>
                <w:noProof/>
                <w:webHidden/>
              </w:rPr>
            </w:r>
          </w:ins>
          <w:r>
            <w:rPr>
              <w:noProof/>
              <w:webHidden/>
            </w:rPr>
            <w:fldChar w:fldCharType="separate"/>
          </w:r>
          <w:ins w:id="159" w:author="BONTEMPI, Virgil" w:date="2016-06-24T09:39:00Z">
            <w:r>
              <w:rPr>
                <w:noProof/>
                <w:webHidden/>
              </w:rPr>
              <w:t>45</w:t>
            </w:r>
            <w:r>
              <w:rPr>
                <w:noProof/>
                <w:webHidden/>
              </w:rPr>
              <w:fldChar w:fldCharType="end"/>
            </w:r>
            <w:r w:rsidRPr="00CC62E6">
              <w:rPr>
                <w:rStyle w:val="Lienhypertexte"/>
                <w:rFonts w:eastAsiaTheme="majorEastAsia"/>
                <w:noProof/>
              </w:rPr>
              <w:fldChar w:fldCharType="end"/>
            </w:r>
          </w:ins>
        </w:p>
        <w:p w:rsidR="0024735D" w:rsidDel="00D16014" w:rsidRDefault="0024735D">
          <w:pPr>
            <w:pStyle w:val="TM1"/>
            <w:tabs>
              <w:tab w:val="right" w:leader="dot" w:pos="10762"/>
            </w:tabs>
            <w:rPr>
              <w:del w:id="160" w:author="BONTEMPI, Virgil" w:date="2016-04-14T15:05:00Z"/>
              <w:rFonts w:asciiTheme="minorHAnsi" w:eastAsiaTheme="minorEastAsia" w:hAnsiTheme="minorHAnsi" w:cstheme="minorBidi"/>
              <w:noProof/>
              <w:sz w:val="22"/>
              <w:szCs w:val="22"/>
            </w:rPr>
          </w:pPr>
          <w:del w:id="161" w:author="BONTEMPI, Virgil" w:date="2016-04-14T15:05:00Z">
            <w:r w:rsidRPr="00D16014" w:rsidDel="00D16014">
              <w:rPr>
                <w:rFonts w:eastAsiaTheme="majorEastAsia"/>
                <w:noProof/>
                <w:rPrChange w:id="162" w:author="BONTEMPI, Virgil" w:date="2016-04-14T15:05:00Z">
                  <w:rPr>
                    <w:rStyle w:val="Lienhypertexte"/>
                    <w:rFonts w:eastAsiaTheme="majorEastAsia"/>
                    <w:noProof/>
                  </w:rPr>
                </w:rPrChange>
              </w:rPr>
              <w:delText>Generation Configuration Melodie</w:delText>
            </w:r>
            <w:r w:rsidDel="00D16014">
              <w:rPr>
                <w:noProof/>
                <w:webHidden/>
              </w:rPr>
              <w:tab/>
              <w:delText>1</w:delText>
            </w:r>
          </w:del>
        </w:p>
        <w:p w:rsidR="0024735D" w:rsidDel="00D16014" w:rsidRDefault="0024735D">
          <w:pPr>
            <w:pStyle w:val="TM2"/>
            <w:tabs>
              <w:tab w:val="right" w:leader="dot" w:pos="10762"/>
            </w:tabs>
            <w:rPr>
              <w:del w:id="163" w:author="BONTEMPI, Virgil" w:date="2016-04-14T15:05:00Z"/>
              <w:rFonts w:asciiTheme="minorHAnsi" w:eastAsiaTheme="minorEastAsia" w:hAnsiTheme="minorHAnsi" w:cstheme="minorBidi"/>
              <w:noProof/>
              <w:sz w:val="22"/>
              <w:szCs w:val="22"/>
            </w:rPr>
          </w:pPr>
          <w:del w:id="164" w:author="BONTEMPI, Virgil" w:date="2016-04-14T15:05:00Z">
            <w:r w:rsidRPr="00D16014" w:rsidDel="00D16014">
              <w:rPr>
                <w:rFonts w:eastAsiaTheme="majorEastAsia"/>
                <w:noProof/>
                <w:rPrChange w:id="165" w:author="BONTEMPI, Virgil" w:date="2016-04-14T15:05:00Z">
                  <w:rPr>
                    <w:rStyle w:val="Lienhypertexte"/>
                    <w:rFonts w:eastAsiaTheme="majorEastAsia"/>
                    <w:noProof/>
                  </w:rPr>
                </w:rPrChange>
              </w:rPr>
              <w:delText>Références</w:delText>
            </w:r>
            <w:r w:rsidDel="00D16014">
              <w:rPr>
                <w:noProof/>
                <w:webHidden/>
              </w:rPr>
              <w:tab/>
              <w:delText>1</w:delText>
            </w:r>
          </w:del>
        </w:p>
        <w:p w:rsidR="0024735D" w:rsidDel="00D16014" w:rsidRDefault="0024735D">
          <w:pPr>
            <w:pStyle w:val="TM2"/>
            <w:tabs>
              <w:tab w:val="right" w:leader="dot" w:pos="10762"/>
            </w:tabs>
            <w:rPr>
              <w:del w:id="166" w:author="BONTEMPI, Virgil" w:date="2016-04-14T15:05:00Z"/>
              <w:rFonts w:asciiTheme="minorHAnsi" w:eastAsiaTheme="minorEastAsia" w:hAnsiTheme="minorHAnsi" w:cstheme="minorBidi"/>
              <w:noProof/>
              <w:sz w:val="22"/>
              <w:szCs w:val="22"/>
            </w:rPr>
          </w:pPr>
          <w:del w:id="167" w:author="BONTEMPI, Virgil" w:date="2016-04-14T15:05:00Z">
            <w:r w:rsidRPr="00D16014" w:rsidDel="00D16014">
              <w:rPr>
                <w:rFonts w:eastAsiaTheme="majorEastAsia"/>
                <w:noProof/>
                <w:rPrChange w:id="168" w:author="BONTEMPI, Virgil" w:date="2016-04-14T15:05:00Z">
                  <w:rPr>
                    <w:rStyle w:val="Lienhypertexte"/>
                    <w:rFonts w:eastAsiaTheme="majorEastAsia"/>
                    <w:noProof/>
                  </w:rPr>
                </w:rPrChange>
              </w:rPr>
              <w:delText>Traitement interface</w:delText>
            </w:r>
            <w:r w:rsidDel="00D16014">
              <w:rPr>
                <w:noProof/>
                <w:webHidden/>
              </w:rPr>
              <w:tab/>
              <w:delText>2</w:delText>
            </w:r>
          </w:del>
        </w:p>
        <w:p w:rsidR="0024735D" w:rsidDel="00D16014" w:rsidRDefault="0024735D">
          <w:pPr>
            <w:pStyle w:val="TM3"/>
            <w:tabs>
              <w:tab w:val="right" w:leader="dot" w:pos="10762"/>
            </w:tabs>
            <w:rPr>
              <w:del w:id="169" w:author="BONTEMPI, Virgil" w:date="2016-04-14T15:05:00Z"/>
              <w:rFonts w:asciiTheme="minorHAnsi" w:eastAsiaTheme="minorEastAsia" w:hAnsiTheme="minorHAnsi" w:cstheme="minorBidi"/>
              <w:noProof/>
              <w:sz w:val="22"/>
              <w:szCs w:val="22"/>
            </w:rPr>
          </w:pPr>
          <w:del w:id="170" w:author="BONTEMPI, Virgil" w:date="2016-04-14T15:05:00Z">
            <w:r w:rsidRPr="00D16014" w:rsidDel="00D16014">
              <w:rPr>
                <w:rFonts w:eastAsiaTheme="majorEastAsia"/>
                <w:noProof/>
                <w:rPrChange w:id="171" w:author="BONTEMPI, Virgil" w:date="2016-04-14T15:05:00Z">
                  <w:rPr>
                    <w:rStyle w:val="Lienhypertexte"/>
                    <w:rFonts w:eastAsiaTheme="majorEastAsia"/>
                    <w:noProof/>
                  </w:rPr>
                </w:rPrChange>
              </w:rPr>
              <w:delText>Principe général</w:delText>
            </w:r>
            <w:r w:rsidDel="00D16014">
              <w:rPr>
                <w:noProof/>
                <w:webHidden/>
              </w:rPr>
              <w:tab/>
              <w:delText>2</w:delText>
            </w:r>
          </w:del>
        </w:p>
        <w:p w:rsidR="0024735D" w:rsidDel="00D16014" w:rsidRDefault="0024735D">
          <w:pPr>
            <w:pStyle w:val="TM4"/>
            <w:tabs>
              <w:tab w:val="right" w:leader="dot" w:pos="10762"/>
            </w:tabs>
            <w:rPr>
              <w:del w:id="172" w:author="BONTEMPI, Virgil" w:date="2016-04-14T15:05:00Z"/>
              <w:rFonts w:asciiTheme="minorHAnsi" w:eastAsiaTheme="minorEastAsia" w:hAnsiTheme="minorHAnsi" w:cstheme="minorBidi"/>
              <w:noProof/>
              <w:sz w:val="22"/>
              <w:szCs w:val="22"/>
            </w:rPr>
          </w:pPr>
          <w:del w:id="173" w:author="BONTEMPI, Virgil" w:date="2016-04-14T15:05:00Z">
            <w:r w:rsidRPr="00D16014" w:rsidDel="00D16014">
              <w:rPr>
                <w:rFonts w:eastAsiaTheme="majorEastAsia"/>
                <w:noProof/>
                <w:rPrChange w:id="174" w:author="BONTEMPI, Virgil" w:date="2016-04-14T15:05:00Z">
                  <w:rPr>
                    <w:rStyle w:val="Lienhypertexte"/>
                    <w:rFonts w:eastAsiaTheme="majorEastAsia"/>
                    <w:noProof/>
                  </w:rPr>
                </w:rPrChange>
              </w:rPr>
              <w:delText>Classement des objets de l'IHM</w:delText>
            </w:r>
            <w:r w:rsidDel="00D16014">
              <w:rPr>
                <w:noProof/>
                <w:webHidden/>
              </w:rPr>
              <w:tab/>
              <w:delText>2</w:delText>
            </w:r>
          </w:del>
        </w:p>
        <w:p w:rsidR="0024735D" w:rsidDel="00D16014" w:rsidRDefault="0024735D">
          <w:pPr>
            <w:pStyle w:val="TM4"/>
            <w:tabs>
              <w:tab w:val="right" w:leader="dot" w:pos="10762"/>
            </w:tabs>
            <w:rPr>
              <w:del w:id="175" w:author="BONTEMPI, Virgil" w:date="2016-04-14T15:05:00Z"/>
              <w:rFonts w:asciiTheme="minorHAnsi" w:eastAsiaTheme="minorEastAsia" w:hAnsiTheme="minorHAnsi" w:cstheme="minorBidi"/>
              <w:noProof/>
              <w:sz w:val="22"/>
              <w:szCs w:val="22"/>
            </w:rPr>
          </w:pPr>
          <w:del w:id="176" w:author="BONTEMPI, Virgil" w:date="2016-04-14T15:05:00Z">
            <w:r w:rsidRPr="00D16014" w:rsidDel="00D16014">
              <w:rPr>
                <w:rFonts w:eastAsiaTheme="majorEastAsia"/>
                <w:noProof/>
                <w:rPrChange w:id="177" w:author="BONTEMPI, Virgil" w:date="2016-04-14T15:05:00Z">
                  <w:rPr>
                    <w:rStyle w:val="Lienhypertexte"/>
                    <w:rFonts w:eastAsiaTheme="majorEastAsia"/>
                    <w:noProof/>
                  </w:rPr>
                </w:rPrChange>
              </w:rPr>
              <w:delText>Saisies utilisateurs</w:delText>
            </w:r>
            <w:r w:rsidDel="00D16014">
              <w:rPr>
                <w:noProof/>
                <w:webHidden/>
              </w:rPr>
              <w:tab/>
              <w:delText>2</w:delText>
            </w:r>
          </w:del>
        </w:p>
        <w:p w:rsidR="0024735D" w:rsidDel="00D16014" w:rsidRDefault="0024735D">
          <w:pPr>
            <w:pStyle w:val="TM4"/>
            <w:tabs>
              <w:tab w:val="right" w:leader="dot" w:pos="10762"/>
            </w:tabs>
            <w:rPr>
              <w:del w:id="178" w:author="BONTEMPI, Virgil" w:date="2016-04-14T15:05:00Z"/>
              <w:rFonts w:asciiTheme="minorHAnsi" w:eastAsiaTheme="minorEastAsia" w:hAnsiTheme="minorHAnsi" w:cstheme="minorBidi"/>
              <w:noProof/>
              <w:sz w:val="22"/>
              <w:szCs w:val="22"/>
            </w:rPr>
          </w:pPr>
          <w:del w:id="179" w:author="BONTEMPI, Virgil" w:date="2016-04-14T15:05:00Z">
            <w:r w:rsidRPr="00D16014" w:rsidDel="00D16014">
              <w:rPr>
                <w:rFonts w:eastAsiaTheme="majorEastAsia"/>
                <w:noProof/>
                <w:rPrChange w:id="180" w:author="BONTEMPI, Virgil" w:date="2016-04-14T15:05:00Z">
                  <w:rPr>
                    <w:rStyle w:val="Lienhypertexte"/>
                    <w:rFonts w:eastAsiaTheme="majorEastAsia"/>
                    <w:noProof/>
                  </w:rPr>
                </w:rPrChange>
              </w:rPr>
              <w:delText>Fonctionnement général</w:delText>
            </w:r>
            <w:r w:rsidDel="00D16014">
              <w:rPr>
                <w:noProof/>
                <w:webHidden/>
              </w:rPr>
              <w:tab/>
              <w:delText>3</w:delText>
            </w:r>
          </w:del>
        </w:p>
        <w:p w:rsidR="0024735D" w:rsidDel="00D16014" w:rsidRDefault="0024735D">
          <w:pPr>
            <w:pStyle w:val="TM3"/>
            <w:tabs>
              <w:tab w:val="right" w:leader="dot" w:pos="10762"/>
            </w:tabs>
            <w:rPr>
              <w:del w:id="181" w:author="BONTEMPI, Virgil" w:date="2016-04-14T15:05:00Z"/>
              <w:rFonts w:asciiTheme="minorHAnsi" w:eastAsiaTheme="minorEastAsia" w:hAnsiTheme="minorHAnsi" w:cstheme="minorBidi"/>
              <w:noProof/>
              <w:sz w:val="22"/>
              <w:szCs w:val="22"/>
            </w:rPr>
          </w:pPr>
          <w:del w:id="182" w:author="BONTEMPI, Virgil" w:date="2016-04-14T15:05:00Z">
            <w:r w:rsidRPr="00D16014" w:rsidDel="00D16014">
              <w:rPr>
                <w:rFonts w:eastAsiaTheme="majorEastAsia"/>
                <w:noProof/>
                <w:rPrChange w:id="183" w:author="BONTEMPI, Virgil" w:date="2016-04-14T15:05:00Z">
                  <w:rPr>
                    <w:rStyle w:val="Lienhypertexte"/>
                    <w:rFonts w:eastAsiaTheme="majorEastAsia"/>
                    <w:noProof/>
                  </w:rPr>
                </w:rPrChange>
              </w:rPr>
              <w:delText>Objets utilisés</w:delText>
            </w:r>
            <w:r w:rsidDel="00D16014">
              <w:rPr>
                <w:noProof/>
                <w:webHidden/>
              </w:rPr>
              <w:tab/>
              <w:delText>3</w:delText>
            </w:r>
          </w:del>
        </w:p>
        <w:p w:rsidR="0024735D" w:rsidDel="00D16014" w:rsidRDefault="0024735D">
          <w:pPr>
            <w:pStyle w:val="TM4"/>
            <w:tabs>
              <w:tab w:val="right" w:leader="dot" w:pos="10762"/>
            </w:tabs>
            <w:rPr>
              <w:del w:id="184" w:author="BONTEMPI, Virgil" w:date="2016-04-14T15:05:00Z"/>
              <w:rFonts w:asciiTheme="minorHAnsi" w:eastAsiaTheme="minorEastAsia" w:hAnsiTheme="minorHAnsi" w:cstheme="minorBidi"/>
              <w:noProof/>
              <w:sz w:val="22"/>
              <w:szCs w:val="22"/>
            </w:rPr>
          </w:pPr>
          <w:del w:id="185" w:author="BONTEMPI, Virgil" w:date="2016-04-14T15:05:00Z">
            <w:r w:rsidRPr="00D16014" w:rsidDel="00D16014">
              <w:rPr>
                <w:rFonts w:eastAsiaTheme="majorEastAsia"/>
                <w:noProof/>
                <w:rPrChange w:id="186" w:author="BONTEMPI, Virgil" w:date="2016-04-14T15:05:00Z">
                  <w:rPr>
                    <w:rStyle w:val="Lienhypertexte"/>
                    <w:rFonts w:eastAsiaTheme="majorEastAsia"/>
                    <w:noProof/>
                  </w:rPr>
                </w:rPrChange>
              </w:rPr>
              <w:delText>TextBox</w:delText>
            </w:r>
            <w:r w:rsidDel="00D16014">
              <w:rPr>
                <w:noProof/>
                <w:webHidden/>
              </w:rPr>
              <w:tab/>
              <w:delText>3</w:delText>
            </w:r>
          </w:del>
        </w:p>
        <w:p w:rsidR="0024735D" w:rsidDel="00D16014" w:rsidRDefault="0024735D">
          <w:pPr>
            <w:pStyle w:val="TM4"/>
            <w:tabs>
              <w:tab w:val="right" w:leader="dot" w:pos="10762"/>
            </w:tabs>
            <w:rPr>
              <w:del w:id="187" w:author="BONTEMPI, Virgil" w:date="2016-04-14T15:05:00Z"/>
              <w:rFonts w:asciiTheme="minorHAnsi" w:eastAsiaTheme="minorEastAsia" w:hAnsiTheme="minorHAnsi" w:cstheme="minorBidi"/>
              <w:noProof/>
              <w:sz w:val="22"/>
              <w:szCs w:val="22"/>
            </w:rPr>
          </w:pPr>
          <w:del w:id="188" w:author="BONTEMPI, Virgil" w:date="2016-04-14T15:05:00Z">
            <w:r w:rsidRPr="00D16014" w:rsidDel="00D16014">
              <w:rPr>
                <w:rFonts w:eastAsiaTheme="majorEastAsia"/>
                <w:noProof/>
                <w:rPrChange w:id="189" w:author="BONTEMPI, Virgil" w:date="2016-04-14T15:05:00Z">
                  <w:rPr>
                    <w:rStyle w:val="Lienhypertexte"/>
                    <w:rFonts w:eastAsiaTheme="majorEastAsia"/>
                    <w:noProof/>
                  </w:rPr>
                </w:rPrChange>
              </w:rPr>
              <w:delText>Radio Button</w:delText>
            </w:r>
            <w:r w:rsidDel="00D16014">
              <w:rPr>
                <w:noProof/>
                <w:webHidden/>
              </w:rPr>
              <w:tab/>
              <w:delText>4</w:delText>
            </w:r>
          </w:del>
        </w:p>
        <w:p w:rsidR="0024735D" w:rsidDel="00D16014" w:rsidRDefault="0024735D">
          <w:pPr>
            <w:pStyle w:val="TM4"/>
            <w:tabs>
              <w:tab w:val="right" w:leader="dot" w:pos="10762"/>
            </w:tabs>
            <w:rPr>
              <w:del w:id="190" w:author="BONTEMPI, Virgil" w:date="2016-04-14T15:05:00Z"/>
              <w:rFonts w:asciiTheme="minorHAnsi" w:eastAsiaTheme="minorEastAsia" w:hAnsiTheme="minorHAnsi" w:cstheme="minorBidi"/>
              <w:noProof/>
              <w:sz w:val="22"/>
              <w:szCs w:val="22"/>
            </w:rPr>
          </w:pPr>
          <w:del w:id="191" w:author="BONTEMPI, Virgil" w:date="2016-04-14T15:05:00Z">
            <w:r w:rsidRPr="00D16014" w:rsidDel="00D16014">
              <w:rPr>
                <w:rFonts w:eastAsiaTheme="majorEastAsia"/>
                <w:noProof/>
                <w:rPrChange w:id="192" w:author="BONTEMPI, Virgil" w:date="2016-04-14T15:05:00Z">
                  <w:rPr>
                    <w:rStyle w:val="Lienhypertexte"/>
                    <w:rFonts w:eastAsiaTheme="majorEastAsia"/>
                    <w:noProof/>
                  </w:rPr>
                </w:rPrChange>
              </w:rPr>
              <w:delText>FolderBrowserDialog</w:delText>
            </w:r>
            <w:r w:rsidDel="00D16014">
              <w:rPr>
                <w:noProof/>
                <w:webHidden/>
              </w:rPr>
              <w:tab/>
              <w:delText>4</w:delText>
            </w:r>
          </w:del>
        </w:p>
        <w:p w:rsidR="0024735D" w:rsidDel="00D16014" w:rsidRDefault="0024735D">
          <w:pPr>
            <w:pStyle w:val="TM4"/>
            <w:tabs>
              <w:tab w:val="right" w:leader="dot" w:pos="10762"/>
            </w:tabs>
            <w:rPr>
              <w:del w:id="193" w:author="BONTEMPI, Virgil" w:date="2016-04-14T15:05:00Z"/>
              <w:rFonts w:asciiTheme="minorHAnsi" w:eastAsiaTheme="minorEastAsia" w:hAnsiTheme="minorHAnsi" w:cstheme="minorBidi"/>
              <w:noProof/>
              <w:sz w:val="22"/>
              <w:szCs w:val="22"/>
            </w:rPr>
          </w:pPr>
          <w:del w:id="194" w:author="BONTEMPI, Virgil" w:date="2016-04-14T15:05:00Z">
            <w:r w:rsidRPr="00D16014" w:rsidDel="00D16014">
              <w:rPr>
                <w:rFonts w:eastAsiaTheme="majorEastAsia"/>
                <w:noProof/>
                <w:rPrChange w:id="195" w:author="BONTEMPI, Virgil" w:date="2016-04-14T15:05:00Z">
                  <w:rPr>
                    <w:rStyle w:val="Lienhypertexte"/>
                    <w:rFonts w:eastAsiaTheme="majorEastAsia"/>
                    <w:noProof/>
                  </w:rPr>
                </w:rPrChange>
              </w:rPr>
              <w:delText>ComboBox</w:delText>
            </w:r>
            <w:r w:rsidDel="00D16014">
              <w:rPr>
                <w:noProof/>
                <w:webHidden/>
              </w:rPr>
              <w:tab/>
              <w:delText>4</w:delText>
            </w:r>
          </w:del>
        </w:p>
        <w:p w:rsidR="0024735D" w:rsidDel="00D16014" w:rsidRDefault="0024735D">
          <w:pPr>
            <w:pStyle w:val="TM4"/>
            <w:tabs>
              <w:tab w:val="right" w:leader="dot" w:pos="10762"/>
            </w:tabs>
            <w:rPr>
              <w:del w:id="196" w:author="BONTEMPI, Virgil" w:date="2016-04-14T15:05:00Z"/>
              <w:rFonts w:asciiTheme="minorHAnsi" w:eastAsiaTheme="minorEastAsia" w:hAnsiTheme="minorHAnsi" w:cstheme="minorBidi"/>
              <w:noProof/>
              <w:sz w:val="22"/>
              <w:szCs w:val="22"/>
            </w:rPr>
          </w:pPr>
          <w:del w:id="197" w:author="BONTEMPI, Virgil" w:date="2016-04-14T15:05:00Z">
            <w:r w:rsidRPr="00D16014" w:rsidDel="00D16014">
              <w:rPr>
                <w:rFonts w:eastAsiaTheme="majorEastAsia"/>
                <w:noProof/>
                <w:rPrChange w:id="198" w:author="BONTEMPI, Virgil" w:date="2016-04-14T15:05:00Z">
                  <w:rPr>
                    <w:rStyle w:val="Lienhypertexte"/>
                    <w:rFonts w:eastAsiaTheme="majorEastAsia"/>
                    <w:noProof/>
                  </w:rPr>
                </w:rPrChange>
              </w:rPr>
              <w:delText>Button</w:delText>
            </w:r>
            <w:r w:rsidDel="00D16014">
              <w:rPr>
                <w:noProof/>
                <w:webHidden/>
              </w:rPr>
              <w:tab/>
              <w:delText>5</w:delText>
            </w:r>
          </w:del>
        </w:p>
        <w:p w:rsidR="0024735D" w:rsidDel="00D16014" w:rsidRDefault="0024735D">
          <w:pPr>
            <w:pStyle w:val="TM3"/>
            <w:tabs>
              <w:tab w:val="right" w:leader="dot" w:pos="10762"/>
            </w:tabs>
            <w:rPr>
              <w:del w:id="199" w:author="BONTEMPI, Virgil" w:date="2016-04-14T15:05:00Z"/>
              <w:rFonts w:asciiTheme="minorHAnsi" w:eastAsiaTheme="minorEastAsia" w:hAnsiTheme="minorHAnsi" w:cstheme="minorBidi"/>
              <w:noProof/>
              <w:sz w:val="22"/>
              <w:szCs w:val="22"/>
            </w:rPr>
          </w:pPr>
          <w:del w:id="200" w:author="BONTEMPI, Virgil" w:date="2016-04-14T15:05:00Z">
            <w:r w:rsidRPr="00D16014" w:rsidDel="00D16014">
              <w:rPr>
                <w:rFonts w:eastAsiaTheme="majorEastAsia"/>
                <w:noProof/>
                <w:rPrChange w:id="201" w:author="BONTEMPI, Virgil" w:date="2016-04-14T15:05:00Z">
                  <w:rPr>
                    <w:rStyle w:val="Lienhypertexte"/>
                    <w:rFonts w:eastAsiaTheme="majorEastAsia"/>
                    <w:noProof/>
                  </w:rPr>
                </w:rPrChange>
              </w:rPr>
              <w:delText>Accès fichier de configuration</w:delText>
            </w:r>
            <w:r w:rsidDel="00D16014">
              <w:rPr>
                <w:noProof/>
                <w:webHidden/>
              </w:rPr>
              <w:tab/>
              <w:delText>7</w:delText>
            </w:r>
          </w:del>
        </w:p>
        <w:p w:rsidR="0024735D" w:rsidDel="00D16014" w:rsidRDefault="0024735D">
          <w:pPr>
            <w:pStyle w:val="TM4"/>
            <w:tabs>
              <w:tab w:val="right" w:leader="dot" w:pos="10762"/>
            </w:tabs>
            <w:rPr>
              <w:del w:id="202" w:author="BONTEMPI, Virgil" w:date="2016-04-14T15:05:00Z"/>
              <w:rFonts w:asciiTheme="minorHAnsi" w:eastAsiaTheme="minorEastAsia" w:hAnsiTheme="minorHAnsi" w:cstheme="minorBidi"/>
              <w:noProof/>
              <w:sz w:val="22"/>
              <w:szCs w:val="22"/>
            </w:rPr>
          </w:pPr>
          <w:del w:id="203" w:author="BONTEMPI, Virgil" w:date="2016-04-14T15:05:00Z">
            <w:r w:rsidRPr="00D16014" w:rsidDel="00D16014">
              <w:rPr>
                <w:rFonts w:eastAsiaTheme="majorEastAsia"/>
                <w:noProof/>
                <w:rPrChange w:id="204" w:author="BONTEMPI, Virgil" w:date="2016-04-14T15:05:00Z">
                  <w:rPr>
                    <w:rStyle w:val="Lienhypertexte"/>
                    <w:rFonts w:eastAsiaTheme="majorEastAsia"/>
                    <w:noProof/>
                  </w:rPr>
                </w:rPrChange>
              </w:rPr>
              <w:delText>Structure fichier de configuration</w:delText>
            </w:r>
            <w:r w:rsidDel="00D16014">
              <w:rPr>
                <w:noProof/>
                <w:webHidden/>
              </w:rPr>
              <w:tab/>
              <w:delText>7</w:delText>
            </w:r>
          </w:del>
        </w:p>
        <w:p w:rsidR="0024735D" w:rsidDel="00D16014" w:rsidRDefault="0024735D">
          <w:pPr>
            <w:pStyle w:val="TM4"/>
            <w:tabs>
              <w:tab w:val="right" w:leader="dot" w:pos="10762"/>
            </w:tabs>
            <w:rPr>
              <w:del w:id="205" w:author="BONTEMPI, Virgil" w:date="2016-04-14T15:05:00Z"/>
              <w:rFonts w:asciiTheme="minorHAnsi" w:eastAsiaTheme="minorEastAsia" w:hAnsiTheme="minorHAnsi" w:cstheme="minorBidi"/>
              <w:noProof/>
              <w:sz w:val="22"/>
              <w:szCs w:val="22"/>
            </w:rPr>
          </w:pPr>
          <w:del w:id="206" w:author="BONTEMPI, Virgil" w:date="2016-04-14T15:05:00Z">
            <w:r w:rsidRPr="00D16014" w:rsidDel="00D16014">
              <w:rPr>
                <w:rFonts w:eastAsiaTheme="majorEastAsia"/>
                <w:noProof/>
                <w:rPrChange w:id="207" w:author="BONTEMPI, Virgil" w:date="2016-04-14T15:05:00Z">
                  <w:rPr>
                    <w:rStyle w:val="Lienhypertexte"/>
                    <w:rFonts w:eastAsiaTheme="majorEastAsia"/>
                    <w:noProof/>
                  </w:rPr>
                </w:rPrChange>
              </w:rPr>
              <w:delText>Fonctions accès fichier de configuration</w:delText>
            </w:r>
            <w:r w:rsidDel="00D16014">
              <w:rPr>
                <w:noProof/>
                <w:webHidden/>
              </w:rPr>
              <w:tab/>
              <w:delText>7</w:delText>
            </w:r>
          </w:del>
        </w:p>
        <w:p w:rsidR="0024735D" w:rsidDel="00D16014" w:rsidRDefault="0024735D">
          <w:pPr>
            <w:pStyle w:val="TM2"/>
            <w:tabs>
              <w:tab w:val="right" w:leader="dot" w:pos="10762"/>
            </w:tabs>
            <w:rPr>
              <w:del w:id="208" w:author="BONTEMPI, Virgil" w:date="2016-04-14T15:05:00Z"/>
              <w:rFonts w:asciiTheme="minorHAnsi" w:eastAsiaTheme="minorEastAsia" w:hAnsiTheme="minorHAnsi" w:cstheme="minorBidi"/>
              <w:noProof/>
              <w:sz w:val="22"/>
              <w:szCs w:val="22"/>
            </w:rPr>
          </w:pPr>
          <w:del w:id="209" w:author="BONTEMPI, Virgil" w:date="2016-04-14T15:05:00Z">
            <w:r w:rsidRPr="00D16014" w:rsidDel="00D16014">
              <w:rPr>
                <w:rFonts w:eastAsiaTheme="majorEastAsia"/>
                <w:noProof/>
                <w:rPrChange w:id="210" w:author="BONTEMPI, Virgil" w:date="2016-04-14T15:05:00Z">
                  <w:rPr>
                    <w:rStyle w:val="Lienhypertexte"/>
                    <w:rFonts w:eastAsiaTheme="majorEastAsia"/>
                    <w:noProof/>
                  </w:rPr>
                </w:rPrChange>
              </w:rPr>
              <w:delText>Chargement classeur Excel</w:delText>
            </w:r>
            <w:r w:rsidDel="00D16014">
              <w:rPr>
                <w:noProof/>
                <w:webHidden/>
              </w:rPr>
              <w:tab/>
              <w:delText>8</w:delText>
            </w:r>
          </w:del>
        </w:p>
        <w:p w:rsidR="0024735D" w:rsidDel="00D16014" w:rsidRDefault="0024735D">
          <w:pPr>
            <w:pStyle w:val="TM3"/>
            <w:tabs>
              <w:tab w:val="right" w:leader="dot" w:pos="10762"/>
            </w:tabs>
            <w:rPr>
              <w:del w:id="211" w:author="BONTEMPI, Virgil" w:date="2016-04-14T15:05:00Z"/>
              <w:rFonts w:asciiTheme="minorHAnsi" w:eastAsiaTheme="minorEastAsia" w:hAnsiTheme="minorHAnsi" w:cstheme="minorBidi"/>
              <w:noProof/>
              <w:sz w:val="22"/>
              <w:szCs w:val="22"/>
            </w:rPr>
          </w:pPr>
          <w:del w:id="212" w:author="BONTEMPI, Virgil" w:date="2016-04-14T15:05:00Z">
            <w:r w:rsidRPr="00D16014" w:rsidDel="00D16014">
              <w:rPr>
                <w:rFonts w:eastAsiaTheme="majorEastAsia"/>
                <w:noProof/>
                <w:rPrChange w:id="213" w:author="BONTEMPI, Virgil" w:date="2016-04-14T15:05:00Z">
                  <w:rPr>
                    <w:rStyle w:val="Lienhypertexte"/>
                    <w:rFonts w:eastAsiaTheme="majorEastAsia"/>
                    <w:noProof/>
                  </w:rPr>
                </w:rPrChange>
              </w:rPr>
              <w:delText>Structure Dossier configuration</w:delText>
            </w:r>
            <w:r w:rsidDel="00D16014">
              <w:rPr>
                <w:noProof/>
                <w:webHidden/>
              </w:rPr>
              <w:tab/>
              <w:delText>8</w:delText>
            </w:r>
          </w:del>
        </w:p>
        <w:p w:rsidR="0024735D" w:rsidDel="00D16014" w:rsidRDefault="0024735D">
          <w:pPr>
            <w:pStyle w:val="TM3"/>
            <w:tabs>
              <w:tab w:val="right" w:leader="dot" w:pos="10762"/>
            </w:tabs>
            <w:rPr>
              <w:del w:id="214" w:author="BONTEMPI, Virgil" w:date="2016-04-14T15:05:00Z"/>
              <w:rFonts w:asciiTheme="minorHAnsi" w:eastAsiaTheme="minorEastAsia" w:hAnsiTheme="minorHAnsi" w:cstheme="minorBidi"/>
              <w:noProof/>
              <w:sz w:val="22"/>
              <w:szCs w:val="22"/>
            </w:rPr>
          </w:pPr>
          <w:del w:id="215" w:author="BONTEMPI, Virgil" w:date="2016-04-14T15:05:00Z">
            <w:r w:rsidRPr="00D16014" w:rsidDel="00D16014">
              <w:rPr>
                <w:rFonts w:eastAsiaTheme="majorEastAsia"/>
                <w:noProof/>
                <w:rPrChange w:id="216" w:author="BONTEMPI, Virgil" w:date="2016-04-14T15:05:00Z">
                  <w:rPr>
                    <w:rStyle w:val="Lienhypertexte"/>
                    <w:rFonts w:eastAsiaTheme="majorEastAsia"/>
                    <w:noProof/>
                  </w:rPr>
                </w:rPrChange>
              </w:rPr>
              <w:delText>Traitement en background</w:delText>
            </w:r>
            <w:r w:rsidDel="00D16014">
              <w:rPr>
                <w:noProof/>
                <w:webHidden/>
              </w:rPr>
              <w:tab/>
              <w:delText>8</w:delText>
            </w:r>
          </w:del>
        </w:p>
        <w:p w:rsidR="0024735D" w:rsidDel="00D16014" w:rsidRDefault="0024735D">
          <w:pPr>
            <w:pStyle w:val="TM3"/>
            <w:tabs>
              <w:tab w:val="right" w:leader="dot" w:pos="10762"/>
            </w:tabs>
            <w:rPr>
              <w:del w:id="217" w:author="BONTEMPI, Virgil" w:date="2016-04-14T15:05:00Z"/>
              <w:rFonts w:asciiTheme="minorHAnsi" w:eastAsiaTheme="minorEastAsia" w:hAnsiTheme="minorHAnsi" w:cstheme="minorBidi"/>
              <w:noProof/>
              <w:sz w:val="22"/>
              <w:szCs w:val="22"/>
            </w:rPr>
          </w:pPr>
          <w:del w:id="218" w:author="BONTEMPI, Virgil" w:date="2016-04-14T15:05:00Z">
            <w:r w:rsidRPr="00D16014" w:rsidDel="00D16014">
              <w:rPr>
                <w:rFonts w:eastAsiaTheme="majorEastAsia"/>
                <w:noProof/>
                <w:rPrChange w:id="219" w:author="BONTEMPI, Virgil" w:date="2016-04-14T15:05:00Z">
                  <w:rPr>
                    <w:rStyle w:val="Lienhypertexte"/>
                    <w:rFonts w:eastAsiaTheme="majorEastAsia"/>
                    <w:noProof/>
                  </w:rPr>
                </w:rPrChange>
              </w:rPr>
              <w:delText>La classe AccesDossierExcel</w:delText>
            </w:r>
            <w:r w:rsidDel="00D16014">
              <w:rPr>
                <w:noProof/>
                <w:webHidden/>
              </w:rPr>
              <w:tab/>
              <w:delText>10</w:delText>
            </w:r>
          </w:del>
        </w:p>
        <w:p w:rsidR="0024735D" w:rsidDel="00D16014" w:rsidRDefault="0024735D">
          <w:pPr>
            <w:pStyle w:val="TM4"/>
            <w:tabs>
              <w:tab w:val="right" w:leader="dot" w:pos="10762"/>
            </w:tabs>
            <w:rPr>
              <w:del w:id="220" w:author="BONTEMPI, Virgil" w:date="2016-04-14T15:05:00Z"/>
              <w:rFonts w:asciiTheme="minorHAnsi" w:eastAsiaTheme="minorEastAsia" w:hAnsiTheme="minorHAnsi" w:cstheme="minorBidi"/>
              <w:noProof/>
              <w:sz w:val="22"/>
              <w:szCs w:val="22"/>
            </w:rPr>
          </w:pPr>
          <w:del w:id="221" w:author="BONTEMPI, Virgil" w:date="2016-04-14T15:05:00Z">
            <w:r w:rsidRPr="00D16014" w:rsidDel="00D16014">
              <w:rPr>
                <w:rFonts w:eastAsiaTheme="majorEastAsia"/>
                <w:noProof/>
                <w:rPrChange w:id="222" w:author="BONTEMPI, Virgil" w:date="2016-04-14T15:05:00Z">
                  <w:rPr>
                    <w:rStyle w:val="Lienhypertexte"/>
                    <w:rFonts w:eastAsiaTheme="majorEastAsia"/>
                    <w:noProof/>
                  </w:rPr>
                </w:rPrChange>
              </w:rPr>
              <w:delText>Principe et appels</w:delText>
            </w:r>
            <w:r w:rsidDel="00D16014">
              <w:rPr>
                <w:noProof/>
                <w:webHidden/>
              </w:rPr>
              <w:tab/>
              <w:delText>10</w:delText>
            </w:r>
          </w:del>
        </w:p>
        <w:p w:rsidR="0024735D" w:rsidDel="00D16014" w:rsidRDefault="0024735D">
          <w:pPr>
            <w:pStyle w:val="TM4"/>
            <w:tabs>
              <w:tab w:val="right" w:leader="dot" w:pos="10762"/>
            </w:tabs>
            <w:rPr>
              <w:del w:id="223" w:author="BONTEMPI, Virgil" w:date="2016-04-14T15:05:00Z"/>
              <w:rFonts w:asciiTheme="minorHAnsi" w:eastAsiaTheme="minorEastAsia" w:hAnsiTheme="minorHAnsi" w:cstheme="minorBidi"/>
              <w:noProof/>
              <w:sz w:val="22"/>
              <w:szCs w:val="22"/>
            </w:rPr>
          </w:pPr>
          <w:del w:id="224" w:author="BONTEMPI, Virgil" w:date="2016-04-14T15:05:00Z">
            <w:r w:rsidRPr="00D16014" w:rsidDel="00D16014">
              <w:rPr>
                <w:rFonts w:eastAsiaTheme="majorEastAsia"/>
                <w:noProof/>
                <w:rPrChange w:id="225" w:author="BONTEMPI, Virgil" w:date="2016-04-14T15:05:00Z">
                  <w:rPr>
                    <w:rStyle w:val="Lienhypertexte"/>
                    <w:rFonts w:eastAsiaTheme="majorEastAsia"/>
                    <w:noProof/>
                  </w:rPr>
                </w:rPrChange>
              </w:rPr>
              <w:delText>Propriétés</w:delText>
            </w:r>
            <w:r w:rsidDel="00D16014">
              <w:rPr>
                <w:noProof/>
                <w:webHidden/>
              </w:rPr>
              <w:tab/>
              <w:delText>10</w:delText>
            </w:r>
          </w:del>
        </w:p>
        <w:p w:rsidR="0024735D" w:rsidDel="00D16014" w:rsidRDefault="0024735D">
          <w:pPr>
            <w:pStyle w:val="TM4"/>
            <w:tabs>
              <w:tab w:val="right" w:leader="dot" w:pos="10762"/>
            </w:tabs>
            <w:rPr>
              <w:del w:id="226" w:author="BONTEMPI, Virgil" w:date="2016-04-14T15:05:00Z"/>
              <w:rFonts w:asciiTheme="minorHAnsi" w:eastAsiaTheme="minorEastAsia" w:hAnsiTheme="minorHAnsi" w:cstheme="minorBidi"/>
              <w:noProof/>
              <w:sz w:val="22"/>
              <w:szCs w:val="22"/>
            </w:rPr>
          </w:pPr>
          <w:del w:id="227" w:author="BONTEMPI, Virgil" w:date="2016-04-14T15:05:00Z">
            <w:r w:rsidRPr="00D16014" w:rsidDel="00D16014">
              <w:rPr>
                <w:rFonts w:eastAsiaTheme="majorEastAsia"/>
                <w:noProof/>
                <w:rPrChange w:id="228" w:author="BONTEMPI, Virgil" w:date="2016-04-14T15:05:00Z">
                  <w:rPr>
                    <w:rStyle w:val="Lienhypertexte"/>
                    <w:rFonts w:eastAsiaTheme="majorEastAsia"/>
                    <w:noProof/>
                  </w:rPr>
                </w:rPrChange>
              </w:rPr>
              <w:delText>Méthodes</w:delText>
            </w:r>
            <w:r w:rsidDel="00D16014">
              <w:rPr>
                <w:noProof/>
                <w:webHidden/>
              </w:rPr>
              <w:tab/>
              <w:delText>10</w:delText>
            </w:r>
          </w:del>
        </w:p>
        <w:p w:rsidR="0024735D" w:rsidDel="00D16014" w:rsidRDefault="0024735D">
          <w:pPr>
            <w:pStyle w:val="TM2"/>
            <w:tabs>
              <w:tab w:val="right" w:leader="dot" w:pos="10762"/>
            </w:tabs>
            <w:rPr>
              <w:del w:id="229" w:author="BONTEMPI, Virgil" w:date="2016-04-14T15:05:00Z"/>
              <w:rFonts w:asciiTheme="minorHAnsi" w:eastAsiaTheme="minorEastAsia" w:hAnsiTheme="minorHAnsi" w:cstheme="minorBidi"/>
              <w:noProof/>
              <w:sz w:val="22"/>
              <w:szCs w:val="22"/>
            </w:rPr>
          </w:pPr>
          <w:del w:id="230" w:author="BONTEMPI, Virgil" w:date="2016-04-14T15:05:00Z">
            <w:r w:rsidRPr="00D16014" w:rsidDel="00D16014">
              <w:rPr>
                <w:rFonts w:eastAsiaTheme="majorEastAsia"/>
                <w:noProof/>
                <w:rPrChange w:id="231" w:author="BONTEMPI, Virgil" w:date="2016-04-14T15:05:00Z">
                  <w:rPr>
                    <w:rStyle w:val="Lienhypertexte"/>
                    <w:rFonts w:eastAsiaTheme="majorEastAsia"/>
                    <w:noProof/>
                  </w:rPr>
                </w:rPrChange>
              </w:rPr>
              <w:delText>Chargement Base de Données</w:delText>
            </w:r>
            <w:r w:rsidDel="00D16014">
              <w:rPr>
                <w:noProof/>
                <w:webHidden/>
              </w:rPr>
              <w:tab/>
              <w:delText>14</w:delText>
            </w:r>
          </w:del>
        </w:p>
        <w:p w:rsidR="0024735D" w:rsidDel="00D16014" w:rsidRDefault="0024735D">
          <w:pPr>
            <w:pStyle w:val="TM3"/>
            <w:tabs>
              <w:tab w:val="right" w:leader="dot" w:pos="10762"/>
            </w:tabs>
            <w:rPr>
              <w:del w:id="232" w:author="BONTEMPI, Virgil" w:date="2016-04-14T15:05:00Z"/>
              <w:rFonts w:asciiTheme="minorHAnsi" w:eastAsiaTheme="minorEastAsia" w:hAnsiTheme="minorHAnsi" w:cstheme="minorBidi"/>
              <w:noProof/>
              <w:sz w:val="22"/>
              <w:szCs w:val="22"/>
            </w:rPr>
          </w:pPr>
          <w:del w:id="233" w:author="BONTEMPI, Virgil" w:date="2016-04-14T15:05:00Z">
            <w:r w:rsidRPr="00D16014" w:rsidDel="00D16014">
              <w:rPr>
                <w:rFonts w:eastAsiaTheme="majorEastAsia"/>
                <w:noProof/>
                <w:rPrChange w:id="234" w:author="BONTEMPI, Virgil" w:date="2016-04-14T15:05:00Z">
                  <w:rPr>
                    <w:rStyle w:val="Lienhypertexte"/>
                    <w:rFonts w:eastAsiaTheme="majorEastAsia"/>
                    <w:noProof/>
                  </w:rPr>
                </w:rPrChange>
              </w:rPr>
              <w:delText>Structure Dossier configuration</w:delText>
            </w:r>
            <w:r w:rsidDel="00D16014">
              <w:rPr>
                <w:noProof/>
                <w:webHidden/>
              </w:rPr>
              <w:tab/>
              <w:delText>14</w:delText>
            </w:r>
          </w:del>
        </w:p>
        <w:p w:rsidR="0024735D" w:rsidDel="00D16014" w:rsidRDefault="0024735D">
          <w:pPr>
            <w:pStyle w:val="TM3"/>
            <w:tabs>
              <w:tab w:val="right" w:leader="dot" w:pos="10762"/>
            </w:tabs>
            <w:rPr>
              <w:del w:id="235" w:author="BONTEMPI, Virgil" w:date="2016-04-14T15:05:00Z"/>
              <w:rFonts w:asciiTheme="minorHAnsi" w:eastAsiaTheme="minorEastAsia" w:hAnsiTheme="minorHAnsi" w:cstheme="minorBidi"/>
              <w:noProof/>
              <w:sz w:val="22"/>
              <w:szCs w:val="22"/>
            </w:rPr>
          </w:pPr>
          <w:del w:id="236" w:author="BONTEMPI, Virgil" w:date="2016-04-14T15:05:00Z">
            <w:r w:rsidRPr="00D16014" w:rsidDel="00D16014">
              <w:rPr>
                <w:rFonts w:eastAsiaTheme="majorEastAsia"/>
                <w:noProof/>
                <w:rPrChange w:id="237" w:author="BONTEMPI, Virgil" w:date="2016-04-14T15:05:00Z">
                  <w:rPr>
                    <w:rStyle w:val="Lienhypertexte"/>
                    <w:rFonts w:eastAsiaTheme="majorEastAsia"/>
                    <w:noProof/>
                  </w:rPr>
                </w:rPrChange>
              </w:rPr>
              <w:delText>Structure Dossier configuration</w:delText>
            </w:r>
            <w:r w:rsidDel="00D16014">
              <w:rPr>
                <w:noProof/>
                <w:webHidden/>
              </w:rPr>
              <w:tab/>
              <w:delText>14</w:delText>
            </w:r>
          </w:del>
        </w:p>
        <w:p w:rsidR="0024735D" w:rsidDel="00D16014" w:rsidRDefault="0024735D">
          <w:pPr>
            <w:pStyle w:val="TM2"/>
            <w:tabs>
              <w:tab w:val="right" w:leader="dot" w:pos="10762"/>
            </w:tabs>
            <w:rPr>
              <w:del w:id="238" w:author="BONTEMPI, Virgil" w:date="2016-04-14T15:05:00Z"/>
              <w:rFonts w:asciiTheme="minorHAnsi" w:eastAsiaTheme="minorEastAsia" w:hAnsiTheme="minorHAnsi" w:cstheme="minorBidi"/>
              <w:noProof/>
              <w:sz w:val="22"/>
              <w:szCs w:val="22"/>
            </w:rPr>
          </w:pPr>
          <w:del w:id="239" w:author="BONTEMPI, Virgil" w:date="2016-04-14T15:05:00Z">
            <w:r w:rsidRPr="00D16014" w:rsidDel="00D16014">
              <w:rPr>
                <w:rFonts w:eastAsiaTheme="majorEastAsia"/>
                <w:noProof/>
                <w:rPrChange w:id="240" w:author="BONTEMPI, Virgil" w:date="2016-04-14T15:05:00Z">
                  <w:rPr>
                    <w:rStyle w:val="Lienhypertexte"/>
                    <w:rFonts w:eastAsiaTheme="majorEastAsia"/>
                    <w:noProof/>
                  </w:rPr>
                </w:rPrChange>
              </w:rPr>
              <w:delText>Comparaisons d’éléments et de configuration</w:delText>
            </w:r>
            <w:r w:rsidDel="00D16014">
              <w:rPr>
                <w:noProof/>
                <w:webHidden/>
              </w:rPr>
              <w:tab/>
              <w:delText>16</w:delText>
            </w:r>
          </w:del>
        </w:p>
        <w:p w:rsidR="0024735D" w:rsidDel="00D16014" w:rsidRDefault="0024735D">
          <w:pPr>
            <w:pStyle w:val="TM3"/>
            <w:tabs>
              <w:tab w:val="right" w:leader="dot" w:pos="10762"/>
            </w:tabs>
            <w:rPr>
              <w:del w:id="241" w:author="BONTEMPI, Virgil" w:date="2016-04-14T15:05:00Z"/>
              <w:rFonts w:asciiTheme="minorHAnsi" w:eastAsiaTheme="minorEastAsia" w:hAnsiTheme="minorHAnsi" w:cstheme="minorBidi"/>
              <w:noProof/>
              <w:sz w:val="22"/>
              <w:szCs w:val="22"/>
            </w:rPr>
          </w:pPr>
          <w:del w:id="242" w:author="BONTEMPI, Virgil" w:date="2016-04-14T15:05:00Z">
            <w:r w:rsidRPr="00D16014" w:rsidDel="00D16014">
              <w:rPr>
                <w:rFonts w:eastAsiaTheme="majorEastAsia"/>
                <w:noProof/>
                <w:rPrChange w:id="243" w:author="BONTEMPI, Virgil" w:date="2016-04-14T15:05:00Z">
                  <w:rPr>
                    <w:rStyle w:val="Lienhypertexte"/>
                    <w:rFonts w:eastAsiaTheme="majorEastAsia"/>
                    <w:noProof/>
                  </w:rPr>
                </w:rPrChange>
              </w:rPr>
              <w:delText>Comparaison d’éléments</w:delText>
            </w:r>
            <w:r w:rsidDel="00D16014">
              <w:rPr>
                <w:noProof/>
                <w:webHidden/>
              </w:rPr>
              <w:tab/>
              <w:delText>16</w:delText>
            </w:r>
          </w:del>
        </w:p>
        <w:p w:rsidR="0024735D" w:rsidDel="00D16014" w:rsidRDefault="0024735D">
          <w:pPr>
            <w:pStyle w:val="TM3"/>
            <w:tabs>
              <w:tab w:val="right" w:leader="dot" w:pos="10762"/>
            </w:tabs>
            <w:rPr>
              <w:del w:id="244" w:author="BONTEMPI, Virgil" w:date="2016-04-14T15:05:00Z"/>
              <w:rFonts w:asciiTheme="minorHAnsi" w:eastAsiaTheme="minorEastAsia" w:hAnsiTheme="minorHAnsi" w:cstheme="minorBidi"/>
              <w:noProof/>
              <w:sz w:val="22"/>
              <w:szCs w:val="22"/>
            </w:rPr>
          </w:pPr>
          <w:del w:id="245" w:author="BONTEMPI, Virgil" w:date="2016-04-14T15:05:00Z">
            <w:r w:rsidRPr="00D16014" w:rsidDel="00D16014">
              <w:rPr>
                <w:rFonts w:eastAsiaTheme="majorEastAsia"/>
                <w:noProof/>
                <w:rPrChange w:id="246" w:author="BONTEMPI, Virgil" w:date="2016-04-14T15:05:00Z">
                  <w:rPr>
                    <w:rStyle w:val="Lienhypertexte"/>
                    <w:rFonts w:eastAsiaTheme="majorEastAsia"/>
                    <w:noProof/>
                  </w:rPr>
                </w:rPrChange>
              </w:rPr>
              <w:delText>Comparaison de configuration</w:delText>
            </w:r>
            <w:r w:rsidDel="00D16014">
              <w:rPr>
                <w:noProof/>
                <w:webHidden/>
              </w:rPr>
              <w:tab/>
              <w:delText>16</w:delText>
            </w:r>
          </w:del>
        </w:p>
        <w:p w:rsidR="0024735D" w:rsidDel="00D16014" w:rsidRDefault="0024735D">
          <w:pPr>
            <w:pStyle w:val="TM2"/>
            <w:tabs>
              <w:tab w:val="right" w:leader="dot" w:pos="10762"/>
            </w:tabs>
            <w:rPr>
              <w:del w:id="247" w:author="BONTEMPI, Virgil" w:date="2016-04-14T15:05:00Z"/>
              <w:rFonts w:asciiTheme="minorHAnsi" w:eastAsiaTheme="minorEastAsia" w:hAnsiTheme="minorHAnsi" w:cstheme="minorBidi"/>
              <w:noProof/>
              <w:sz w:val="22"/>
              <w:szCs w:val="22"/>
            </w:rPr>
          </w:pPr>
          <w:del w:id="248" w:author="BONTEMPI, Virgil" w:date="2016-04-14T15:05:00Z">
            <w:r w:rsidRPr="00D16014" w:rsidDel="00D16014">
              <w:rPr>
                <w:rFonts w:eastAsiaTheme="majorEastAsia"/>
                <w:noProof/>
                <w:rPrChange w:id="249" w:author="BONTEMPI, Virgil" w:date="2016-04-14T15:05:00Z">
                  <w:rPr>
                    <w:rStyle w:val="Lienhypertexte"/>
                    <w:rFonts w:eastAsiaTheme="majorEastAsia"/>
                    <w:noProof/>
                  </w:rPr>
                </w:rPrChange>
              </w:rPr>
              <w:delText>Creation des elements</w:delText>
            </w:r>
            <w:r w:rsidDel="00D16014">
              <w:rPr>
                <w:noProof/>
                <w:webHidden/>
              </w:rPr>
              <w:tab/>
              <w:delText>17</w:delText>
            </w:r>
          </w:del>
        </w:p>
        <w:p w:rsidR="0024735D" w:rsidDel="00D16014" w:rsidRDefault="0024735D">
          <w:pPr>
            <w:pStyle w:val="TM3"/>
            <w:tabs>
              <w:tab w:val="right" w:leader="dot" w:pos="10762"/>
            </w:tabs>
            <w:rPr>
              <w:del w:id="250" w:author="BONTEMPI, Virgil" w:date="2016-04-14T15:05:00Z"/>
              <w:rFonts w:asciiTheme="minorHAnsi" w:eastAsiaTheme="minorEastAsia" w:hAnsiTheme="minorHAnsi" w:cstheme="minorBidi"/>
              <w:noProof/>
              <w:sz w:val="22"/>
              <w:szCs w:val="22"/>
            </w:rPr>
          </w:pPr>
          <w:del w:id="251" w:author="BONTEMPI, Virgil" w:date="2016-04-14T15:05:00Z">
            <w:r w:rsidRPr="00D16014" w:rsidDel="00D16014">
              <w:rPr>
                <w:rFonts w:eastAsiaTheme="majorEastAsia"/>
                <w:noProof/>
                <w:rPrChange w:id="252" w:author="BONTEMPI, Virgil" w:date="2016-04-14T15:05:00Z">
                  <w:rPr>
                    <w:rStyle w:val="Lienhypertexte"/>
                    <w:rFonts w:eastAsiaTheme="majorEastAsia"/>
                    <w:noProof/>
                  </w:rPr>
                </w:rPrChange>
              </w:rPr>
              <w:delText>Hiérarchie des éléments</w:delText>
            </w:r>
            <w:r w:rsidDel="00D16014">
              <w:rPr>
                <w:noProof/>
                <w:webHidden/>
              </w:rPr>
              <w:tab/>
              <w:delText>17</w:delText>
            </w:r>
          </w:del>
        </w:p>
        <w:p w:rsidR="0024735D" w:rsidDel="00D16014" w:rsidRDefault="0024735D">
          <w:pPr>
            <w:pStyle w:val="TM3"/>
            <w:tabs>
              <w:tab w:val="right" w:leader="dot" w:pos="10762"/>
            </w:tabs>
            <w:rPr>
              <w:del w:id="253" w:author="BONTEMPI, Virgil" w:date="2016-04-14T15:05:00Z"/>
              <w:rFonts w:asciiTheme="minorHAnsi" w:eastAsiaTheme="minorEastAsia" w:hAnsiTheme="minorHAnsi" w:cstheme="minorBidi"/>
              <w:noProof/>
              <w:sz w:val="22"/>
              <w:szCs w:val="22"/>
            </w:rPr>
          </w:pPr>
          <w:del w:id="254" w:author="BONTEMPI, Virgil" w:date="2016-04-14T15:05:00Z">
            <w:r w:rsidRPr="00D16014" w:rsidDel="00D16014">
              <w:rPr>
                <w:rFonts w:eastAsiaTheme="majorEastAsia"/>
                <w:noProof/>
                <w:rPrChange w:id="255" w:author="BONTEMPI, Virgil" w:date="2016-04-14T15:05:00Z">
                  <w:rPr>
                    <w:rStyle w:val="Lienhypertexte"/>
                    <w:rFonts w:eastAsiaTheme="majorEastAsia"/>
                    <w:noProof/>
                  </w:rPr>
                </w:rPrChange>
              </w:rPr>
              <w:delText>Hiérarchie des ajouts :</w:delText>
            </w:r>
            <w:r w:rsidDel="00D16014">
              <w:rPr>
                <w:noProof/>
                <w:webHidden/>
              </w:rPr>
              <w:tab/>
              <w:delText>17</w:delText>
            </w:r>
          </w:del>
        </w:p>
        <w:p w:rsidR="0024735D" w:rsidDel="00D16014" w:rsidRDefault="0024735D">
          <w:pPr>
            <w:pStyle w:val="TM3"/>
            <w:tabs>
              <w:tab w:val="right" w:leader="dot" w:pos="10762"/>
            </w:tabs>
            <w:rPr>
              <w:del w:id="256" w:author="BONTEMPI, Virgil" w:date="2016-04-14T15:05:00Z"/>
              <w:rFonts w:asciiTheme="minorHAnsi" w:eastAsiaTheme="minorEastAsia" w:hAnsiTheme="minorHAnsi" w:cstheme="minorBidi"/>
              <w:noProof/>
              <w:sz w:val="22"/>
              <w:szCs w:val="22"/>
            </w:rPr>
          </w:pPr>
          <w:del w:id="257" w:author="BONTEMPI, Virgil" w:date="2016-04-14T15:05:00Z">
            <w:r w:rsidRPr="00D16014" w:rsidDel="00D16014">
              <w:rPr>
                <w:rFonts w:eastAsiaTheme="majorEastAsia"/>
                <w:noProof/>
                <w:rPrChange w:id="258" w:author="BONTEMPI, Virgil" w:date="2016-04-14T15:05:00Z">
                  <w:rPr>
                    <w:rStyle w:val="Lienhypertexte"/>
                    <w:rFonts w:eastAsiaTheme="majorEastAsia"/>
                    <w:noProof/>
                  </w:rPr>
                </w:rPrChange>
              </w:rPr>
              <w:delText>Liste des éléments</w:delText>
            </w:r>
            <w:r w:rsidDel="00D16014">
              <w:rPr>
                <w:noProof/>
                <w:webHidden/>
              </w:rPr>
              <w:tab/>
              <w:delText>19</w:delText>
            </w:r>
          </w:del>
        </w:p>
        <w:p w:rsidR="0024735D" w:rsidDel="00D16014" w:rsidRDefault="0024735D">
          <w:pPr>
            <w:pStyle w:val="TM2"/>
            <w:tabs>
              <w:tab w:val="right" w:leader="dot" w:pos="10762"/>
            </w:tabs>
            <w:rPr>
              <w:del w:id="259" w:author="BONTEMPI, Virgil" w:date="2016-04-14T15:05:00Z"/>
              <w:rFonts w:asciiTheme="minorHAnsi" w:eastAsiaTheme="minorEastAsia" w:hAnsiTheme="minorHAnsi" w:cstheme="minorBidi"/>
              <w:noProof/>
              <w:sz w:val="22"/>
              <w:szCs w:val="22"/>
            </w:rPr>
          </w:pPr>
          <w:del w:id="260" w:author="BONTEMPI, Virgil" w:date="2016-04-14T15:05:00Z">
            <w:r w:rsidRPr="00D16014" w:rsidDel="00D16014">
              <w:rPr>
                <w:rFonts w:eastAsiaTheme="majorEastAsia"/>
                <w:noProof/>
                <w:rPrChange w:id="261" w:author="BONTEMPI, Virgil" w:date="2016-04-14T15:05:00Z">
                  <w:rPr>
                    <w:rStyle w:val="Lienhypertexte"/>
                    <w:rFonts w:eastAsiaTheme="majorEastAsia"/>
                    <w:noProof/>
                  </w:rPr>
                </w:rPrChange>
              </w:rPr>
              <w:delText>Bouton MàJ</w:delText>
            </w:r>
            <w:r w:rsidRPr="00D16014" w:rsidDel="00D16014">
              <w:rPr>
                <w:rFonts w:eastAsiaTheme="majorEastAsia"/>
                <w:noProof/>
                <w:rPrChange w:id="262" w:author="BONTEMPI, Virgil" w:date="2016-04-14T15:05:00Z">
                  <w:rPr>
                    <w:rStyle w:val="Lienhypertexte"/>
                    <w:rFonts w:eastAsiaTheme="majorEastAsia"/>
                    <w:bCs/>
                    <w:noProof/>
                  </w:rPr>
                </w:rPrChange>
              </w:rPr>
              <w:delText xml:space="preserve"> libellés</w:delText>
            </w:r>
            <w:r w:rsidDel="00D16014">
              <w:rPr>
                <w:noProof/>
                <w:webHidden/>
              </w:rPr>
              <w:tab/>
              <w:delText>20</w:delText>
            </w:r>
          </w:del>
        </w:p>
        <w:p w:rsidR="0024735D" w:rsidDel="00D16014" w:rsidRDefault="0024735D">
          <w:pPr>
            <w:pStyle w:val="TM3"/>
            <w:tabs>
              <w:tab w:val="right" w:leader="dot" w:pos="10762"/>
            </w:tabs>
            <w:rPr>
              <w:del w:id="263" w:author="BONTEMPI, Virgil" w:date="2016-04-14T15:05:00Z"/>
              <w:rFonts w:asciiTheme="minorHAnsi" w:eastAsiaTheme="minorEastAsia" w:hAnsiTheme="minorHAnsi" w:cstheme="minorBidi"/>
              <w:noProof/>
              <w:sz w:val="22"/>
              <w:szCs w:val="22"/>
            </w:rPr>
          </w:pPr>
          <w:del w:id="264" w:author="BONTEMPI, Virgil" w:date="2016-04-14T15:05:00Z">
            <w:r w:rsidRPr="00D16014" w:rsidDel="00D16014">
              <w:rPr>
                <w:rFonts w:eastAsiaTheme="majorEastAsia"/>
                <w:noProof/>
                <w:rPrChange w:id="265" w:author="BONTEMPI, Virgil" w:date="2016-04-14T15:05:00Z">
                  <w:rPr>
                    <w:rStyle w:val="Lienhypertexte"/>
                    <w:rFonts w:eastAsiaTheme="majorEastAsia"/>
                    <w:noProof/>
                  </w:rPr>
                </w:rPrChange>
              </w:rPr>
              <w:delText>Objets concernés</w:delText>
            </w:r>
            <w:r w:rsidDel="00D16014">
              <w:rPr>
                <w:noProof/>
                <w:webHidden/>
              </w:rPr>
              <w:tab/>
              <w:delText>20</w:delText>
            </w:r>
          </w:del>
        </w:p>
        <w:p w:rsidR="0024735D" w:rsidDel="00D16014" w:rsidRDefault="0024735D">
          <w:pPr>
            <w:pStyle w:val="TM2"/>
            <w:tabs>
              <w:tab w:val="right" w:leader="dot" w:pos="10762"/>
            </w:tabs>
            <w:rPr>
              <w:del w:id="266" w:author="BONTEMPI, Virgil" w:date="2016-04-14T15:05:00Z"/>
              <w:rFonts w:asciiTheme="minorHAnsi" w:eastAsiaTheme="minorEastAsia" w:hAnsiTheme="minorHAnsi" w:cstheme="minorBidi"/>
              <w:noProof/>
              <w:sz w:val="22"/>
              <w:szCs w:val="22"/>
            </w:rPr>
          </w:pPr>
          <w:del w:id="267" w:author="BONTEMPI, Virgil" w:date="2016-04-14T15:05:00Z">
            <w:r w:rsidRPr="00D16014" w:rsidDel="00D16014">
              <w:rPr>
                <w:rFonts w:eastAsiaTheme="majorEastAsia"/>
                <w:noProof/>
                <w:rPrChange w:id="268" w:author="BONTEMPI, Virgil" w:date="2016-04-14T15:05:00Z">
                  <w:rPr>
                    <w:rStyle w:val="Lienhypertexte"/>
                    <w:rFonts w:eastAsiaTheme="majorEastAsia"/>
                    <w:noProof/>
                  </w:rPr>
                </w:rPrChange>
              </w:rPr>
              <w:delText>Principe</w:delText>
            </w:r>
            <w:r w:rsidDel="00D16014">
              <w:rPr>
                <w:noProof/>
                <w:webHidden/>
              </w:rPr>
              <w:tab/>
              <w:delText>20</w:delText>
            </w:r>
          </w:del>
        </w:p>
        <w:p w:rsidR="0024735D" w:rsidDel="00D16014" w:rsidRDefault="0024735D">
          <w:pPr>
            <w:pStyle w:val="TM2"/>
            <w:tabs>
              <w:tab w:val="right" w:leader="dot" w:pos="10762"/>
            </w:tabs>
            <w:rPr>
              <w:del w:id="269" w:author="BONTEMPI, Virgil" w:date="2016-04-14T15:05:00Z"/>
              <w:rFonts w:asciiTheme="minorHAnsi" w:eastAsiaTheme="minorEastAsia" w:hAnsiTheme="minorHAnsi" w:cstheme="minorBidi"/>
              <w:noProof/>
              <w:sz w:val="22"/>
              <w:szCs w:val="22"/>
            </w:rPr>
          </w:pPr>
          <w:del w:id="270" w:author="BONTEMPI, Virgil" w:date="2016-04-14T15:05:00Z">
            <w:r w:rsidRPr="00D16014" w:rsidDel="00D16014">
              <w:rPr>
                <w:rFonts w:eastAsiaTheme="majorEastAsia"/>
                <w:noProof/>
                <w:rPrChange w:id="271" w:author="BONTEMPI, Virgil" w:date="2016-04-14T15:05:00Z">
                  <w:rPr>
                    <w:rStyle w:val="Lienhypertexte"/>
                    <w:rFonts w:eastAsiaTheme="majorEastAsia"/>
                    <w:noProof/>
                  </w:rPr>
                </w:rPrChange>
              </w:rPr>
              <w:delText>Création base de donnees</w:delText>
            </w:r>
            <w:r w:rsidDel="00D16014">
              <w:rPr>
                <w:noProof/>
                <w:webHidden/>
              </w:rPr>
              <w:tab/>
              <w:delText>20</w:delText>
            </w:r>
          </w:del>
        </w:p>
        <w:p w:rsidR="0024735D" w:rsidDel="00D16014" w:rsidRDefault="0024735D">
          <w:pPr>
            <w:pStyle w:val="TM3"/>
            <w:tabs>
              <w:tab w:val="right" w:leader="dot" w:pos="10762"/>
            </w:tabs>
            <w:rPr>
              <w:del w:id="272" w:author="BONTEMPI, Virgil" w:date="2016-04-14T15:05:00Z"/>
              <w:rFonts w:asciiTheme="minorHAnsi" w:eastAsiaTheme="minorEastAsia" w:hAnsiTheme="minorHAnsi" w:cstheme="minorBidi"/>
              <w:noProof/>
              <w:sz w:val="22"/>
              <w:szCs w:val="22"/>
            </w:rPr>
          </w:pPr>
          <w:del w:id="273" w:author="BONTEMPI, Virgil" w:date="2016-04-14T15:05:00Z">
            <w:r w:rsidRPr="00D16014" w:rsidDel="00D16014">
              <w:rPr>
                <w:rFonts w:eastAsiaTheme="majorEastAsia"/>
                <w:noProof/>
                <w:rPrChange w:id="274" w:author="BONTEMPI, Virgil" w:date="2016-04-14T15:05:00Z">
                  <w:rPr>
                    <w:rStyle w:val="Lienhypertexte"/>
                    <w:rFonts w:eastAsiaTheme="majorEastAsia"/>
                    <w:noProof/>
                  </w:rPr>
                </w:rPrChange>
              </w:rPr>
              <w:delText>Principe :</w:delText>
            </w:r>
            <w:r w:rsidDel="00D16014">
              <w:rPr>
                <w:noProof/>
                <w:webHidden/>
              </w:rPr>
              <w:tab/>
              <w:delText>20</w:delText>
            </w:r>
          </w:del>
        </w:p>
        <w:p w:rsidR="0024735D" w:rsidDel="00D16014" w:rsidRDefault="0024735D">
          <w:pPr>
            <w:pStyle w:val="TM3"/>
            <w:tabs>
              <w:tab w:val="right" w:leader="dot" w:pos="10762"/>
            </w:tabs>
            <w:rPr>
              <w:del w:id="275" w:author="BONTEMPI, Virgil" w:date="2016-04-14T15:05:00Z"/>
              <w:rFonts w:asciiTheme="minorHAnsi" w:eastAsiaTheme="minorEastAsia" w:hAnsiTheme="minorHAnsi" w:cstheme="minorBidi"/>
              <w:noProof/>
              <w:sz w:val="22"/>
              <w:szCs w:val="22"/>
            </w:rPr>
          </w:pPr>
          <w:del w:id="276" w:author="BONTEMPI, Virgil" w:date="2016-04-14T15:05:00Z">
            <w:r w:rsidRPr="00D16014" w:rsidDel="00D16014">
              <w:rPr>
                <w:rFonts w:eastAsiaTheme="majorEastAsia"/>
                <w:noProof/>
                <w:rPrChange w:id="277" w:author="BONTEMPI, Virgil" w:date="2016-04-14T15:05:00Z">
                  <w:rPr>
                    <w:rStyle w:val="Lienhypertexte"/>
                    <w:rFonts w:eastAsiaTheme="majorEastAsia"/>
                    <w:noProof/>
                  </w:rPr>
                </w:rPrChange>
              </w:rPr>
              <w:delText>Etat des lieux code existant</w:delText>
            </w:r>
            <w:r w:rsidDel="00D16014">
              <w:rPr>
                <w:noProof/>
                <w:webHidden/>
              </w:rPr>
              <w:tab/>
              <w:delText>20</w:delText>
            </w:r>
          </w:del>
        </w:p>
        <w:p w:rsidR="0024735D" w:rsidDel="00D16014" w:rsidRDefault="0024735D">
          <w:pPr>
            <w:pStyle w:val="TM2"/>
            <w:tabs>
              <w:tab w:val="right" w:leader="dot" w:pos="10762"/>
            </w:tabs>
            <w:rPr>
              <w:del w:id="278" w:author="BONTEMPI, Virgil" w:date="2016-04-14T15:05:00Z"/>
              <w:rFonts w:asciiTheme="minorHAnsi" w:eastAsiaTheme="minorEastAsia" w:hAnsiTheme="minorHAnsi" w:cstheme="minorBidi"/>
              <w:noProof/>
              <w:sz w:val="22"/>
              <w:szCs w:val="22"/>
            </w:rPr>
          </w:pPr>
          <w:del w:id="279" w:author="BONTEMPI, Virgil" w:date="2016-04-14T15:05:00Z">
            <w:r w:rsidRPr="00D16014" w:rsidDel="00D16014">
              <w:rPr>
                <w:rFonts w:eastAsiaTheme="majorEastAsia"/>
                <w:noProof/>
                <w:rPrChange w:id="280" w:author="BONTEMPI, Virgil" w:date="2016-04-14T15:05:00Z">
                  <w:rPr>
                    <w:rStyle w:val="Lienhypertexte"/>
                    <w:rFonts w:eastAsiaTheme="majorEastAsia"/>
                    <w:noProof/>
                  </w:rPr>
                </w:rPrChange>
              </w:rPr>
              <w:delText>contrôle coherence configuration</w:delText>
            </w:r>
            <w:r w:rsidDel="00D16014">
              <w:rPr>
                <w:noProof/>
                <w:webHidden/>
              </w:rPr>
              <w:tab/>
              <w:delText>21</w:delText>
            </w:r>
          </w:del>
        </w:p>
        <w:p w:rsidR="0024735D" w:rsidDel="00D16014" w:rsidRDefault="0024735D">
          <w:pPr>
            <w:pStyle w:val="TM2"/>
            <w:tabs>
              <w:tab w:val="right" w:leader="dot" w:pos="10762"/>
            </w:tabs>
            <w:rPr>
              <w:del w:id="281" w:author="BONTEMPI, Virgil" w:date="2016-04-14T15:05:00Z"/>
              <w:rFonts w:asciiTheme="minorHAnsi" w:eastAsiaTheme="minorEastAsia" w:hAnsiTheme="minorHAnsi" w:cstheme="minorBidi"/>
              <w:noProof/>
              <w:sz w:val="22"/>
              <w:szCs w:val="22"/>
            </w:rPr>
          </w:pPr>
          <w:del w:id="282" w:author="BONTEMPI, Virgil" w:date="2016-04-14T15:05:00Z">
            <w:r w:rsidRPr="00D16014" w:rsidDel="00D16014">
              <w:rPr>
                <w:rFonts w:eastAsiaTheme="majorEastAsia"/>
                <w:noProof/>
                <w:rPrChange w:id="283" w:author="BONTEMPI, Virgil" w:date="2016-04-14T15:05:00Z">
                  <w:rPr>
                    <w:rStyle w:val="Lienhypertexte"/>
                    <w:rFonts w:eastAsiaTheme="majorEastAsia"/>
                    <w:noProof/>
                  </w:rPr>
                </w:rPrChange>
              </w:rPr>
              <w:delText>Traitement des modeles de modes de marche</w:delText>
            </w:r>
            <w:r w:rsidDel="00D16014">
              <w:rPr>
                <w:noProof/>
                <w:webHidden/>
              </w:rPr>
              <w:tab/>
              <w:delText>34</w:delText>
            </w:r>
          </w:del>
        </w:p>
        <w:p w:rsidR="0024735D" w:rsidDel="00D16014" w:rsidRDefault="0024735D">
          <w:pPr>
            <w:pStyle w:val="TM2"/>
            <w:tabs>
              <w:tab w:val="right" w:leader="dot" w:pos="10762"/>
            </w:tabs>
            <w:rPr>
              <w:del w:id="284" w:author="BONTEMPI, Virgil" w:date="2016-04-14T15:05:00Z"/>
              <w:rFonts w:asciiTheme="minorHAnsi" w:eastAsiaTheme="minorEastAsia" w:hAnsiTheme="minorHAnsi" w:cstheme="minorBidi"/>
              <w:noProof/>
              <w:sz w:val="22"/>
              <w:szCs w:val="22"/>
            </w:rPr>
          </w:pPr>
          <w:del w:id="285" w:author="BONTEMPI, Virgil" w:date="2016-04-14T15:05:00Z">
            <w:r w:rsidRPr="00D16014" w:rsidDel="00D16014">
              <w:rPr>
                <w:rFonts w:eastAsiaTheme="majorEastAsia"/>
                <w:noProof/>
                <w:rPrChange w:id="286" w:author="BONTEMPI, Virgil" w:date="2016-04-14T15:05:00Z">
                  <w:rPr>
                    <w:rStyle w:val="Lienhypertexte"/>
                    <w:rFonts w:eastAsiaTheme="majorEastAsia"/>
                    <w:noProof/>
                  </w:rPr>
                </w:rPrChange>
              </w:rPr>
              <w:delText>Chargement Base de Données</w:delText>
            </w:r>
            <w:r w:rsidDel="00D16014">
              <w:rPr>
                <w:noProof/>
                <w:webHidden/>
              </w:rPr>
              <w:tab/>
              <w:delText>35</w:delText>
            </w:r>
          </w:del>
        </w:p>
        <w:p w:rsidR="0024735D" w:rsidDel="00D16014" w:rsidRDefault="0024735D">
          <w:pPr>
            <w:pStyle w:val="TM3"/>
            <w:tabs>
              <w:tab w:val="right" w:leader="dot" w:pos="10762"/>
            </w:tabs>
            <w:rPr>
              <w:del w:id="287" w:author="BONTEMPI, Virgil" w:date="2016-04-14T15:05:00Z"/>
              <w:rFonts w:asciiTheme="minorHAnsi" w:eastAsiaTheme="minorEastAsia" w:hAnsiTheme="minorHAnsi" w:cstheme="minorBidi"/>
              <w:noProof/>
              <w:sz w:val="22"/>
              <w:szCs w:val="22"/>
            </w:rPr>
          </w:pPr>
          <w:del w:id="288" w:author="BONTEMPI, Virgil" w:date="2016-04-14T15:05:00Z">
            <w:r w:rsidRPr="00D16014" w:rsidDel="00D16014">
              <w:rPr>
                <w:rFonts w:eastAsiaTheme="majorEastAsia"/>
                <w:noProof/>
                <w:rPrChange w:id="289" w:author="BONTEMPI, Virgil" w:date="2016-04-14T15:05:00Z">
                  <w:rPr>
                    <w:rStyle w:val="Lienhypertexte"/>
                    <w:rFonts w:eastAsiaTheme="majorEastAsia"/>
                    <w:noProof/>
                  </w:rPr>
                </w:rPrChange>
              </w:rPr>
              <w:delText>Structure Dossier configuration</w:delText>
            </w:r>
            <w:r w:rsidDel="00D16014">
              <w:rPr>
                <w:noProof/>
                <w:webHidden/>
              </w:rPr>
              <w:tab/>
              <w:delText>35</w:delText>
            </w:r>
          </w:del>
        </w:p>
        <w:p w:rsidR="0024735D" w:rsidDel="00D16014" w:rsidRDefault="0024735D">
          <w:pPr>
            <w:pStyle w:val="TM1"/>
            <w:tabs>
              <w:tab w:val="right" w:leader="dot" w:pos="10762"/>
            </w:tabs>
            <w:rPr>
              <w:del w:id="290" w:author="BONTEMPI, Virgil" w:date="2016-04-14T15:05:00Z"/>
              <w:rFonts w:asciiTheme="minorHAnsi" w:eastAsiaTheme="minorEastAsia" w:hAnsiTheme="minorHAnsi" w:cstheme="minorBidi"/>
              <w:noProof/>
              <w:sz w:val="22"/>
              <w:szCs w:val="22"/>
            </w:rPr>
          </w:pPr>
          <w:del w:id="291" w:author="BONTEMPI, Virgil" w:date="2016-04-14T15:05:00Z">
            <w:r w:rsidRPr="00D16014" w:rsidDel="00D16014">
              <w:rPr>
                <w:rFonts w:eastAsiaTheme="majorEastAsia"/>
                <w:noProof/>
                <w:rPrChange w:id="292" w:author="BONTEMPI, Virgil" w:date="2016-04-14T15:05:00Z">
                  <w:rPr>
                    <w:rStyle w:val="Lienhypertexte"/>
                    <w:rFonts w:eastAsiaTheme="majorEastAsia"/>
                    <w:noProof/>
                  </w:rPr>
                </w:rPrChange>
              </w:rPr>
              <w:delText>Annexes</w:delText>
            </w:r>
            <w:r w:rsidDel="00D16014">
              <w:rPr>
                <w:noProof/>
                <w:webHidden/>
              </w:rPr>
              <w:tab/>
              <w:delText>36</w:delText>
            </w:r>
          </w:del>
        </w:p>
        <w:p w:rsidR="0024735D" w:rsidDel="00D16014" w:rsidRDefault="0024735D">
          <w:pPr>
            <w:pStyle w:val="TM2"/>
            <w:tabs>
              <w:tab w:val="right" w:leader="dot" w:pos="10762"/>
            </w:tabs>
            <w:rPr>
              <w:del w:id="293" w:author="BONTEMPI, Virgil" w:date="2016-04-14T15:05:00Z"/>
              <w:rFonts w:asciiTheme="minorHAnsi" w:eastAsiaTheme="minorEastAsia" w:hAnsiTheme="minorHAnsi" w:cstheme="minorBidi"/>
              <w:noProof/>
              <w:sz w:val="22"/>
              <w:szCs w:val="22"/>
            </w:rPr>
          </w:pPr>
          <w:del w:id="294" w:author="BONTEMPI, Virgil" w:date="2016-04-14T15:05:00Z">
            <w:r w:rsidRPr="00D16014" w:rsidDel="00D16014">
              <w:rPr>
                <w:rFonts w:eastAsiaTheme="majorEastAsia"/>
                <w:noProof/>
                <w:rPrChange w:id="295" w:author="BONTEMPI, Virgil" w:date="2016-04-14T15:05:00Z">
                  <w:rPr>
                    <w:rStyle w:val="Lienhypertexte"/>
                    <w:rFonts w:eastAsiaTheme="majorEastAsia"/>
                    <w:noProof/>
                  </w:rPr>
                </w:rPrChange>
              </w:rPr>
              <w:delText>Diagramme de classe</w:delText>
            </w:r>
            <w:r w:rsidDel="00D16014">
              <w:rPr>
                <w:noProof/>
                <w:webHidden/>
              </w:rPr>
              <w:tab/>
              <w:delText>36</w:delText>
            </w:r>
          </w:del>
        </w:p>
        <w:p w:rsidR="00845EEE" w:rsidRPr="00106D48" w:rsidRDefault="00845EEE">
          <w:r w:rsidRPr="00106D48">
            <w:rPr>
              <w:b/>
              <w:bCs/>
            </w:rPr>
            <w:fldChar w:fldCharType="end"/>
          </w:r>
        </w:p>
      </w:sdtContent>
    </w:sdt>
    <w:p w:rsidR="00845EEE" w:rsidRPr="00106D48" w:rsidRDefault="00845EEE"/>
    <w:p w:rsidR="00DD2860" w:rsidRPr="00106D48" w:rsidRDefault="00DD2860"/>
    <w:p w:rsidR="00572AD8" w:rsidRPr="00106D48" w:rsidRDefault="00DE734E" w:rsidP="00572AD8">
      <w:pPr>
        <w:pStyle w:val="Titre2"/>
        <w:numPr>
          <w:ilvl w:val="0"/>
          <w:numId w:val="0"/>
        </w:numPr>
      </w:pPr>
      <w:del w:id="296" w:author="BONTEMPI, Virgil" w:date="2016-06-24T09:39:00Z">
        <w:r w:rsidRPr="00106D48" w:rsidDel="009F43A6">
          <w:delText xml:space="preserve">Traitement </w:delText>
        </w:r>
      </w:del>
      <w:bookmarkStart w:id="297" w:name="_Toc454524491"/>
      <w:ins w:id="298" w:author="BONTEMPI, Virgil" w:date="2016-06-24T09:39:00Z">
        <w:r w:rsidR="009F43A6">
          <w:t>gestion</w:t>
        </w:r>
        <w:r w:rsidR="009F43A6" w:rsidRPr="00106D48">
          <w:t xml:space="preserve"> </w:t>
        </w:r>
      </w:ins>
      <w:r w:rsidRPr="00106D48">
        <w:t>interface</w:t>
      </w:r>
      <w:bookmarkEnd w:id="297"/>
    </w:p>
    <w:p w:rsidR="00572AD8" w:rsidRPr="00106D48" w:rsidRDefault="00572AD8" w:rsidP="00572AD8"/>
    <w:p w:rsidR="00572AD8" w:rsidRPr="00106D48" w:rsidRDefault="00572AD8" w:rsidP="0096760A">
      <w:pPr>
        <w:jc w:val="both"/>
      </w:pPr>
      <w:r w:rsidRPr="00106D48">
        <w:t>L’application permet à l’utilisateur de générer une configuration Mélodie Net à partir d’un classeur de configuration Excel.</w:t>
      </w:r>
      <w:r w:rsidR="0096760A" w:rsidRPr="00106D48">
        <w:t xml:space="preserve"> </w:t>
      </w:r>
      <w:r w:rsidRPr="00106D48">
        <w:t xml:space="preserve">L’utilisateur peut aussi mettre à </w:t>
      </w:r>
      <w:r w:rsidR="00534756" w:rsidRPr="00106D48">
        <w:t>jour des</w:t>
      </w:r>
      <w:r w:rsidR="0096760A" w:rsidRPr="00106D48">
        <w:t xml:space="preserve"> éléments individuels de la configuration</w:t>
      </w:r>
      <w:r w:rsidRPr="00106D48">
        <w:t>.</w:t>
      </w:r>
    </w:p>
    <w:p w:rsidR="00572AD8" w:rsidRPr="00106D48" w:rsidRDefault="00572AD8" w:rsidP="00572AD8"/>
    <w:p w:rsidR="00572AD8" w:rsidRPr="00106D48" w:rsidRDefault="0096760A" w:rsidP="00AE5AEE">
      <w:pPr>
        <w:pStyle w:val="Titre3"/>
      </w:pPr>
      <w:bookmarkStart w:id="299" w:name="_Toc454524492"/>
      <w:r w:rsidRPr="00106D48">
        <w:t xml:space="preserve">Principe </w:t>
      </w:r>
      <w:r w:rsidRPr="00AE5AEE">
        <w:t>général</w:t>
      </w:r>
      <w:bookmarkEnd w:id="299"/>
    </w:p>
    <w:p w:rsidR="00C50E83" w:rsidRPr="00106D48" w:rsidRDefault="00C50E83" w:rsidP="00AE5AEE">
      <w:pPr>
        <w:pStyle w:val="Titre4"/>
      </w:pPr>
      <w:bookmarkStart w:id="300" w:name="_Toc454524493"/>
      <w:r w:rsidRPr="00106D48">
        <w:t xml:space="preserve">Classement des </w:t>
      </w:r>
      <w:r w:rsidRPr="00AE5AEE">
        <w:t>objets</w:t>
      </w:r>
      <w:r w:rsidRPr="00106D48">
        <w:t xml:space="preserve"> de l'IHM</w:t>
      </w:r>
      <w:bookmarkEnd w:id="300"/>
      <w:r w:rsidRPr="00106D48">
        <w:t xml:space="preserve"> </w:t>
      </w:r>
    </w:p>
    <w:p w:rsidR="00C50E83" w:rsidRPr="00106D48" w:rsidRDefault="00C50E83" w:rsidP="00C50E83">
      <w:r w:rsidRPr="00106D48">
        <w:t>Les objets de l'interface sont répartis selon leur usage</w:t>
      </w:r>
    </w:p>
    <w:p w:rsidR="00C50E83" w:rsidRPr="00106D48" w:rsidRDefault="00C50E83" w:rsidP="00B83133">
      <w:pPr>
        <w:pStyle w:val="Paragraphedeliste"/>
        <w:numPr>
          <w:ilvl w:val="0"/>
          <w:numId w:val="12"/>
        </w:numPr>
      </w:pPr>
      <w:r w:rsidRPr="00106D48">
        <w:t>Sélection / Connexion base de donnée (Zone "générale")</w:t>
      </w:r>
      <w:r w:rsidR="00AB3B03" w:rsidRPr="00106D48">
        <w:t>.</w:t>
      </w:r>
    </w:p>
    <w:p w:rsidR="00C50E83" w:rsidRPr="00106D48" w:rsidRDefault="00C50E83" w:rsidP="00B83133">
      <w:pPr>
        <w:pStyle w:val="Paragraphedeliste"/>
        <w:numPr>
          <w:ilvl w:val="0"/>
          <w:numId w:val="12"/>
        </w:numPr>
      </w:pPr>
      <w:r w:rsidRPr="00106D48">
        <w:t>Sélection/Ouverture du classeur Excel contenant la configuration à traiter</w:t>
      </w:r>
      <w:r w:rsidR="00095528" w:rsidRPr="00106D48">
        <w:t xml:space="preserve"> (Zone "générale")</w:t>
      </w:r>
      <w:r w:rsidR="00AB3B03" w:rsidRPr="00106D48">
        <w:t>.</w:t>
      </w:r>
    </w:p>
    <w:p w:rsidR="00AB3B03" w:rsidRPr="00106D48" w:rsidRDefault="00AB3B03" w:rsidP="00B83133">
      <w:pPr>
        <w:pStyle w:val="Paragraphedeliste"/>
        <w:numPr>
          <w:ilvl w:val="0"/>
          <w:numId w:val="12"/>
        </w:numPr>
        <w:jc w:val="both"/>
      </w:pPr>
      <w:r w:rsidRPr="00106D48">
        <w:lastRenderedPageBreak/>
        <w:t>Création/MAJ des éléments de la configuration à proprement parler (Zones "Modes de marche" et "Process"</w:t>
      </w:r>
    </w:p>
    <w:p w:rsidR="0096760A" w:rsidRPr="00106D48" w:rsidRDefault="0096760A" w:rsidP="00AE5AEE">
      <w:pPr>
        <w:pStyle w:val="Titre4"/>
      </w:pPr>
      <w:bookmarkStart w:id="301" w:name="_Toc454524494"/>
      <w:r w:rsidRPr="00AE5AEE">
        <w:t>Saisies</w:t>
      </w:r>
      <w:r w:rsidRPr="00106D48">
        <w:t xml:space="preserve"> utilisateurs</w:t>
      </w:r>
      <w:bookmarkEnd w:id="301"/>
    </w:p>
    <w:p w:rsidR="0096760A" w:rsidRPr="00106D48" w:rsidRDefault="0096760A" w:rsidP="0096760A">
      <w:pPr>
        <w:jc w:val="both"/>
      </w:pPr>
      <w:r w:rsidRPr="00106D48">
        <w:t>Seules les chaines de caractères permettant de définir les connexions indispensables (base de données et classeur de configuration) sont à saisir par l'utilisateur (utilisation de TextBox). Le contenu de ces TextBox est conservé dans un fichier au format XML et reproposés à chaque démarrage du programme. Les autres données sont déduites du contenu du classeur de configuration et sont sélectionnées à l'aide de ComboBox.</w:t>
      </w:r>
    </w:p>
    <w:p w:rsidR="0096760A" w:rsidRPr="00106D48" w:rsidRDefault="0096760A" w:rsidP="0096760A"/>
    <w:p w:rsidR="0096760A" w:rsidRPr="00106D48" w:rsidRDefault="0096760A" w:rsidP="00AE5AEE">
      <w:pPr>
        <w:pStyle w:val="Titre4"/>
      </w:pPr>
      <w:bookmarkStart w:id="302" w:name="_Toc454524495"/>
      <w:r w:rsidRPr="00106D48">
        <w:t xml:space="preserve">Fonctionnement </w:t>
      </w:r>
      <w:r w:rsidRPr="00AE5AEE">
        <w:t>général</w:t>
      </w:r>
      <w:bookmarkEnd w:id="302"/>
    </w:p>
    <w:p w:rsidR="00C50E83" w:rsidRPr="00106D48" w:rsidRDefault="0096760A" w:rsidP="0096760A">
      <w:pPr>
        <w:jc w:val="both"/>
      </w:pPr>
      <w:r w:rsidRPr="00106D48">
        <w:t xml:space="preserve">Au démarrage, le programme commence par lire le contenu des TextBox dans le fichier XML. </w:t>
      </w:r>
    </w:p>
    <w:p w:rsidR="00C50E83" w:rsidRPr="00106D48" w:rsidRDefault="00C50E83" w:rsidP="00E436ED">
      <w:pPr>
        <w:jc w:val="both"/>
      </w:pPr>
    </w:p>
    <w:p w:rsidR="00C50E83" w:rsidRPr="00106D48" w:rsidRDefault="00C50E83" w:rsidP="0096760A">
      <w:pPr>
        <w:jc w:val="both"/>
      </w:pPr>
      <w:r w:rsidRPr="00106D48">
        <w:rPr>
          <w:u w:val="single"/>
        </w:rPr>
        <w:t>Remarque</w:t>
      </w:r>
      <w:r w:rsidRPr="00106D48">
        <w:t xml:space="preserve"> : </w:t>
      </w:r>
    </w:p>
    <w:p w:rsidR="0096760A" w:rsidRPr="00106D48" w:rsidRDefault="0096760A" w:rsidP="00C50E83">
      <w:pPr>
        <w:ind w:left="360"/>
        <w:jc w:val="both"/>
      </w:pPr>
      <w:r w:rsidRPr="00106D48">
        <w:t>Lors du clic sur  certains boutons de l'IHM</w:t>
      </w:r>
    </w:p>
    <w:p w:rsidR="0096760A" w:rsidRPr="00106D48" w:rsidRDefault="0096760A" w:rsidP="00B83133">
      <w:pPr>
        <w:pStyle w:val="Paragraphedeliste"/>
        <w:numPr>
          <w:ilvl w:val="0"/>
          <w:numId w:val="11"/>
        </w:numPr>
        <w:ind w:left="709"/>
        <w:jc w:val="both"/>
      </w:pPr>
      <w:r w:rsidRPr="00106D48">
        <w:t>concernant la base de donnée (Co</w:t>
      </w:r>
      <w:r w:rsidR="00C50E83" w:rsidRPr="00106D48">
        <w:t>nnecter, Créer, Purger)  :  appel de la fonction d'écriture des 4 composantes de l'accès à la base de données dans le fichier XML</w:t>
      </w:r>
    </w:p>
    <w:p w:rsidR="00C50E83" w:rsidRPr="00106D48" w:rsidRDefault="00C50E83" w:rsidP="00B83133">
      <w:pPr>
        <w:pStyle w:val="Paragraphedeliste"/>
        <w:numPr>
          <w:ilvl w:val="0"/>
          <w:numId w:val="11"/>
        </w:numPr>
        <w:ind w:left="709"/>
        <w:jc w:val="both"/>
      </w:pPr>
      <w:r w:rsidRPr="00106D48">
        <w:t>concernant le clas</w:t>
      </w:r>
      <w:r w:rsidR="00AB3B03" w:rsidRPr="00106D48">
        <w:t>s</w:t>
      </w:r>
      <w:r w:rsidRPr="00106D48">
        <w:t>eur Excel (Ouvrir) : appel de la fonction d'écriture du chemin d'accès au classeur Excel dans le fichier XML</w:t>
      </w:r>
    </w:p>
    <w:p w:rsidR="00C50E83" w:rsidRPr="00106D48" w:rsidRDefault="00C50E83" w:rsidP="00C50E83">
      <w:pPr>
        <w:pStyle w:val="Paragraphedeliste"/>
        <w:jc w:val="both"/>
      </w:pPr>
    </w:p>
    <w:p w:rsidR="00845EEE" w:rsidRPr="00106D48" w:rsidRDefault="00C50E83" w:rsidP="00572AD8">
      <w:r w:rsidRPr="00106D48">
        <w:t>Ensuite le fonctionnement du programme ne dépend plus que des actions utilisateur : le programme fonctionne donc sous le modèle évènementiel.</w:t>
      </w:r>
      <w:r w:rsidR="00AB3B03" w:rsidRPr="00106D48">
        <w:t xml:space="preserve"> Les règles générales suivantes sont applicables</w:t>
      </w:r>
    </w:p>
    <w:p w:rsidR="00AB3B03" w:rsidRPr="00106D48" w:rsidRDefault="00AB3B03" w:rsidP="00B83133">
      <w:pPr>
        <w:pStyle w:val="Paragraphedeliste"/>
        <w:numPr>
          <w:ilvl w:val="0"/>
          <w:numId w:val="13"/>
        </w:numPr>
      </w:pPr>
      <w:r w:rsidRPr="00106D48">
        <w:t>les objets de la troisièmes catégorie ne sont utilisables que si une base de données est connectée et un classeur de configuration est chargé.</w:t>
      </w:r>
    </w:p>
    <w:p w:rsidR="00AB3B03" w:rsidRPr="00106D48" w:rsidRDefault="00E436ED" w:rsidP="00B83133">
      <w:pPr>
        <w:pStyle w:val="Paragraphedeliste"/>
        <w:numPr>
          <w:ilvl w:val="1"/>
          <w:numId w:val="13"/>
        </w:numPr>
      </w:pPr>
      <w:r w:rsidRPr="00106D48">
        <w:t>le code des événements "Clic" des boutons de la première catégorie positionnent "rbConnecte" à vrai.</w:t>
      </w:r>
    </w:p>
    <w:p w:rsidR="00E436ED" w:rsidRPr="00106D48" w:rsidRDefault="00E436ED" w:rsidP="00B83133">
      <w:pPr>
        <w:pStyle w:val="Paragraphedeliste"/>
        <w:numPr>
          <w:ilvl w:val="1"/>
          <w:numId w:val="13"/>
        </w:numPr>
      </w:pPr>
      <w:r w:rsidRPr="00106D48">
        <w:t xml:space="preserve">le code de l'événement "clic" du bouton ouvrir positionne  "rbCharge" à vrai. </w:t>
      </w:r>
    </w:p>
    <w:p w:rsidR="00E436ED" w:rsidRPr="00106D48" w:rsidRDefault="00E436ED" w:rsidP="00B83133">
      <w:pPr>
        <w:pStyle w:val="Paragraphedeliste"/>
        <w:numPr>
          <w:ilvl w:val="1"/>
          <w:numId w:val="13"/>
        </w:numPr>
      </w:pPr>
      <w:r w:rsidRPr="00106D48">
        <w:t xml:space="preserve">le code de l'événement "Changed" de chacun des 2 boutons radio (rbConnecte et rbCharge) teste l'état de l'autre bouton. Si les 2 boutons </w:t>
      </w:r>
      <w:r w:rsidR="00405495" w:rsidRPr="00106D48">
        <w:t>sont à vrai, les listes des comboBox sont initialisées et les boutons</w:t>
      </w:r>
      <w:r w:rsidRPr="00106D48">
        <w:t xml:space="preserve"> </w:t>
      </w:r>
      <w:r w:rsidR="00405495" w:rsidRPr="00106D48">
        <w:t>passent à l'état "Enabled"</w:t>
      </w:r>
    </w:p>
    <w:p w:rsidR="009A15EE" w:rsidRPr="00106D48" w:rsidRDefault="009A15EE" w:rsidP="009A15EE">
      <w:pPr>
        <w:pStyle w:val="Paragraphedeliste"/>
        <w:ind w:left="1440"/>
      </w:pPr>
    </w:p>
    <w:p w:rsidR="00AB3B03" w:rsidRPr="00106D48" w:rsidRDefault="00AB3B03" w:rsidP="00B83133">
      <w:pPr>
        <w:pStyle w:val="Paragraphedeliste"/>
        <w:numPr>
          <w:ilvl w:val="0"/>
          <w:numId w:val="13"/>
        </w:numPr>
      </w:pPr>
      <w:r w:rsidRPr="00106D48">
        <w:t>La zone "Process"</w:t>
      </w:r>
      <w:r w:rsidR="00691CE5" w:rsidRPr="00106D48">
        <w:t xml:space="preserve">est organisée d'une manière hiérarchique (voir § "Hiérarchie des éléments") : la sélection d'une valeur dans une comboBox (événement  IndexChanged) déclenche la mmise à jour des listes déroulantes des comboBox de rang inférieur dans la hiérarchie. </w:t>
      </w:r>
    </w:p>
    <w:p w:rsidR="00C50E83" w:rsidRPr="00106D48" w:rsidRDefault="00C50E83" w:rsidP="00572AD8"/>
    <w:p w:rsidR="00C50E83" w:rsidRPr="00106D48" w:rsidRDefault="00C50E83" w:rsidP="00572AD8"/>
    <w:p w:rsidR="00572AD8" w:rsidRDefault="003303E9" w:rsidP="00AE5AEE">
      <w:pPr>
        <w:pStyle w:val="Titre3"/>
      </w:pPr>
      <w:bookmarkStart w:id="303" w:name="_Toc324170788"/>
      <w:bookmarkStart w:id="304" w:name="_Toc454524496"/>
      <w:r w:rsidRPr="00106D48">
        <w:t>Objets</w:t>
      </w:r>
      <w:r w:rsidR="00572AD8" w:rsidRPr="00106D48">
        <w:t xml:space="preserve"> </w:t>
      </w:r>
      <w:r w:rsidR="00572AD8" w:rsidRPr="00AE5AEE">
        <w:t>utilisés</w:t>
      </w:r>
      <w:bookmarkEnd w:id="303"/>
      <w:bookmarkEnd w:id="304"/>
    </w:p>
    <w:p w:rsidR="003B3243" w:rsidRDefault="003B3243" w:rsidP="003B3243"/>
    <w:p w:rsidR="003B3243" w:rsidRPr="003B3243" w:rsidRDefault="003B3243" w:rsidP="003B3243">
      <w:pPr>
        <w:pStyle w:val="Titre4"/>
        <w:rPr>
          <w:color w:val="FF0000"/>
        </w:rPr>
      </w:pPr>
      <w:bookmarkStart w:id="305" w:name="_Toc454524497"/>
      <w:r w:rsidRPr="003B3243">
        <w:rPr>
          <w:color w:val="FF0000"/>
        </w:rPr>
        <w:t>TabControl</w:t>
      </w:r>
      <w:r w:rsidR="003B4B61">
        <w:rPr>
          <w:color w:val="FF0000"/>
        </w:rPr>
        <w:t xml:space="preserve"> (composé de TabPage)</w:t>
      </w:r>
      <w:bookmarkEnd w:id="305"/>
    </w:p>
    <w:p w:rsidR="003B3243" w:rsidRPr="003B3243" w:rsidRDefault="003B3243" w:rsidP="003B3243">
      <w:pPr>
        <w:rPr>
          <w:color w:val="FF0000"/>
        </w:rPr>
      </w:pPr>
    </w:p>
    <w:p w:rsidR="003B3243" w:rsidRDefault="003B3243" w:rsidP="003B3243">
      <w:pPr>
        <w:rPr>
          <w:color w:val="FF0000"/>
        </w:rPr>
      </w:pPr>
      <w:r w:rsidRPr="003B3243">
        <w:rPr>
          <w:color w:val="FF0000"/>
        </w:rPr>
        <w:t>Utilisatio</w:t>
      </w:r>
      <w:ins w:id="306" w:author="BONTEMPI, Virgil" w:date="2016-05-19T11:42:00Z">
        <w:r w:rsidR="004F516B">
          <w:rPr>
            <w:color w:val="FF0000"/>
          </w:rPr>
          <w:t>n</w:t>
        </w:r>
      </w:ins>
      <w:r>
        <w:rPr>
          <w:color w:val="FF0000"/>
        </w:rPr>
        <w:t> :</w:t>
      </w:r>
    </w:p>
    <w:p w:rsidR="003B3243" w:rsidRDefault="003B3243" w:rsidP="003B3243">
      <w:pPr>
        <w:pStyle w:val="Paragraphedeliste"/>
        <w:numPr>
          <w:ilvl w:val="0"/>
          <w:numId w:val="33"/>
        </w:numPr>
        <w:rPr>
          <w:color w:val="FF0000"/>
        </w:rPr>
      </w:pPr>
      <w:r>
        <w:rPr>
          <w:color w:val="FF0000"/>
        </w:rPr>
        <w:t>Séparation des deux fonctionnalités de l’application en deux onglets</w:t>
      </w:r>
    </w:p>
    <w:p w:rsidR="003B3243" w:rsidRDefault="003B3243" w:rsidP="003B3243">
      <w:pPr>
        <w:rPr>
          <w:color w:val="FF0000"/>
        </w:rPr>
      </w:pPr>
    </w:p>
    <w:p w:rsidR="003B3243" w:rsidRDefault="003B3243" w:rsidP="003B3243">
      <w:pPr>
        <w:rPr>
          <w:color w:val="FF0000"/>
        </w:rPr>
      </w:pPr>
      <w:r>
        <w:rPr>
          <w:color w:val="FF0000"/>
        </w:rPr>
        <w:t>Evènement :</w:t>
      </w:r>
    </w:p>
    <w:p w:rsidR="003B3243" w:rsidRDefault="003B3243" w:rsidP="003B3243">
      <w:pPr>
        <w:pStyle w:val="Paragraphedeliste"/>
        <w:numPr>
          <w:ilvl w:val="0"/>
          <w:numId w:val="33"/>
        </w:numPr>
        <w:rPr>
          <w:color w:val="FF0000"/>
        </w:rPr>
      </w:pPr>
      <w:r>
        <w:rPr>
          <w:color w:val="FF0000"/>
        </w:rPr>
        <w:t>Simple navigation entre deux onglets</w:t>
      </w:r>
    </w:p>
    <w:p w:rsidR="003B3243" w:rsidRDefault="003B3243" w:rsidP="003B3243">
      <w:pPr>
        <w:rPr>
          <w:color w:val="FF0000"/>
        </w:rPr>
      </w:pPr>
    </w:p>
    <w:p w:rsidR="003B3243" w:rsidRDefault="003B3243" w:rsidP="003B3243">
      <w:pPr>
        <w:rPr>
          <w:color w:val="FF0000"/>
        </w:rPr>
      </w:pPr>
      <w:r>
        <w:rPr>
          <w:color w:val="FF0000"/>
        </w:rPr>
        <w:t>Etat initial :</w:t>
      </w:r>
    </w:p>
    <w:p w:rsidR="003B3243" w:rsidRDefault="003B3243" w:rsidP="003B3243">
      <w:pPr>
        <w:pStyle w:val="Paragraphedeliste"/>
        <w:numPr>
          <w:ilvl w:val="0"/>
          <w:numId w:val="33"/>
        </w:numPr>
        <w:rPr>
          <w:color w:val="FF0000"/>
        </w:rPr>
      </w:pPr>
      <w:r>
        <w:rPr>
          <w:color w:val="FF0000"/>
        </w:rPr>
        <w:t>Enable et visible</w:t>
      </w:r>
    </w:p>
    <w:p w:rsidR="004D4FA5" w:rsidRDefault="004D4FA5" w:rsidP="004D4FA5">
      <w:pPr>
        <w:rPr>
          <w:color w:val="FF0000"/>
        </w:rPr>
      </w:pPr>
    </w:p>
    <w:tbl>
      <w:tblPr>
        <w:tblStyle w:val="Grilledutableau"/>
        <w:tblW w:w="0" w:type="auto"/>
        <w:tblLook w:val="04A0" w:firstRow="1" w:lastRow="0" w:firstColumn="1" w:lastColumn="0" w:noHBand="0" w:noVBand="1"/>
      </w:tblPr>
      <w:tblGrid>
        <w:gridCol w:w="3637"/>
        <w:gridCol w:w="3637"/>
        <w:gridCol w:w="3638"/>
      </w:tblGrid>
      <w:tr w:rsidR="004D4FA5" w:rsidTr="002070E8">
        <w:tc>
          <w:tcPr>
            <w:tcW w:w="3637" w:type="dxa"/>
          </w:tcPr>
          <w:p w:rsidR="004D4FA5" w:rsidRDefault="004D4FA5" w:rsidP="002070E8">
            <w:pPr>
              <w:rPr>
                <w:color w:val="FF0000"/>
              </w:rPr>
            </w:pPr>
            <w:r>
              <w:rPr>
                <w:color w:val="FF0000"/>
              </w:rPr>
              <w:t>Nom TabControl</w:t>
            </w:r>
          </w:p>
        </w:tc>
        <w:tc>
          <w:tcPr>
            <w:tcW w:w="3637" w:type="dxa"/>
          </w:tcPr>
          <w:p w:rsidR="004D4FA5" w:rsidRDefault="004D4FA5" w:rsidP="002070E8">
            <w:pPr>
              <w:rPr>
                <w:color w:val="FF0000"/>
              </w:rPr>
            </w:pPr>
            <w:r>
              <w:rPr>
                <w:color w:val="FF0000"/>
              </w:rPr>
              <w:t>Utilisation</w:t>
            </w:r>
          </w:p>
        </w:tc>
        <w:tc>
          <w:tcPr>
            <w:tcW w:w="3638" w:type="dxa"/>
          </w:tcPr>
          <w:p w:rsidR="004D4FA5" w:rsidRDefault="004D4FA5" w:rsidP="002070E8">
            <w:pPr>
              <w:rPr>
                <w:color w:val="FF0000"/>
              </w:rPr>
            </w:pPr>
            <w:r>
              <w:rPr>
                <w:color w:val="FF0000"/>
              </w:rPr>
              <w:t>Remarque</w:t>
            </w:r>
          </w:p>
        </w:tc>
      </w:tr>
      <w:tr w:rsidR="003B4B61" w:rsidTr="004D4FA5">
        <w:tc>
          <w:tcPr>
            <w:tcW w:w="3637" w:type="dxa"/>
          </w:tcPr>
          <w:p w:rsidR="003B4B61" w:rsidRDefault="003B4B61" w:rsidP="003B4B61">
            <w:pPr>
              <w:rPr>
                <w:color w:val="FF0000"/>
              </w:rPr>
            </w:pPr>
            <w:r>
              <w:rPr>
                <w:color w:val="FF0000"/>
              </w:rPr>
              <w:t>tcTableauDeControl</w:t>
            </w:r>
          </w:p>
        </w:tc>
        <w:tc>
          <w:tcPr>
            <w:tcW w:w="3637" w:type="dxa"/>
          </w:tcPr>
          <w:p w:rsidR="003B4B61" w:rsidRDefault="003B4B61" w:rsidP="003B4B61">
            <w:pPr>
              <w:rPr>
                <w:color w:val="FF0000"/>
              </w:rPr>
            </w:pPr>
            <w:r>
              <w:rPr>
                <w:color w:val="FF0000"/>
              </w:rPr>
              <w:t>Totalité du tableau, contenant deux onglets</w:t>
            </w:r>
          </w:p>
        </w:tc>
        <w:tc>
          <w:tcPr>
            <w:tcW w:w="3638" w:type="dxa"/>
          </w:tcPr>
          <w:p w:rsidR="003B4B61" w:rsidRDefault="003B4B61" w:rsidP="003B4B61">
            <w:pPr>
              <w:rPr>
                <w:color w:val="FF0000"/>
              </w:rPr>
            </w:pPr>
          </w:p>
        </w:tc>
      </w:tr>
    </w:tbl>
    <w:p w:rsidR="004D4FA5" w:rsidRPr="004D4FA5" w:rsidRDefault="004D4FA5" w:rsidP="004D4FA5">
      <w:pPr>
        <w:rPr>
          <w:color w:val="FF0000"/>
        </w:rPr>
      </w:pPr>
    </w:p>
    <w:p w:rsidR="003B3243" w:rsidRDefault="003B3243">
      <w:pPr>
        <w:spacing w:after="200" w:line="276" w:lineRule="auto"/>
        <w:rPr>
          <w:color w:val="FF0000"/>
        </w:rPr>
      </w:pPr>
      <w:r>
        <w:rPr>
          <w:color w:val="FF0000"/>
        </w:rPr>
        <w:br w:type="page"/>
      </w:r>
    </w:p>
    <w:tbl>
      <w:tblPr>
        <w:tblStyle w:val="Grilledutableau"/>
        <w:tblW w:w="0" w:type="auto"/>
        <w:tblLook w:val="04A0" w:firstRow="1" w:lastRow="0" w:firstColumn="1" w:lastColumn="0" w:noHBand="0" w:noVBand="1"/>
      </w:tblPr>
      <w:tblGrid>
        <w:gridCol w:w="3637"/>
        <w:gridCol w:w="3637"/>
        <w:gridCol w:w="3638"/>
      </w:tblGrid>
      <w:tr w:rsidR="003B3243" w:rsidTr="003B3243">
        <w:tc>
          <w:tcPr>
            <w:tcW w:w="3637" w:type="dxa"/>
          </w:tcPr>
          <w:p w:rsidR="003B3243" w:rsidRDefault="003B3243" w:rsidP="003B4B61">
            <w:pPr>
              <w:rPr>
                <w:color w:val="FF0000"/>
              </w:rPr>
            </w:pPr>
            <w:r>
              <w:rPr>
                <w:color w:val="FF0000"/>
              </w:rPr>
              <w:lastRenderedPageBreak/>
              <w:t>Nom Tab</w:t>
            </w:r>
            <w:r w:rsidR="003B4B61">
              <w:rPr>
                <w:color w:val="FF0000"/>
              </w:rPr>
              <w:t>Page (onglet du TabControl)</w:t>
            </w:r>
          </w:p>
        </w:tc>
        <w:tc>
          <w:tcPr>
            <w:tcW w:w="3637" w:type="dxa"/>
          </w:tcPr>
          <w:p w:rsidR="003B3243" w:rsidRDefault="003B3243" w:rsidP="003B3243">
            <w:pPr>
              <w:rPr>
                <w:color w:val="FF0000"/>
              </w:rPr>
            </w:pPr>
            <w:r>
              <w:rPr>
                <w:color w:val="FF0000"/>
              </w:rPr>
              <w:t>Utilisation</w:t>
            </w:r>
          </w:p>
        </w:tc>
        <w:tc>
          <w:tcPr>
            <w:tcW w:w="3638" w:type="dxa"/>
          </w:tcPr>
          <w:p w:rsidR="003B3243" w:rsidRDefault="003B3243" w:rsidP="003B3243">
            <w:pPr>
              <w:rPr>
                <w:color w:val="FF0000"/>
              </w:rPr>
            </w:pPr>
            <w:r>
              <w:rPr>
                <w:color w:val="FF0000"/>
              </w:rPr>
              <w:t>Remarque</w:t>
            </w:r>
          </w:p>
        </w:tc>
      </w:tr>
      <w:tr w:rsidR="003B3243" w:rsidTr="003B3243">
        <w:tc>
          <w:tcPr>
            <w:tcW w:w="3637" w:type="dxa"/>
          </w:tcPr>
          <w:p w:rsidR="003B3243" w:rsidRDefault="003B3243" w:rsidP="003B3243">
            <w:pPr>
              <w:rPr>
                <w:color w:val="FF0000"/>
              </w:rPr>
            </w:pPr>
            <w:r>
              <w:rPr>
                <w:color w:val="FF0000"/>
              </w:rPr>
              <w:t>tpGeneration</w:t>
            </w:r>
          </w:p>
        </w:tc>
        <w:tc>
          <w:tcPr>
            <w:tcW w:w="3637" w:type="dxa"/>
          </w:tcPr>
          <w:p w:rsidR="003B3243" w:rsidRDefault="003B3243" w:rsidP="003B3243">
            <w:pPr>
              <w:rPr>
                <w:color w:val="FF0000"/>
              </w:rPr>
            </w:pPr>
            <w:r>
              <w:rPr>
                <w:color w:val="FF0000"/>
              </w:rPr>
              <w:t>Regroupe toute la partie de génération de configuration de l’application</w:t>
            </w:r>
          </w:p>
        </w:tc>
        <w:tc>
          <w:tcPr>
            <w:tcW w:w="3638" w:type="dxa"/>
          </w:tcPr>
          <w:p w:rsidR="003B3243" w:rsidRDefault="003B3243" w:rsidP="003B3243">
            <w:pPr>
              <w:rPr>
                <w:color w:val="FF0000"/>
              </w:rPr>
            </w:pPr>
          </w:p>
        </w:tc>
      </w:tr>
      <w:tr w:rsidR="003B3243" w:rsidTr="003B3243">
        <w:tc>
          <w:tcPr>
            <w:tcW w:w="3637" w:type="dxa"/>
          </w:tcPr>
          <w:p w:rsidR="003B3243" w:rsidRDefault="003B3243" w:rsidP="003B3243">
            <w:pPr>
              <w:rPr>
                <w:color w:val="FF0000"/>
              </w:rPr>
            </w:pPr>
            <w:r>
              <w:rPr>
                <w:color w:val="FF0000"/>
              </w:rPr>
              <w:t>tpComparaison</w:t>
            </w:r>
          </w:p>
        </w:tc>
        <w:tc>
          <w:tcPr>
            <w:tcW w:w="3637" w:type="dxa"/>
          </w:tcPr>
          <w:p w:rsidR="003B3243" w:rsidRDefault="003B3243" w:rsidP="003B3243">
            <w:pPr>
              <w:rPr>
                <w:color w:val="FF0000"/>
              </w:rPr>
            </w:pPr>
            <w:r>
              <w:rPr>
                <w:color w:val="FF0000"/>
              </w:rPr>
              <w:t>Regroupe toute la partie de comparaison de l’application</w:t>
            </w:r>
          </w:p>
        </w:tc>
        <w:tc>
          <w:tcPr>
            <w:tcW w:w="3638" w:type="dxa"/>
          </w:tcPr>
          <w:p w:rsidR="003B3243" w:rsidRDefault="003B3243" w:rsidP="003B3243">
            <w:pPr>
              <w:rPr>
                <w:color w:val="FF0000"/>
              </w:rPr>
            </w:pPr>
          </w:p>
        </w:tc>
      </w:tr>
    </w:tbl>
    <w:p w:rsidR="003B3243" w:rsidRPr="003B3243" w:rsidRDefault="003B3243" w:rsidP="003B3243">
      <w:pPr>
        <w:rPr>
          <w:color w:val="FF0000"/>
        </w:rPr>
      </w:pPr>
    </w:p>
    <w:p w:rsidR="003B3243" w:rsidRPr="003B3243" w:rsidRDefault="003B3243" w:rsidP="003B3243"/>
    <w:p w:rsidR="00572AD8" w:rsidRPr="00106D48" w:rsidRDefault="00572AD8" w:rsidP="00AE5AEE">
      <w:pPr>
        <w:pStyle w:val="Titre4"/>
      </w:pPr>
      <w:bookmarkStart w:id="307" w:name="_Toc454524498"/>
      <w:r w:rsidRPr="00AE5AEE">
        <w:t>TextBox</w:t>
      </w:r>
      <w:bookmarkEnd w:id="307"/>
    </w:p>
    <w:p w:rsidR="00572AD8" w:rsidRPr="00106D48" w:rsidRDefault="00572AD8" w:rsidP="00572AD8"/>
    <w:p w:rsidR="00572AD8" w:rsidRPr="00106D48" w:rsidRDefault="00572AD8" w:rsidP="00572AD8">
      <w:r w:rsidRPr="00106D48">
        <w:t>Utilisation :</w:t>
      </w:r>
      <w:r w:rsidR="00644CA8" w:rsidRPr="00106D48">
        <w:tab/>
      </w:r>
    </w:p>
    <w:p w:rsidR="00644CA8" w:rsidRPr="00106D48" w:rsidRDefault="00644CA8" w:rsidP="00B83133">
      <w:pPr>
        <w:pStyle w:val="Paragraphedeliste"/>
        <w:numPr>
          <w:ilvl w:val="0"/>
          <w:numId w:val="7"/>
        </w:numPr>
      </w:pPr>
      <w:r w:rsidRPr="00106D48">
        <w:t>Uniquement dans la zone générale</w:t>
      </w:r>
    </w:p>
    <w:p w:rsidR="00572AD8" w:rsidRPr="00106D48" w:rsidRDefault="003303E9" w:rsidP="00B83133">
      <w:pPr>
        <w:pStyle w:val="Paragraphedeliste"/>
        <w:numPr>
          <w:ilvl w:val="0"/>
          <w:numId w:val="7"/>
        </w:numPr>
      </w:pPr>
      <w:r w:rsidRPr="00106D48">
        <w:t>Saisir les paramètres</w:t>
      </w:r>
      <w:r w:rsidR="00572AD8" w:rsidRPr="00106D48">
        <w:t xml:space="preserve"> de connexions à une base de données</w:t>
      </w:r>
    </w:p>
    <w:p w:rsidR="003303E9" w:rsidRPr="00106D48" w:rsidRDefault="003303E9" w:rsidP="00B83133">
      <w:pPr>
        <w:pStyle w:val="Paragraphedeliste"/>
        <w:numPr>
          <w:ilvl w:val="0"/>
          <w:numId w:val="7"/>
        </w:numPr>
      </w:pPr>
      <w:r w:rsidRPr="00106D48">
        <w:t>Saisir le chemin d'accès au classeur Excel</w:t>
      </w:r>
    </w:p>
    <w:p w:rsidR="00572AD8" w:rsidRPr="00106D48" w:rsidRDefault="00572AD8" w:rsidP="00572AD8"/>
    <w:p w:rsidR="00572AD8" w:rsidRPr="00106D48" w:rsidRDefault="00572AD8" w:rsidP="00572AD8">
      <w:r w:rsidRPr="00106D48">
        <w:t>Evènement :</w:t>
      </w:r>
    </w:p>
    <w:p w:rsidR="00D041C7" w:rsidRPr="00106D48" w:rsidRDefault="00D041C7" w:rsidP="00B83133">
      <w:pPr>
        <w:pStyle w:val="Paragraphedeliste"/>
        <w:numPr>
          <w:ilvl w:val="0"/>
          <w:numId w:val="7"/>
        </w:numPr>
      </w:pPr>
      <w:r w:rsidRPr="00106D48">
        <w:t>Pas d'action : les changements sont pris en compte sur les boutons</w:t>
      </w:r>
    </w:p>
    <w:p w:rsidR="00572AD8" w:rsidRPr="00106D48" w:rsidRDefault="00572AD8" w:rsidP="00572AD8"/>
    <w:p w:rsidR="00572AD8" w:rsidRPr="00106D48" w:rsidRDefault="00E70959" w:rsidP="00572AD8">
      <w:r w:rsidRPr="00106D48">
        <w:t>Etat initial</w:t>
      </w:r>
      <w:r w:rsidR="00572AD8" w:rsidRPr="00106D48">
        <w:t> :</w:t>
      </w:r>
    </w:p>
    <w:p w:rsidR="003303E9" w:rsidRPr="00106D48" w:rsidRDefault="00572AD8" w:rsidP="000A4829">
      <w:pPr>
        <w:pStyle w:val="Paragraphedeliste"/>
        <w:numPr>
          <w:ilvl w:val="0"/>
          <w:numId w:val="7"/>
        </w:numPr>
        <w:jc w:val="both"/>
      </w:pPr>
      <w:r w:rsidRPr="00106D48">
        <w:t>E</w:t>
      </w:r>
      <w:r w:rsidR="003303E9" w:rsidRPr="00106D48">
        <w:t>crire les paramètres par défaut</w:t>
      </w:r>
      <w:r w:rsidRPr="00106D48">
        <w:t xml:space="preserve"> dans les textbox</w:t>
      </w:r>
      <w:r w:rsidR="00D041C7" w:rsidRPr="00106D48">
        <w:t xml:space="preserve"> </w:t>
      </w:r>
      <w:r w:rsidRPr="00106D48">
        <w:t>(</w:t>
      </w:r>
      <w:r w:rsidR="003303E9" w:rsidRPr="00106D48">
        <w:t>lireClefsServeur, lireClefClasseurExcel</w:t>
      </w:r>
      <w:r w:rsidR="00D041C7" w:rsidRPr="00106D48">
        <w:t>)</w:t>
      </w:r>
    </w:p>
    <w:p w:rsidR="006112F5" w:rsidRPr="00106D48" w:rsidRDefault="006112F5" w:rsidP="003303E9">
      <w:pPr>
        <w:pStyle w:val="Paragraphedeliste"/>
        <w:ind w:left="2137"/>
      </w:pPr>
    </w:p>
    <w:tbl>
      <w:tblPr>
        <w:tblStyle w:val="Grilledutableau"/>
        <w:tblW w:w="0" w:type="auto"/>
        <w:tblLook w:val="04A0" w:firstRow="1" w:lastRow="0" w:firstColumn="1" w:lastColumn="0" w:noHBand="0" w:noVBand="1"/>
      </w:tblPr>
      <w:tblGrid>
        <w:gridCol w:w="2849"/>
        <w:gridCol w:w="2958"/>
        <w:gridCol w:w="4649"/>
      </w:tblGrid>
      <w:tr w:rsidR="00106D48" w:rsidRPr="00106D48" w:rsidTr="00644CA8">
        <w:tc>
          <w:tcPr>
            <w:tcW w:w="2849" w:type="dxa"/>
          </w:tcPr>
          <w:p w:rsidR="00644CA8" w:rsidRPr="00106D48" w:rsidRDefault="00644CA8" w:rsidP="00D041C7">
            <w:pPr>
              <w:rPr>
                <w:b/>
              </w:rPr>
            </w:pPr>
            <w:bookmarkStart w:id="308" w:name="_Toc324170789"/>
            <w:r w:rsidRPr="00106D48">
              <w:rPr>
                <w:b/>
              </w:rPr>
              <w:t>Nom Textbox</w:t>
            </w:r>
          </w:p>
        </w:tc>
        <w:tc>
          <w:tcPr>
            <w:tcW w:w="2958" w:type="dxa"/>
          </w:tcPr>
          <w:p w:rsidR="00644CA8" w:rsidRPr="00106D48" w:rsidRDefault="00644CA8" w:rsidP="00D041C7">
            <w:pPr>
              <w:rPr>
                <w:b/>
              </w:rPr>
            </w:pPr>
            <w:r w:rsidRPr="00106D48">
              <w:rPr>
                <w:b/>
              </w:rPr>
              <w:t>Utilisation</w:t>
            </w:r>
          </w:p>
        </w:tc>
        <w:tc>
          <w:tcPr>
            <w:tcW w:w="4649" w:type="dxa"/>
          </w:tcPr>
          <w:p w:rsidR="00644CA8" w:rsidRPr="00106D48" w:rsidRDefault="00644CA8" w:rsidP="00D041C7">
            <w:pPr>
              <w:rPr>
                <w:b/>
              </w:rPr>
            </w:pPr>
            <w:r w:rsidRPr="00106D48">
              <w:rPr>
                <w:b/>
              </w:rPr>
              <w:t>Remarque</w:t>
            </w:r>
          </w:p>
        </w:tc>
      </w:tr>
      <w:tr w:rsidR="00106D48" w:rsidRPr="00106D48" w:rsidTr="00644CA8">
        <w:tc>
          <w:tcPr>
            <w:tcW w:w="2849" w:type="dxa"/>
          </w:tcPr>
          <w:p w:rsidR="00644CA8" w:rsidRPr="00106D48" w:rsidRDefault="00644CA8" w:rsidP="00D041C7">
            <w:r w:rsidRPr="00106D48">
              <w:t>tbServeur</w:t>
            </w:r>
          </w:p>
        </w:tc>
        <w:tc>
          <w:tcPr>
            <w:tcW w:w="2958" w:type="dxa"/>
          </w:tcPr>
          <w:p w:rsidR="00644CA8" w:rsidRPr="00106D48" w:rsidRDefault="00644CA8" w:rsidP="00D041C7">
            <w:r w:rsidRPr="00106D48">
              <w:t xml:space="preserve">Textbox Serveur </w:t>
            </w:r>
          </w:p>
        </w:tc>
        <w:tc>
          <w:tcPr>
            <w:tcW w:w="4649" w:type="dxa"/>
          </w:tcPr>
          <w:p w:rsidR="00644CA8" w:rsidRPr="00106D48" w:rsidRDefault="00644CA8" w:rsidP="00D041C7"/>
        </w:tc>
      </w:tr>
      <w:tr w:rsidR="00106D48" w:rsidRPr="00106D48" w:rsidTr="00644CA8">
        <w:tc>
          <w:tcPr>
            <w:tcW w:w="2849" w:type="dxa"/>
          </w:tcPr>
          <w:p w:rsidR="00644CA8" w:rsidRPr="00106D48" w:rsidRDefault="00644CA8" w:rsidP="00D041C7">
            <w:r w:rsidRPr="00106D48">
              <w:t>tbBaseDeDonnees</w:t>
            </w:r>
          </w:p>
        </w:tc>
        <w:tc>
          <w:tcPr>
            <w:tcW w:w="2958" w:type="dxa"/>
          </w:tcPr>
          <w:p w:rsidR="00644CA8" w:rsidRPr="00106D48" w:rsidRDefault="00644CA8" w:rsidP="00D041C7">
            <w:r w:rsidRPr="00106D48">
              <w:t>Textbox Base de données</w:t>
            </w:r>
          </w:p>
        </w:tc>
        <w:tc>
          <w:tcPr>
            <w:tcW w:w="4649" w:type="dxa"/>
          </w:tcPr>
          <w:p w:rsidR="00644CA8" w:rsidRPr="00106D48" w:rsidRDefault="00644CA8" w:rsidP="00D041C7"/>
        </w:tc>
      </w:tr>
      <w:tr w:rsidR="00106D48" w:rsidRPr="00106D48" w:rsidTr="00644CA8">
        <w:tc>
          <w:tcPr>
            <w:tcW w:w="2849" w:type="dxa"/>
          </w:tcPr>
          <w:p w:rsidR="00644CA8" w:rsidRPr="00106D48" w:rsidRDefault="00644CA8" w:rsidP="00D041C7">
            <w:r w:rsidRPr="00106D48">
              <w:t>tbUtilisateur</w:t>
            </w:r>
          </w:p>
        </w:tc>
        <w:tc>
          <w:tcPr>
            <w:tcW w:w="2958" w:type="dxa"/>
          </w:tcPr>
          <w:p w:rsidR="00644CA8" w:rsidRPr="00106D48" w:rsidRDefault="00455F95" w:rsidP="00D041C7">
            <w:r w:rsidRPr="00106D48">
              <w:t>Textbox Utilisateur</w:t>
            </w:r>
          </w:p>
        </w:tc>
        <w:tc>
          <w:tcPr>
            <w:tcW w:w="4649" w:type="dxa"/>
          </w:tcPr>
          <w:p w:rsidR="00644CA8" w:rsidRPr="00106D48" w:rsidRDefault="00644CA8" w:rsidP="00D041C7"/>
        </w:tc>
      </w:tr>
      <w:tr w:rsidR="00106D48" w:rsidRPr="00106D48" w:rsidTr="00644CA8">
        <w:tc>
          <w:tcPr>
            <w:tcW w:w="2849" w:type="dxa"/>
          </w:tcPr>
          <w:p w:rsidR="00644CA8" w:rsidRPr="00106D48" w:rsidRDefault="00644CA8" w:rsidP="00644CA8">
            <w:r w:rsidRPr="00106D48">
              <w:t>tbPassword</w:t>
            </w:r>
          </w:p>
        </w:tc>
        <w:tc>
          <w:tcPr>
            <w:tcW w:w="2958" w:type="dxa"/>
          </w:tcPr>
          <w:p w:rsidR="00644CA8" w:rsidRPr="00106D48" w:rsidRDefault="00644CA8" w:rsidP="00D041C7">
            <w:r w:rsidRPr="00106D48">
              <w:t>Textbox Mot de Passe</w:t>
            </w:r>
          </w:p>
        </w:tc>
        <w:tc>
          <w:tcPr>
            <w:tcW w:w="4649" w:type="dxa"/>
          </w:tcPr>
          <w:p w:rsidR="00644CA8" w:rsidRPr="00106D48" w:rsidRDefault="00455F95" w:rsidP="00D041C7">
            <w:r w:rsidRPr="00106D48">
              <w:t>Texte caché avec des *</w:t>
            </w:r>
          </w:p>
        </w:tc>
      </w:tr>
      <w:tr w:rsidR="00644CA8" w:rsidRPr="00106D48" w:rsidTr="00644CA8">
        <w:tc>
          <w:tcPr>
            <w:tcW w:w="2849" w:type="dxa"/>
          </w:tcPr>
          <w:p w:rsidR="00644CA8" w:rsidRPr="00106D48" w:rsidRDefault="00644CA8" w:rsidP="00D041C7">
            <w:r w:rsidRPr="00106D48">
              <w:t>tbClasseurConfiguration</w:t>
            </w:r>
          </w:p>
        </w:tc>
        <w:tc>
          <w:tcPr>
            <w:tcW w:w="2958" w:type="dxa"/>
          </w:tcPr>
          <w:p w:rsidR="00644CA8" w:rsidRPr="00106D48" w:rsidRDefault="00455F95" w:rsidP="00D041C7">
            <w:r w:rsidRPr="00106D48">
              <w:t>Textbox Dossier Excel</w:t>
            </w:r>
          </w:p>
        </w:tc>
        <w:tc>
          <w:tcPr>
            <w:tcW w:w="4649" w:type="dxa"/>
          </w:tcPr>
          <w:p w:rsidR="00644CA8" w:rsidRPr="00106D48" w:rsidRDefault="00455F95" w:rsidP="00D041C7">
            <w:r w:rsidRPr="00106D48">
              <w:t>Rempli automatiquement avec parcourir</w:t>
            </w:r>
          </w:p>
        </w:tc>
      </w:tr>
    </w:tbl>
    <w:p w:rsidR="003303E9" w:rsidRPr="00106D48" w:rsidRDefault="003303E9" w:rsidP="00644CA8"/>
    <w:p w:rsidR="008057AD" w:rsidRPr="00106D48" w:rsidRDefault="00106D48" w:rsidP="00AE5AEE">
      <w:pPr>
        <w:pStyle w:val="Titre4"/>
      </w:pPr>
      <w:bookmarkStart w:id="309" w:name="_Toc454524499"/>
      <w:r>
        <w:t>R</w:t>
      </w:r>
      <w:r w:rsidR="008057AD" w:rsidRPr="00106D48">
        <w:t xml:space="preserve">adio </w:t>
      </w:r>
      <w:r w:rsidR="008057AD" w:rsidRPr="00AE5AEE">
        <w:t>Button</w:t>
      </w:r>
      <w:bookmarkEnd w:id="309"/>
    </w:p>
    <w:p w:rsidR="006E176C" w:rsidRPr="00106D48" w:rsidRDefault="006E176C" w:rsidP="006E176C">
      <w:r w:rsidRPr="00106D48">
        <w:t xml:space="preserve">Utilisation : </w:t>
      </w:r>
    </w:p>
    <w:p w:rsidR="006E176C" w:rsidRPr="00106D48" w:rsidRDefault="00106D48" w:rsidP="006E176C">
      <w:pPr>
        <w:pStyle w:val="Paragraphedeliste"/>
        <w:numPr>
          <w:ilvl w:val="0"/>
          <w:numId w:val="6"/>
        </w:numPr>
      </w:pPr>
      <w:r w:rsidRPr="00106D48">
        <w:t>Donner</w:t>
      </w:r>
      <w:r w:rsidR="006E176C" w:rsidRPr="00106D48">
        <w:t xml:space="preserve"> l'état de la connexion à la base de donnée ou </w:t>
      </w:r>
      <w:r w:rsidR="00097662" w:rsidRPr="00106D48">
        <w:t xml:space="preserve">classeur </w:t>
      </w:r>
      <w:r w:rsidRPr="00106D48">
        <w:t>Excel</w:t>
      </w:r>
    </w:p>
    <w:p w:rsidR="00106D48" w:rsidRPr="00106D48" w:rsidRDefault="00B372B3" w:rsidP="006E176C">
      <w:pPr>
        <w:pStyle w:val="Paragraphedeliste"/>
        <w:numPr>
          <w:ilvl w:val="0"/>
          <w:numId w:val="6"/>
        </w:numPr>
        <w:rPr>
          <w:color w:val="FF0000"/>
        </w:rPr>
      </w:pPr>
      <w:r>
        <w:rPr>
          <w:color w:val="FF0000"/>
        </w:rPr>
        <w:t>Donner l’état du</w:t>
      </w:r>
      <w:r w:rsidR="00106D48" w:rsidRPr="00106D48">
        <w:rPr>
          <w:color w:val="FF0000"/>
        </w:rPr>
        <w:t xml:space="preserve"> chargement de la Base de Données</w:t>
      </w:r>
    </w:p>
    <w:p w:rsidR="006E176C" w:rsidRPr="00106D48" w:rsidRDefault="006E176C" w:rsidP="006E176C">
      <w:pPr>
        <w:spacing w:after="200" w:line="276" w:lineRule="auto"/>
      </w:pPr>
      <w:r w:rsidRPr="00106D48">
        <w:t>Evènement :</w:t>
      </w:r>
    </w:p>
    <w:p w:rsidR="006E176C" w:rsidRPr="00106D48" w:rsidRDefault="006E176C" w:rsidP="006E176C">
      <w:pPr>
        <w:pStyle w:val="Paragraphedeliste"/>
        <w:numPr>
          <w:ilvl w:val="0"/>
          <w:numId w:val="6"/>
        </w:numPr>
      </w:pPr>
      <w:r w:rsidRPr="00106D48">
        <w:t>Aucun : juste une indication à l'utilisateur</w:t>
      </w:r>
    </w:p>
    <w:p w:rsidR="006E176C" w:rsidRPr="00106D48" w:rsidRDefault="006E176C" w:rsidP="006E176C"/>
    <w:p w:rsidR="006E176C" w:rsidRPr="00106D48" w:rsidRDefault="00E70959" w:rsidP="006E176C">
      <w:r w:rsidRPr="00106D48">
        <w:t>Etat Initial</w:t>
      </w:r>
      <w:r w:rsidR="006E176C" w:rsidRPr="00106D48">
        <w:t> :</w:t>
      </w:r>
    </w:p>
    <w:p w:rsidR="006E176C" w:rsidRPr="00106D48" w:rsidRDefault="006E176C" w:rsidP="006E176C">
      <w:pPr>
        <w:pStyle w:val="Paragraphedeliste"/>
        <w:numPr>
          <w:ilvl w:val="0"/>
          <w:numId w:val="6"/>
        </w:numPr>
      </w:pPr>
      <w:r w:rsidRPr="00106D48">
        <w:t>disabled</w:t>
      </w:r>
    </w:p>
    <w:p w:rsidR="006E176C" w:rsidRPr="00106D48" w:rsidRDefault="006E176C" w:rsidP="006E176C">
      <w:pPr>
        <w:pStyle w:val="Paragraphedeliste"/>
        <w:numPr>
          <w:ilvl w:val="0"/>
          <w:numId w:val="6"/>
        </w:numPr>
      </w:pPr>
      <w:r w:rsidRPr="00106D48">
        <w:t>non coché</w:t>
      </w:r>
    </w:p>
    <w:p w:rsidR="00E70959" w:rsidRPr="00106D48" w:rsidRDefault="00E70959" w:rsidP="00E70959">
      <w:pPr>
        <w:keepNext/>
        <w:keepLines/>
      </w:pPr>
      <w:r w:rsidRPr="00106D48">
        <w:t>Objets :</w:t>
      </w:r>
    </w:p>
    <w:p w:rsidR="006E176C" w:rsidRPr="00106D48" w:rsidRDefault="00E70959" w:rsidP="00B83133">
      <w:pPr>
        <w:pStyle w:val="Paragraphedeliste"/>
        <w:keepNext/>
        <w:keepLines/>
        <w:numPr>
          <w:ilvl w:val="0"/>
          <w:numId w:val="10"/>
        </w:numPr>
      </w:pPr>
      <w:r w:rsidRPr="00106D48">
        <w:t>rbC</w:t>
      </w:r>
      <w:r w:rsidR="006E176C" w:rsidRPr="00106D48">
        <w:t>onnect</w:t>
      </w:r>
      <w:r w:rsidR="00125479">
        <w:t>e</w:t>
      </w:r>
    </w:p>
    <w:p w:rsidR="000A4829" w:rsidRDefault="00E70959" w:rsidP="000A4829">
      <w:pPr>
        <w:pStyle w:val="Paragraphedeliste"/>
        <w:keepNext/>
        <w:keepLines/>
        <w:numPr>
          <w:ilvl w:val="0"/>
          <w:numId w:val="10"/>
        </w:numPr>
      </w:pPr>
      <w:r w:rsidRPr="00106D48">
        <w:t>rbC</w:t>
      </w:r>
      <w:r w:rsidR="006E176C" w:rsidRPr="00106D48">
        <w:t>harg</w:t>
      </w:r>
      <w:r w:rsidR="00125479">
        <w:t>e</w:t>
      </w:r>
    </w:p>
    <w:p w:rsidR="000A4829" w:rsidRPr="000A4829" w:rsidRDefault="00125479" w:rsidP="000A4829">
      <w:pPr>
        <w:pStyle w:val="Paragraphedeliste"/>
        <w:keepNext/>
        <w:keepLines/>
        <w:numPr>
          <w:ilvl w:val="0"/>
          <w:numId w:val="10"/>
        </w:numPr>
        <w:rPr>
          <w:color w:val="FF0000"/>
        </w:rPr>
      </w:pPr>
      <w:r>
        <w:rPr>
          <w:color w:val="FF0000"/>
        </w:rPr>
        <w:t>rbCharge</w:t>
      </w:r>
      <w:r w:rsidR="000A4829" w:rsidRPr="000A4829">
        <w:rPr>
          <w:color w:val="FF0000"/>
        </w:rPr>
        <w:t>e</w:t>
      </w:r>
      <w:r w:rsidR="000A4829">
        <w:rPr>
          <w:color w:val="FF0000"/>
        </w:rPr>
        <w:t>BDD</w:t>
      </w:r>
    </w:p>
    <w:p w:rsidR="00A84C25" w:rsidRPr="00106D48" w:rsidRDefault="00A84C25" w:rsidP="00644CA8"/>
    <w:p w:rsidR="00A84C25" w:rsidRPr="00106D48" w:rsidRDefault="00A84C25" w:rsidP="00AE5AEE">
      <w:pPr>
        <w:pStyle w:val="Titre4"/>
      </w:pPr>
      <w:bookmarkStart w:id="310" w:name="_Toc454524500"/>
      <w:r w:rsidRPr="00AE5AEE">
        <w:lastRenderedPageBreak/>
        <w:t>FolderBrowserDialog</w:t>
      </w:r>
      <w:bookmarkEnd w:id="310"/>
    </w:p>
    <w:p w:rsidR="00A84C25" w:rsidRPr="00106D48" w:rsidRDefault="00A84C25" w:rsidP="00D9100A">
      <w:pPr>
        <w:keepNext/>
        <w:keepLines/>
        <w:rPr>
          <w:u w:val="single"/>
        </w:rPr>
      </w:pPr>
    </w:p>
    <w:p w:rsidR="00A84C25" w:rsidRPr="00106D48" w:rsidRDefault="00A84C25" w:rsidP="00D9100A">
      <w:pPr>
        <w:keepNext/>
        <w:keepLines/>
      </w:pPr>
      <w:r w:rsidRPr="00106D48">
        <w:t xml:space="preserve">Utilisation : </w:t>
      </w:r>
    </w:p>
    <w:p w:rsidR="00A84C25" w:rsidRPr="00106D48" w:rsidRDefault="00A84C25" w:rsidP="00D9100A">
      <w:pPr>
        <w:pStyle w:val="Paragraphedeliste"/>
        <w:keepNext/>
        <w:keepLines/>
        <w:numPr>
          <w:ilvl w:val="0"/>
          <w:numId w:val="6"/>
        </w:numPr>
      </w:pPr>
      <w:r w:rsidRPr="00106D48">
        <w:t>Chercher le dossier Excel dans l'arborescence</w:t>
      </w:r>
    </w:p>
    <w:p w:rsidR="00A84C25" w:rsidRPr="00106D48" w:rsidRDefault="00A84C25" w:rsidP="00D9100A">
      <w:pPr>
        <w:keepNext/>
        <w:keepLines/>
      </w:pPr>
    </w:p>
    <w:p w:rsidR="00A84C25" w:rsidRPr="00106D48" w:rsidRDefault="00A84C25" w:rsidP="00D9100A">
      <w:pPr>
        <w:keepNext/>
        <w:keepLines/>
      </w:pPr>
      <w:r w:rsidRPr="00106D48">
        <w:t>Evènement :</w:t>
      </w:r>
    </w:p>
    <w:p w:rsidR="00A84C25" w:rsidRPr="00106D48" w:rsidRDefault="00A84C25" w:rsidP="00D9100A">
      <w:pPr>
        <w:pStyle w:val="Paragraphedeliste"/>
        <w:keepNext/>
        <w:keepLines/>
        <w:numPr>
          <w:ilvl w:val="0"/>
          <w:numId w:val="6"/>
        </w:numPr>
      </w:pPr>
      <w:r w:rsidRPr="00106D48">
        <w:t>Récupérer le chemin sur un fichier sélectionné au format .xls</w:t>
      </w:r>
    </w:p>
    <w:p w:rsidR="00A84C25" w:rsidRPr="00106D48" w:rsidRDefault="00A84C25" w:rsidP="00D9100A">
      <w:pPr>
        <w:keepNext/>
        <w:keepLines/>
      </w:pPr>
    </w:p>
    <w:p w:rsidR="00A84C25" w:rsidRPr="00106D48" w:rsidRDefault="00A84C25" w:rsidP="00D9100A">
      <w:pPr>
        <w:keepNext/>
        <w:keepLines/>
      </w:pPr>
      <w:r w:rsidRPr="00106D48">
        <w:t>Initialisation :</w:t>
      </w:r>
    </w:p>
    <w:p w:rsidR="00A84C25" w:rsidRPr="00106D48" w:rsidRDefault="00455F95" w:rsidP="00D9100A">
      <w:pPr>
        <w:pStyle w:val="Paragraphedeliste"/>
        <w:keepNext/>
        <w:keepLines/>
        <w:numPr>
          <w:ilvl w:val="0"/>
          <w:numId w:val="6"/>
        </w:numPr>
      </w:pPr>
      <w:r w:rsidRPr="00106D48">
        <w:t>Paramètre de recherche</w:t>
      </w:r>
      <w:r w:rsidR="00D9100A" w:rsidRPr="00106D48">
        <w:t xml:space="preserve"> :</w:t>
      </w:r>
      <w:r w:rsidRPr="00106D48">
        <w:t xml:space="preserve"> .xls </w:t>
      </w:r>
    </w:p>
    <w:p w:rsidR="00572AD8" w:rsidRPr="00106D48" w:rsidRDefault="00455F95" w:rsidP="00AE5AEE">
      <w:pPr>
        <w:pStyle w:val="Titre4"/>
      </w:pPr>
      <w:bookmarkStart w:id="311" w:name="_Toc454524501"/>
      <w:r w:rsidRPr="00AE5AEE">
        <w:t>Co</w:t>
      </w:r>
      <w:r w:rsidR="00572AD8" w:rsidRPr="00AE5AEE">
        <w:t>mboBox</w:t>
      </w:r>
      <w:bookmarkEnd w:id="308"/>
      <w:bookmarkEnd w:id="311"/>
      <w:r w:rsidR="00572AD8" w:rsidRPr="00106D48">
        <w:t xml:space="preserve"> </w:t>
      </w:r>
    </w:p>
    <w:p w:rsidR="00572AD8" w:rsidRPr="00106D48" w:rsidRDefault="00572AD8" w:rsidP="00A84C25">
      <w:pPr>
        <w:keepNext/>
        <w:keepLines/>
      </w:pPr>
    </w:p>
    <w:p w:rsidR="00572AD8" w:rsidRPr="00106D48" w:rsidRDefault="00572AD8" w:rsidP="00A84C25">
      <w:pPr>
        <w:keepNext/>
        <w:keepLines/>
      </w:pPr>
      <w:r w:rsidRPr="00106D48">
        <w:t xml:space="preserve">Utilisation : </w:t>
      </w:r>
    </w:p>
    <w:p w:rsidR="00572AD8" w:rsidRPr="00106D48" w:rsidRDefault="00572AD8" w:rsidP="00A84C25">
      <w:pPr>
        <w:pStyle w:val="Paragraphedeliste"/>
        <w:keepNext/>
        <w:keepLines/>
        <w:numPr>
          <w:ilvl w:val="0"/>
          <w:numId w:val="3"/>
        </w:numPr>
      </w:pPr>
      <w:r w:rsidRPr="00106D48">
        <w:t>Sélection d’un élément dans le classeur Excel pour ajout</w:t>
      </w:r>
    </w:p>
    <w:p w:rsidR="00572AD8" w:rsidRDefault="00572AD8" w:rsidP="00A84C25">
      <w:pPr>
        <w:pStyle w:val="Paragraphedeliste"/>
        <w:keepNext/>
        <w:keepLines/>
        <w:numPr>
          <w:ilvl w:val="0"/>
          <w:numId w:val="3"/>
        </w:numPr>
      </w:pPr>
      <w:r w:rsidRPr="00106D48">
        <w:t>Sélection d’un élément déjà existant pour mise à jour ou ajout de ses descendants</w:t>
      </w:r>
    </w:p>
    <w:p w:rsidR="000A4829" w:rsidRPr="000A4829" w:rsidRDefault="000A4829" w:rsidP="00A84C25">
      <w:pPr>
        <w:pStyle w:val="Paragraphedeliste"/>
        <w:keepNext/>
        <w:keepLines/>
        <w:numPr>
          <w:ilvl w:val="0"/>
          <w:numId w:val="3"/>
        </w:numPr>
        <w:rPr>
          <w:color w:val="FF0000"/>
        </w:rPr>
      </w:pPr>
      <w:r w:rsidRPr="000A4829">
        <w:rPr>
          <w:color w:val="FF0000"/>
        </w:rPr>
        <w:t>Sélection d’un élément dans la Base de Donnée pour comparaison</w:t>
      </w:r>
    </w:p>
    <w:p w:rsidR="00572AD8" w:rsidRPr="00106D48" w:rsidRDefault="00572AD8" w:rsidP="00572AD8"/>
    <w:p w:rsidR="00572AD8" w:rsidRPr="00106D48" w:rsidRDefault="00572AD8" w:rsidP="00572AD8">
      <w:r w:rsidRPr="00106D48">
        <w:t xml:space="preserve">Evènement : </w:t>
      </w:r>
    </w:p>
    <w:p w:rsidR="00572AD8" w:rsidRPr="00106D48" w:rsidRDefault="00572AD8" w:rsidP="00572AD8">
      <w:pPr>
        <w:pStyle w:val="Paragraphedeliste"/>
        <w:numPr>
          <w:ilvl w:val="0"/>
          <w:numId w:val="4"/>
        </w:numPr>
      </w:pPr>
      <w:r w:rsidRPr="00106D48">
        <w:t>Sur changement récupérer la clef de l’objet à ajouter ou à mettre à jour</w:t>
      </w:r>
      <w:r w:rsidR="000A4829">
        <w:t xml:space="preserve"> </w:t>
      </w:r>
      <w:r w:rsidR="000A4829" w:rsidRPr="000A4829">
        <w:rPr>
          <w:color w:val="FF0000"/>
        </w:rPr>
        <w:t>ou à comparer</w:t>
      </w:r>
    </w:p>
    <w:p w:rsidR="00644CA8" w:rsidRPr="00106D48" w:rsidRDefault="00644CA8" w:rsidP="00572AD8">
      <w:pPr>
        <w:pStyle w:val="Paragraphedeliste"/>
        <w:numPr>
          <w:ilvl w:val="0"/>
          <w:numId w:val="4"/>
        </w:numPr>
      </w:pPr>
      <w:r w:rsidRPr="00106D48">
        <w:t xml:space="preserve">Initialiser les comboBox de rang inférieur dans la hiérachie (par exemple combobox "Opération" et "Paramètre famille" </w:t>
      </w:r>
      <w:r w:rsidR="000A4829" w:rsidRPr="00106D48">
        <w:t>quand un</w:t>
      </w:r>
      <w:r w:rsidRPr="00106D48">
        <w:t xml:space="preserve"> process est sélectionné)</w:t>
      </w:r>
    </w:p>
    <w:p w:rsidR="00572AD8" w:rsidRPr="00106D48" w:rsidRDefault="00644CA8" w:rsidP="00572AD8">
      <w:pPr>
        <w:pStyle w:val="Paragraphedeliste"/>
        <w:numPr>
          <w:ilvl w:val="0"/>
          <w:numId w:val="4"/>
        </w:numPr>
      </w:pPr>
      <w:r w:rsidRPr="00106D48">
        <w:t>le bouton associé devient enabled</w:t>
      </w:r>
    </w:p>
    <w:p w:rsidR="0006738A" w:rsidRPr="00106D48" w:rsidRDefault="007C418F" w:rsidP="00572AD8">
      <w:pPr>
        <w:pStyle w:val="Paragraphedeliste"/>
        <w:numPr>
          <w:ilvl w:val="0"/>
          <w:numId w:val="4"/>
        </w:numPr>
      </w:pPr>
      <w:r w:rsidRPr="00106D48">
        <w:t>Méthode associée : cbXxxxIndex</w:t>
      </w:r>
      <w:r w:rsidR="0006738A" w:rsidRPr="00106D48">
        <w:t>Change</w:t>
      </w:r>
      <w:r w:rsidRPr="00106D48">
        <w:t xml:space="preserve">d </w:t>
      </w:r>
      <w:r w:rsidR="0006738A" w:rsidRPr="00106D48">
        <w:t xml:space="preserve"> pour la comboBox </w:t>
      </w:r>
      <w:r w:rsidR="00D9100A" w:rsidRPr="00106D48">
        <w:t xml:space="preserve"> </w:t>
      </w:r>
      <w:r w:rsidR="0006738A" w:rsidRPr="00106D48">
        <w:t>cbXxxx</w:t>
      </w:r>
    </w:p>
    <w:p w:rsidR="00572AD8" w:rsidRPr="00106D48" w:rsidRDefault="00572AD8" w:rsidP="00572AD8"/>
    <w:p w:rsidR="00572AD8" w:rsidRPr="00106D48" w:rsidRDefault="00572AD8" w:rsidP="00572AD8">
      <w:r w:rsidRPr="00106D48">
        <w:t xml:space="preserve">Initialisation : </w:t>
      </w:r>
    </w:p>
    <w:p w:rsidR="00A84C25" w:rsidRPr="00106D48" w:rsidRDefault="00A84C25" w:rsidP="00572AD8">
      <w:pPr>
        <w:pStyle w:val="Paragraphedeliste"/>
        <w:numPr>
          <w:ilvl w:val="0"/>
          <w:numId w:val="4"/>
        </w:numPr>
      </w:pPr>
      <w:r w:rsidRPr="00106D48">
        <w:t>disabled</w:t>
      </w:r>
    </w:p>
    <w:p w:rsidR="00572AD8" w:rsidRPr="00106D48" w:rsidRDefault="00572AD8" w:rsidP="00572AD8"/>
    <w:tbl>
      <w:tblPr>
        <w:tblStyle w:val="Grilledutableau"/>
        <w:tblW w:w="0" w:type="auto"/>
        <w:tblLook w:val="04A0" w:firstRow="1" w:lastRow="0" w:firstColumn="1" w:lastColumn="0" w:noHBand="0" w:noVBand="1"/>
      </w:tblPr>
      <w:tblGrid>
        <w:gridCol w:w="3904"/>
        <w:gridCol w:w="3402"/>
      </w:tblGrid>
      <w:tr w:rsidR="00106D48" w:rsidRPr="00106D48" w:rsidTr="00E70959">
        <w:tc>
          <w:tcPr>
            <w:tcW w:w="2849" w:type="dxa"/>
          </w:tcPr>
          <w:p w:rsidR="0006738A" w:rsidRPr="00106D48" w:rsidRDefault="0006738A" w:rsidP="008057AD">
            <w:pPr>
              <w:rPr>
                <w:b/>
              </w:rPr>
            </w:pPr>
            <w:bookmarkStart w:id="312" w:name="_Toc324170790"/>
            <w:r w:rsidRPr="00106D48">
              <w:rPr>
                <w:b/>
              </w:rPr>
              <w:t>Nom Combobox</w:t>
            </w:r>
          </w:p>
        </w:tc>
        <w:tc>
          <w:tcPr>
            <w:tcW w:w="3402" w:type="dxa"/>
          </w:tcPr>
          <w:p w:rsidR="0006738A" w:rsidRPr="00106D48" w:rsidRDefault="0006738A" w:rsidP="008057AD">
            <w:pPr>
              <w:rPr>
                <w:b/>
              </w:rPr>
            </w:pPr>
            <w:r w:rsidRPr="00106D48">
              <w:rPr>
                <w:b/>
              </w:rPr>
              <w:t>Responsable initialisation</w:t>
            </w:r>
          </w:p>
        </w:tc>
      </w:tr>
      <w:tr w:rsidR="00106D48" w:rsidRPr="00106D48" w:rsidTr="00E70959">
        <w:tc>
          <w:tcPr>
            <w:tcW w:w="2849" w:type="dxa"/>
          </w:tcPr>
          <w:p w:rsidR="0006738A" w:rsidRPr="00106D48" w:rsidRDefault="0006738A" w:rsidP="008057AD">
            <w:r w:rsidRPr="00106D48">
              <w:t>cbModeleModesMarche</w:t>
            </w:r>
          </w:p>
        </w:tc>
        <w:tc>
          <w:tcPr>
            <w:tcW w:w="3402" w:type="dxa"/>
          </w:tcPr>
          <w:p w:rsidR="0006738A" w:rsidRPr="00106D48" w:rsidRDefault="0006738A" w:rsidP="008057AD">
            <w:r w:rsidRPr="00106D48">
              <w:t>btnOuvrir</w:t>
            </w:r>
          </w:p>
        </w:tc>
      </w:tr>
      <w:tr w:rsidR="00106D48" w:rsidRPr="00106D48" w:rsidTr="00E70959">
        <w:tc>
          <w:tcPr>
            <w:tcW w:w="2849" w:type="dxa"/>
          </w:tcPr>
          <w:p w:rsidR="0006738A" w:rsidRPr="00106D48" w:rsidRDefault="0006738A" w:rsidP="008057AD">
            <w:r w:rsidRPr="00106D48">
              <w:t>cbProcess</w:t>
            </w:r>
          </w:p>
        </w:tc>
        <w:tc>
          <w:tcPr>
            <w:tcW w:w="3402" w:type="dxa"/>
          </w:tcPr>
          <w:p w:rsidR="0006738A" w:rsidRPr="00106D48" w:rsidRDefault="0006738A" w:rsidP="00125479">
            <w:r w:rsidRPr="00106D48">
              <w:t>b</w:t>
            </w:r>
            <w:r w:rsidR="00125479">
              <w:t>t</w:t>
            </w:r>
            <w:r w:rsidRPr="00106D48">
              <w:t>nOuvrir</w:t>
            </w:r>
          </w:p>
        </w:tc>
      </w:tr>
      <w:tr w:rsidR="00106D48" w:rsidRPr="00106D48" w:rsidTr="00E70959">
        <w:tc>
          <w:tcPr>
            <w:tcW w:w="2849" w:type="dxa"/>
          </w:tcPr>
          <w:p w:rsidR="0006738A" w:rsidRPr="00106D48" w:rsidRDefault="0006738A" w:rsidP="008057AD">
            <w:r w:rsidRPr="00106D48">
              <w:t>cbOpération</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cbParametreFamille</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cbParametreSystem</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455F95">
            <w:r w:rsidRPr="00106D48">
              <w:t>cbTracabiliteSystem</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cbConsigneSystem</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cbMesureSystem</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cbParametre</w:t>
            </w:r>
          </w:p>
        </w:tc>
        <w:tc>
          <w:tcPr>
            <w:tcW w:w="3402" w:type="dxa"/>
          </w:tcPr>
          <w:p w:rsidR="0006738A" w:rsidRPr="00106D48" w:rsidRDefault="0006738A" w:rsidP="008057AD">
            <w:r w:rsidRPr="00106D48">
              <w:t>cbOperation</w:t>
            </w:r>
          </w:p>
        </w:tc>
      </w:tr>
      <w:tr w:rsidR="00106D48" w:rsidRPr="00106D48" w:rsidTr="00E70959">
        <w:tc>
          <w:tcPr>
            <w:tcW w:w="2849" w:type="dxa"/>
          </w:tcPr>
          <w:p w:rsidR="0006738A" w:rsidRPr="00106D48" w:rsidRDefault="0006738A" w:rsidP="008057AD">
            <w:r w:rsidRPr="00106D48">
              <w:t>cbTracabilite</w:t>
            </w:r>
          </w:p>
        </w:tc>
        <w:tc>
          <w:tcPr>
            <w:tcW w:w="3402" w:type="dxa"/>
          </w:tcPr>
          <w:p w:rsidR="0006738A" w:rsidRPr="00106D48" w:rsidRDefault="0006738A" w:rsidP="008057AD">
            <w:r w:rsidRPr="00106D48">
              <w:t>cbOperation</w:t>
            </w:r>
          </w:p>
        </w:tc>
      </w:tr>
      <w:tr w:rsidR="00106D48" w:rsidRPr="00106D48" w:rsidTr="00E70959">
        <w:tc>
          <w:tcPr>
            <w:tcW w:w="2849" w:type="dxa"/>
          </w:tcPr>
          <w:p w:rsidR="0006738A" w:rsidRPr="00106D48" w:rsidRDefault="0006738A" w:rsidP="008057AD">
            <w:r w:rsidRPr="00106D48">
              <w:t>cbConsigne</w:t>
            </w:r>
          </w:p>
        </w:tc>
        <w:tc>
          <w:tcPr>
            <w:tcW w:w="3402" w:type="dxa"/>
          </w:tcPr>
          <w:p w:rsidR="0006738A" w:rsidRPr="00106D48" w:rsidRDefault="0006738A" w:rsidP="008057AD">
            <w:r w:rsidRPr="00106D48">
              <w:t>cbOperation</w:t>
            </w:r>
          </w:p>
        </w:tc>
      </w:tr>
      <w:tr w:rsidR="00106D48" w:rsidRPr="00106D48" w:rsidTr="00E70959">
        <w:tc>
          <w:tcPr>
            <w:tcW w:w="2849" w:type="dxa"/>
          </w:tcPr>
          <w:p w:rsidR="0006738A" w:rsidRPr="00106D48" w:rsidRDefault="0006738A" w:rsidP="008057AD">
            <w:r w:rsidRPr="00106D48">
              <w:t>cbMesure</w:t>
            </w:r>
          </w:p>
        </w:tc>
        <w:tc>
          <w:tcPr>
            <w:tcW w:w="3402" w:type="dxa"/>
          </w:tcPr>
          <w:p w:rsidR="0006738A" w:rsidRPr="00106D48" w:rsidRDefault="0006738A" w:rsidP="008057AD">
            <w:r w:rsidRPr="00106D48">
              <w:t>cbOperation</w:t>
            </w:r>
          </w:p>
        </w:tc>
      </w:tr>
      <w:tr w:rsidR="00106D48" w:rsidRPr="00106D48" w:rsidTr="00E70959">
        <w:tc>
          <w:tcPr>
            <w:tcW w:w="2849" w:type="dxa"/>
          </w:tcPr>
          <w:p w:rsidR="0006738A" w:rsidRPr="00106D48" w:rsidRDefault="0006738A" w:rsidP="008057AD">
            <w:r w:rsidRPr="00106D48">
              <w:t>cbLigne</w:t>
            </w:r>
          </w:p>
        </w:tc>
        <w:tc>
          <w:tcPr>
            <w:tcW w:w="3402" w:type="dxa"/>
          </w:tcPr>
          <w:p w:rsidR="0006738A" w:rsidRPr="00106D48" w:rsidRDefault="0006738A" w:rsidP="008057AD">
            <w:r w:rsidRPr="00106D48">
              <w:t>cbProcess</w:t>
            </w:r>
          </w:p>
        </w:tc>
      </w:tr>
      <w:tr w:rsidR="00106D48" w:rsidRPr="00106D48" w:rsidTr="00E70959">
        <w:tc>
          <w:tcPr>
            <w:tcW w:w="2849" w:type="dxa"/>
          </w:tcPr>
          <w:p w:rsidR="0006738A" w:rsidRPr="00106D48" w:rsidRDefault="0006738A" w:rsidP="008057AD">
            <w:r w:rsidRPr="00106D48">
              <w:t>cbStation</w:t>
            </w:r>
          </w:p>
        </w:tc>
        <w:tc>
          <w:tcPr>
            <w:tcW w:w="3402" w:type="dxa"/>
          </w:tcPr>
          <w:p w:rsidR="0006738A" w:rsidRPr="00106D48" w:rsidRDefault="0006738A" w:rsidP="008057AD">
            <w:r w:rsidRPr="00106D48">
              <w:t>cbLigne</w:t>
            </w:r>
          </w:p>
        </w:tc>
      </w:tr>
      <w:tr w:rsidR="00106D48" w:rsidRPr="00106D48" w:rsidTr="00E70959">
        <w:tc>
          <w:tcPr>
            <w:tcW w:w="2849" w:type="dxa"/>
          </w:tcPr>
          <w:p w:rsidR="0006738A" w:rsidRPr="00106D48" w:rsidRDefault="0006738A" w:rsidP="008057AD">
            <w:r w:rsidRPr="00106D48">
              <w:t>cbFicheReference</w:t>
            </w:r>
          </w:p>
        </w:tc>
        <w:tc>
          <w:tcPr>
            <w:tcW w:w="3402" w:type="dxa"/>
          </w:tcPr>
          <w:p w:rsidR="0006738A" w:rsidRPr="00106D48" w:rsidRDefault="0006738A" w:rsidP="008057AD">
            <w:r w:rsidRPr="00106D48">
              <w:t>cbLigne</w:t>
            </w:r>
          </w:p>
        </w:tc>
      </w:tr>
      <w:tr w:rsidR="00106D48" w:rsidRPr="00106D48" w:rsidTr="00E70959">
        <w:tc>
          <w:tcPr>
            <w:tcW w:w="2849" w:type="dxa"/>
          </w:tcPr>
          <w:p w:rsidR="0006738A" w:rsidRPr="00106D48" w:rsidRDefault="0006738A" w:rsidP="008057AD">
            <w:r w:rsidRPr="00106D48">
              <w:t>cbFicheProduit</w:t>
            </w:r>
          </w:p>
        </w:tc>
        <w:tc>
          <w:tcPr>
            <w:tcW w:w="3402" w:type="dxa"/>
          </w:tcPr>
          <w:p w:rsidR="0006738A" w:rsidRPr="00106D48" w:rsidRDefault="0006738A" w:rsidP="008057AD">
            <w:r w:rsidRPr="00106D48">
              <w:t>cbLigne</w:t>
            </w:r>
          </w:p>
        </w:tc>
      </w:tr>
      <w:tr w:rsidR="00106D48" w:rsidRPr="00106D48" w:rsidTr="00E70959">
        <w:tc>
          <w:tcPr>
            <w:tcW w:w="2849" w:type="dxa"/>
          </w:tcPr>
          <w:p w:rsidR="0006738A" w:rsidRPr="00106D48" w:rsidRDefault="0006738A" w:rsidP="008057AD">
            <w:r w:rsidRPr="00106D48">
              <w:t>cbFichierTexte</w:t>
            </w:r>
          </w:p>
        </w:tc>
        <w:tc>
          <w:tcPr>
            <w:tcW w:w="3402" w:type="dxa"/>
          </w:tcPr>
          <w:p w:rsidR="0006738A" w:rsidRPr="00106D48" w:rsidRDefault="0006738A" w:rsidP="008057AD">
            <w:r w:rsidRPr="00106D48">
              <w:t>cbLigne</w:t>
            </w:r>
          </w:p>
        </w:tc>
      </w:tr>
      <w:tr w:rsidR="00106D48" w:rsidRPr="00106D48" w:rsidTr="00E70959">
        <w:tc>
          <w:tcPr>
            <w:tcW w:w="2849" w:type="dxa"/>
          </w:tcPr>
          <w:p w:rsidR="0006738A" w:rsidRPr="00106D48" w:rsidRDefault="0006738A" w:rsidP="008057AD">
            <w:r w:rsidRPr="00106D48">
              <w:t>cbFichePalette</w:t>
            </w:r>
          </w:p>
        </w:tc>
        <w:tc>
          <w:tcPr>
            <w:tcW w:w="3402" w:type="dxa"/>
          </w:tcPr>
          <w:p w:rsidR="0006738A" w:rsidRPr="00106D48" w:rsidRDefault="0006738A" w:rsidP="008057AD">
            <w:r w:rsidRPr="00106D48">
              <w:t>cbLigne</w:t>
            </w:r>
          </w:p>
        </w:tc>
      </w:tr>
      <w:tr w:rsidR="00B749B8" w:rsidRPr="00106D48" w:rsidTr="00E70959">
        <w:tc>
          <w:tcPr>
            <w:tcW w:w="2849" w:type="dxa"/>
          </w:tcPr>
          <w:p w:rsidR="00B749B8" w:rsidRPr="00106D48" w:rsidRDefault="00B749B8" w:rsidP="008057AD">
            <w:r w:rsidRPr="00125479">
              <w:rPr>
                <w:color w:val="FF0000"/>
              </w:rPr>
              <w:t>cbProcessBDD</w:t>
            </w:r>
          </w:p>
        </w:tc>
        <w:tc>
          <w:tcPr>
            <w:tcW w:w="3402" w:type="dxa"/>
          </w:tcPr>
          <w:p w:rsidR="00B749B8" w:rsidRPr="00106D48" w:rsidRDefault="00125479" w:rsidP="00125479">
            <w:r w:rsidRPr="00125479">
              <w:rPr>
                <w:color w:val="FF0000"/>
              </w:rPr>
              <w:t>btn</w:t>
            </w:r>
            <w:r>
              <w:rPr>
                <w:color w:val="FF0000"/>
              </w:rPr>
              <w:t>Charger</w:t>
            </w:r>
          </w:p>
        </w:tc>
      </w:tr>
      <w:tr w:rsidR="00B749B8" w:rsidRPr="00106D48" w:rsidTr="00E70959">
        <w:tc>
          <w:tcPr>
            <w:tcW w:w="2849" w:type="dxa"/>
          </w:tcPr>
          <w:p w:rsidR="00B749B8" w:rsidRPr="00106D48" w:rsidRDefault="00B749B8" w:rsidP="008057AD">
            <w:r w:rsidRPr="00125479">
              <w:rPr>
                <w:color w:val="FF0000"/>
              </w:rPr>
              <w:lastRenderedPageBreak/>
              <w:t>cbLigneBDD</w:t>
            </w:r>
          </w:p>
        </w:tc>
        <w:tc>
          <w:tcPr>
            <w:tcW w:w="3402" w:type="dxa"/>
          </w:tcPr>
          <w:p w:rsidR="00B749B8" w:rsidRPr="00106D48" w:rsidRDefault="00125479" w:rsidP="008057AD">
            <w:r w:rsidRPr="00125479">
              <w:rPr>
                <w:color w:val="FF0000"/>
              </w:rPr>
              <w:t>cbProcess</w:t>
            </w:r>
            <w:r>
              <w:rPr>
                <w:color w:val="FF0000"/>
              </w:rPr>
              <w:t>BDD</w:t>
            </w:r>
          </w:p>
        </w:tc>
      </w:tr>
      <w:tr w:rsidR="00B749B8" w:rsidRPr="00106D48" w:rsidTr="00E70959">
        <w:tc>
          <w:tcPr>
            <w:tcW w:w="2849" w:type="dxa"/>
          </w:tcPr>
          <w:p w:rsidR="00B749B8" w:rsidRPr="00106D48" w:rsidRDefault="00B749B8" w:rsidP="008057AD">
            <w:r w:rsidRPr="00125479">
              <w:rPr>
                <w:color w:val="FF0000"/>
              </w:rPr>
              <w:t>cbModeleDeModesDeMarcheBDD</w:t>
            </w:r>
          </w:p>
        </w:tc>
        <w:tc>
          <w:tcPr>
            <w:tcW w:w="3402" w:type="dxa"/>
          </w:tcPr>
          <w:p w:rsidR="00B749B8" w:rsidRPr="00106D48" w:rsidRDefault="00125479" w:rsidP="00125479">
            <w:r w:rsidRPr="00125479">
              <w:rPr>
                <w:color w:val="FF0000"/>
              </w:rPr>
              <w:t>btn</w:t>
            </w:r>
            <w:r>
              <w:rPr>
                <w:color w:val="FF0000"/>
              </w:rPr>
              <w:t>Charger</w:t>
            </w:r>
          </w:p>
        </w:tc>
      </w:tr>
    </w:tbl>
    <w:p w:rsidR="00D76F1C" w:rsidRDefault="00D76F1C" w:rsidP="001906C8">
      <w:pPr>
        <w:pStyle w:val="Titre4"/>
        <w:rPr>
          <w:color w:val="auto"/>
        </w:rPr>
      </w:pPr>
    </w:p>
    <w:p w:rsidR="00572AD8" w:rsidRPr="00106D48" w:rsidRDefault="00572AD8" w:rsidP="00AE5AEE">
      <w:pPr>
        <w:pStyle w:val="Titre4"/>
      </w:pPr>
      <w:bookmarkStart w:id="313" w:name="_Toc454524502"/>
      <w:r w:rsidRPr="00AE5AEE">
        <w:t>Button</w:t>
      </w:r>
      <w:bookmarkEnd w:id="312"/>
      <w:bookmarkEnd w:id="313"/>
    </w:p>
    <w:p w:rsidR="006B3262" w:rsidRPr="00106D48" w:rsidRDefault="006B3262" w:rsidP="001906C8">
      <w:pPr>
        <w:keepNext/>
        <w:keepLines/>
      </w:pPr>
    </w:p>
    <w:p w:rsidR="00572AD8" w:rsidRPr="00106D48" w:rsidRDefault="00572AD8" w:rsidP="001906C8">
      <w:pPr>
        <w:keepNext/>
        <w:keepLines/>
      </w:pPr>
      <w:r w:rsidRPr="00106D48">
        <w:t xml:space="preserve">Utilisation : </w:t>
      </w:r>
    </w:p>
    <w:p w:rsidR="00E70959" w:rsidRPr="00106D48" w:rsidRDefault="00E70959" w:rsidP="001906C8">
      <w:pPr>
        <w:pStyle w:val="Paragraphedeliste"/>
        <w:keepNext/>
        <w:keepLines/>
        <w:numPr>
          <w:ilvl w:val="0"/>
          <w:numId w:val="5"/>
        </w:numPr>
      </w:pPr>
      <w:r w:rsidRPr="00106D48">
        <w:t xml:space="preserve">Gérer les options de la base de données (Purge, Initialisation) </w:t>
      </w:r>
    </w:p>
    <w:p w:rsidR="00E70959" w:rsidRPr="00106D48" w:rsidRDefault="00E70959" w:rsidP="001906C8">
      <w:pPr>
        <w:pStyle w:val="Paragraphedeliste"/>
        <w:keepNext/>
        <w:keepLines/>
        <w:numPr>
          <w:ilvl w:val="0"/>
          <w:numId w:val="5"/>
        </w:numPr>
      </w:pPr>
      <w:r w:rsidRPr="00106D48">
        <w:t>Gérer l'accès au classeur de configuration</w:t>
      </w:r>
    </w:p>
    <w:p w:rsidR="00572AD8" w:rsidRPr="00106D48" w:rsidRDefault="00572AD8" w:rsidP="001906C8">
      <w:pPr>
        <w:pStyle w:val="Paragraphedeliste"/>
        <w:keepNext/>
        <w:keepLines/>
        <w:numPr>
          <w:ilvl w:val="0"/>
          <w:numId w:val="5"/>
        </w:numPr>
      </w:pPr>
      <w:r w:rsidRPr="00106D48">
        <w:t>Ajouter une configuration complète</w:t>
      </w:r>
    </w:p>
    <w:p w:rsidR="00E70959" w:rsidRDefault="00E70959" w:rsidP="001906C8">
      <w:pPr>
        <w:pStyle w:val="Paragraphedeliste"/>
        <w:keepNext/>
        <w:keepLines/>
        <w:numPr>
          <w:ilvl w:val="0"/>
          <w:numId w:val="5"/>
        </w:numPr>
      </w:pPr>
      <w:r w:rsidRPr="00106D48">
        <w:t>Ajouter un élément a la configuration existante</w:t>
      </w:r>
    </w:p>
    <w:p w:rsidR="003D4684" w:rsidRDefault="003D4684" w:rsidP="001906C8">
      <w:pPr>
        <w:pStyle w:val="Paragraphedeliste"/>
        <w:keepNext/>
        <w:keepLines/>
        <w:numPr>
          <w:ilvl w:val="0"/>
          <w:numId w:val="5"/>
        </w:numPr>
        <w:rPr>
          <w:color w:val="FF0000"/>
        </w:rPr>
      </w:pPr>
      <w:r w:rsidRPr="003D4684">
        <w:rPr>
          <w:color w:val="FF0000"/>
        </w:rPr>
        <w:t>Charger une Base de Donnée</w:t>
      </w:r>
    </w:p>
    <w:p w:rsidR="003D4684" w:rsidRDefault="003D4684" w:rsidP="001906C8">
      <w:pPr>
        <w:pStyle w:val="Paragraphedeliste"/>
        <w:keepNext/>
        <w:keepLines/>
        <w:numPr>
          <w:ilvl w:val="0"/>
          <w:numId w:val="5"/>
        </w:numPr>
        <w:rPr>
          <w:color w:val="FF0000"/>
        </w:rPr>
      </w:pPr>
      <w:r>
        <w:rPr>
          <w:color w:val="FF0000"/>
        </w:rPr>
        <w:t>Comparer des objets</w:t>
      </w:r>
    </w:p>
    <w:p w:rsidR="003D4684" w:rsidRPr="003D4684" w:rsidRDefault="003D4684" w:rsidP="001906C8">
      <w:pPr>
        <w:pStyle w:val="Paragraphedeliste"/>
        <w:keepNext/>
        <w:keepLines/>
        <w:numPr>
          <w:ilvl w:val="0"/>
          <w:numId w:val="5"/>
        </w:numPr>
        <w:rPr>
          <w:color w:val="FF0000"/>
        </w:rPr>
      </w:pPr>
      <w:r>
        <w:rPr>
          <w:color w:val="FF0000"/>
        </w:rPr>
        <w:t>Comparer une configuration</w:t>
      </w:r>
    </w:p>
    <w:p w:rsidR="00572AD8" w:rsidRPr="00106D48" w:rsidRDefault="00572AD8" w:rsidP="00D9100A">
      <w:pPr>
        <w:pStyle w:val="Paragraphedeliste"/>
        <w:ind w:left="2136"/>
      </w:pPr>
    </w:p>
    <w:p w:rsidR="00572AD8" w:rsidRPr="00106D48" w:rsidRDefault="00572AD8" w:rsidP="00572AD8">
      <w:r w:rsidRPr="00106D48">
        <w:t>Evènement :</w:t>
      </w:r>
    </w:p>
    <w:p w:rsidR="00572AD8" w:rsidRPr="00106D48" w:rsidRDefault="00572AD8" w:rsidP="00572AD8">
      <w:pPr>
        <w:pStyle w:val="Paragraphedeliste"/>
        <w:numPr>
          <w:ilvl w:val="0"/>
          <w:numId w:val="6"/>
        </w:numPr>
      </w:pPr>
      <w:r w:rsidRPr="00106D48">
        <w:t>Exécuter l’action sur un On click.</w:t>
      </w:r>
    </w:p>
    <w:p w:rsidR="00E70959" w:rsidRPr="00106D48" w:rsidRDefault="00E70959" w:rsidP="00572AD8"/>
    <w:p w:rsidR="00E70959" w:rsidRPr="00106D48" w:rsidRDefault="00E70959" w:rsidP="00572AD8">
      <w:r w:rsidRPr="00106D48">
        <w:t>Etat initial :</w:t>
      </w:r>
      <w:r w:rsidRPr="00106D48">
        <w:tab/>
      </w:r>
      <w:r w:rsidRPr="00106D48">
        <w:tab/>
      </w:r>
    </w:p>
    <w:p w:rsidR="00E70959" w:rsidRPr="00106D48" w:rsidRDefault="00507B77" w:rsidP="00E70959">
      <w:pPr>
        <w:pStyle w:val="Paragraphedeliste"/>
        <w:numPr>
          <w:ilvl w:val="0"/>
          <w:numId w:val="6"/>
        </w:numPr>
      </w:pPr>
      <w:r>
        <w:t>B</w:t>
      </w:r>
      <w:r w:rsidR="00E70959" w:rsidRPr="00106D48">
        <w:t>outons de la zone générale : enabled</w:t>
      </w:r>
    </w:p>
    <w:p w:rsidR="00572AD8" w:rsidRPr="00106D48" w:rsidRDefault="00507B77" w:rsidP="00572AD8">
      <w:pPr>
        <w:pStyle w:val="Paragraphedeliste"/>
        <w:numPr>
          <w:ilvl w:val="0"/>
          <w:numId w:val="6"/>
        </w:numPr>
      </w:pPr>
      <w:r>
        <w:t>B</w:t>
      </w:r>
      <w:r w:rsidR="00363FA0" w:rsidRPr="00106D48">
        <w:t>outons des zones "Mode de Marche" et zone "Process" : disabled</w:t>
      </w:r>
    </w:p>
    <w:p w:rsidR="006A1F4F" w:rsidRPr="00D009E3" w:rsidRDefault="00507B77" w:rsidP="00572AD8">
      <w:pPr>
        <w:pStyle w:val="Paragraphedeliste"/>
        <w:numPr>
          <w:ilvl w:val="0"/>
          <w:numId w:val="6"/>
        </w:numPr>
        <w:rPr>
          <w:color w:val="FF0000"/>
        </w:rPr>
      </w:pPr>
      <w:r w:rsidRPr="00D009E3">
        <w:rPr>
          <w:color w:val="FF0000"/>
        </w:rPr>
        <w:t>Bouton « Charger » de l’onglet « Comparaison » : enabled</w:t>
      </w:r>
    </w:p>
    <w:p w:rsidR="00507B77" w:rsidRPr="00D009E3" w:rsidRDefault="00D009E3" w:rsidP="00572AD8">
      <w:pPr>
        <w:pStyle w:val="Paragraphedeliste"/>
        <w:numPr>
          <w:ilvl w:val="0"/>
          <w:numId w:val="6"/>
        </w:numPr>
        <w:rPr>
          <w:color w:val="FF0000"/>
        </w:rPr>
      </w:pPr>
      <w:r w:rsidRPr="00D009E3">
        <w:rPr>
          <w:color w:val="FF0000"/>
        </w:rPr>
        <w:t>Autres b</w:t>
      </w:r>
      <w:r w:rsidR="00507B77" w:rsidRPr="00D009E3">
        <w:rPr>
          <w:color w:val="FF0000"/>
        </w:rPr>
        <w:t>outon</w:t>
      </w:r>
      <w:r w:rsidRPr="00D009E3">
        <w:rPr>
          <w:color w:val="FF0000"/>
        </w:rPr>
        <w:t>s de l’onglet « Comparaison » : disabled</w:t>
      </w:r>
    </w:p>
    <w:tbl>
      <w:tblPr>
        <w:tblStyle w:val="Grilledutableau"/>
        <w:tblW w:w="0" w:type="auto"/>
        <w:tblLook w:val="04A0" w:firstRow="1" w:lastRow="0" w:firstColumn="1" w:lastColumn="0" w:noHBand="0" w:noVBand="1"/>
      </w:tblPr>
      <w:tblGrid>
        <w:gridCol w:w="3102"/>
        <w:gridCol w:w="3639"/>
        <w:gridCol w:w="4247"/>
      </w:tblGrid>
      <w:tr w:rsidR="00106D48" w:rsidRPr="00106D48" w:rsidTr="00C969D8">
        <w:tc>
          <w:tcPr>
            <w:tcW w:w="3173" w:type="dxa"/>
          </w:tcPr>
          <w:p w:rsidR="00E70959" w:rsidRPr="00106D48" w:rsidRDefault="00E70959" w:rsidP="008057AD">
            <w:pPr>
              <w:rPr>
                <w:b/>
              </w:rPr>
            </w:pPr>
            <w:r w:rsidRPr="00106D48">
              <w:rPr>
                <w:b/>
              </w:rPr>
              <w:t>Nom Bouton</w:t>
            </w:r>
          </w:p>
        </w:tc>
        <w:tc>
          <w:tcPr>
            <w:tcW w:w="3469" w:type="dxa"/>
          </w:tcPr>
          <w:p w:rsidR="00E70959" w:rsidRPr="00106D48" w:rsidRDefault="00E70959" w:rsidP="008057AD">
            <w:pPr>
              <w:rPr>
                <w:b/>
              </w:rPr>
            </w:pPr>
            <w:r w:rsidRPr="00106D48">
              <w:rPr>
                <w:b/>
              </w:rPr>
              <w:t>Méthode</w:t>
            </w:r>
          </w:p>
        </w:tc>
        <w:tc>
          <w:tcPr>
            <w:tcW w:w="4346" w:type="dxa"/>
          </w:tcPr>
          <w:p w:rsidR="00E70959" w:rsidRPr="00106D48" w:rsidRDefault="00363FA0" w:rsidP="008057AD">
            <w:pPr>
              <w:rPr>
                <w:b/>
              </w:rPr>
            </w:pPr>
            <w:r w:rsidRPr="00106D48">
              <w:rPr>
                <w:b/>
              </w:rPr>
              <w:t>Responsable état enabled</w:t>
            </w:r>
          </w:p>
        </w:tc>
      </w:tr>
      <w:tr w:rsidR="00106D48" w:rsidRPr="00106D48" w:rsidTr="00C969D8">
        <w:tc>
          <w:tcPr>
            <w:tcW w:w="3173" w:type="dxa"/>
          </w:tcPr>
          <w:p w:rsidR="00E70959" w:rsidRPr="00106D48" w:rsidRDefault="00E70959" w:rsidP="008057AD">
            <w:r w:rsidRPr="00106D48">
              <w:t>btnConnecter</w:t>
            </w:r>
          </w:p>
        </w:tc>
        <w:tc>
          <w:tcPr>
            <w:tcW w:w="3469" w:type="dxa"/>
          </w:tcPr>
          <w:p w:rsidR="00E70959" w:rsidRPr="00106D48" w:rsidRDefault="00E70959" w:rsidP="00455F95">
            <w:r w:rsidRPr="00106D48">
              <w:t xml:space="preserve">Classe Requete methode connect </w:t>
            </w:r>
          </w:p>
        </w:tc>
        <w:tc>
          <w:tcPr>
            <w:tcW w:w="4346" w:type="dxa"/>
          </w:tcPr>
          <w:p w:rsidR="00E70959" w:rsidRPr="00106D48" w:rsidRDefault="00E70959" w:rsidP="008057AD"/>
        </w:tc>
      </w:tr>
      <w:tr w:rsidR="00106D48" w:rsidRPr="00106D48" w:rsidTr="00C969D8">
        <w:tc>
          <w:tcPr>
            <w:tcW w:w="3173" w:type="dxa"/>
          </w:tcPr>
          <w:p w:rsidR="00E70959" w:rsidRPr="00106D48" w:rsidRDefault="00E70959" w:rsidP="008057AD">
            <w:r w:rsidRPr="00106D48">
              <w:t>btnCreer</w:t>
            </w:r>
          </w:p>
        </w:tc>
        <w:tc>
          <w:tcPr>
            <w:tcW w:w="3469" w:type="dxa"/>
          </w:tcPr>
          <w:p w:rsidR="00E70959" w:rsidRPr="00106D48" w:rsidRDefault="00E70959" w:rsidP="008057AD">
            <w:r w:rsidRPr="00106D48">
              <w:t>CreerBaseMelodieNet</w:t>
            </w:r>
          </w:p>
        </w:tc>
        <w:tc>
          <w:tcPr>
            <w:tcW w:w="4346" w:type="dxa"/>
          </w:tcPr>
          <w:p w:rsidR="00E70959" w:rsidRPr="00106D48" w:rsidRDefault="00E70959" w:rsidP="008057AD"/>
        </w:tc>
      </w:tr>
      <w:tr w:rsidR="00106D48" w:rsidRPr="00106D48" w:rsidTr="00C969D8">
        <w:tc>
          <w:tcPr>
            <w:tcW w:w="3173" w:type="dxa"/>
          </w:tcPr>
          <w:p w:rsidR="00E70959" w:rsidRPr="00106D48" w:rsidRDefault="00455F95" w:rsidP="008057AD">
            <w:r w:rsidRPr="00106D48">
              <w:t>btnPurger</w:t>
            </w:r>
          </w:p>
        </w:tc>
        <w:tc>
          <w:tcPr>
            <w:tcW w:w="3469" w:type="dxa"/>
          </w:tcPr>
          <w:p w:rsidR="00E70959" w:rsidRPr="00106D48" w:rsidRDefault="00455F95" w:rsidP="008057AD">
            <w:r w:rsidRPr="00106D48">
              <w:t>?</w:t>
            </w:r>
          </w:p>
        </w:tc>
        <w:tc>
          <w:tcPr>
            <w:tcW w:w="4346" w:type="dxa"/>
          </w:tcPr>
          <w:p w:rsidR="00E70959" w:rsidRPr="00106D48" w:rsidRDefault="00E70959" w:rsidP="008057AD"/>
        </w:tc>
      </w:tr>
      <w:tr w:rsidR="00106D48" w:rsidRPr="00106D48" w:rsidTr="00C969D8">
        <w:tc>
          <w:tcPr>
            <w:tcW w:w="3173" w:type="dxa"/>
          </w:tcPr>
          <w:p w:rsidR="00E70959" w:rsidRPr="00106D48" w:rsidRDefault="00455F95" w:rsidP="008057AD">
            <w:r w:rsidRPr="00106D48">
              <w:t>btnParcourir</w:t>
            </w:r>
          </w:p>
        </w:tc>
        <w:tc>
          <w:tcPr>
            <w:tcW w:w="3469" w:type="dxa"/>
          </w:tcPr>
          <w:p w:rsidR="00E70959" w:rsidRPr="00106D48" w:rsidRDefault="00E70959" w:rsidP="008057AD"/>
        </w:tc>
        <w:tc>
          <w:tcPr>
            <w:tcW w:w="4346" w:type="dxa"/>
          </w:tcPr>
          <w:p w:rsidR="00E70959" w:rsidRPr="00106D48" w:rsidRDefault="00E70959" w:rsidP="008057AD"/>
        </w:tc>
      </w:tr>
      <w:tr w:rsidR="00106D48" w:rsidRPr="00106D48" w:rsidTr="00C969D8">
        <w:tc>
          <w:tcPr>
            <w:tcW w:w="3173" w:type="dxa"/>
          </w:tcPr>
          <w:p w:rsidR="00E70959" w:rsidRPr="00106D48" w:rsidRDefault="00417372" w:rsidP="008057AD">
            <w:r w:rsidRPr="00106D48">
              <w:t>btnOuvrir</w:t>
            </w:r>
          </w:p>
        </w:tc>
        <w:tc>
          <w:tcPr>
            <w:tcW w:w="3469" w:type="dxa"/>
          </w:tcPr>
          <w:p w:rsidR="00E70959" w:rsidRPr="00106D48" w:rsidRDefault="00417372" w:rsidP="008057AD">
            <w:r w:rsidRPr="00106D48">
              <w:t>DossierConfiguration</w:t>
            </w:r>
          </w:p>
        </w:tc>
        <w:tc>
          <w:tcPr>
            <w:tcW w:w="4346" w:type="dxa"/>
          </w:tcPr>
          <w:p w:rsidR="00E70959" w:rsidRPr="00106D48" w:rsidRDefault="00417372" w:rsidP="008057AD">
            <w:r w:rsidRPr="00106D48">
              <w:t>btnParcourir|tbClasseurConfiguration</w:t>
            </w:r>
          </w:p>
        </w:tc>
      </w:tr>
      <w:tr w:rsidR="00106D48" w:rsidRPr="00106D48" w:rsidTr="00C969D8">
        <w:tc>
          <w:tcPr>
            <w:tcW w:w="3173" w:type="dxa"/>
          </w:tcPr>
          <w:p w:rsidR="00E70959" w:rsidRPr="00106D48" w:rsidRDefault="00417372" w:rsidP="008057AD">
            <w:r w:rsidRPr="00106D48">
              <w:t>btnGenererConfig</w:t>
            </w:r>
          </w:p>
        </w:tc>
        <w:tc>
          <w:tcPr>
            <w:tcW w:w="3469" w:type="dxa"/>
          </w:tcPr>
          <w:p w:rsidR="00E70959" w:rsidRPr="00106D48" w:rsidRDefault="00417372" w:rsidP="008057AD">
            <w:r w:rsidRPr="00106D48">
              <w:t>GenererConfigMelodie</w:t>
            </w:r>
          </w:p>
        </w:tc>
        <w:tc>
          <w:tcPr>
            <w:tcW w:w="4346" w:type="dxa"/>
          </w:tcPr>
          <w:p w:rsidR="00E70959" w:rsidRPr="00106D48" w:rsidRDefault="00417372" w:rsidP="008057AD">
            <w:r w:rsidRPr="00106D48">
              <w:t>btnOuvrir &amp; btnConnecter</w:t>
            </w:r>
          </w:p>
        </w:tc>
      </w:tr>
      <w:tr w:rsidR="00106D48" w:rsidRPr="00106D48" w:rsidTr="00C969D8">
        <w:tc>
          <w:tcPr>
            <w:tcW w:w="3173" w:type="dxa"/>
          </w:tcPr>
          <w:p w:rsidR="00E70959" w:rsidRPr="00106D48" w:rsidRDefault="00417372" w:rsidP="008057AD">
            <w:r w:rsidRPr="00106D48">
              <w:t>btnModeMarche</w:t>
            </w:r>
          </w:p>
        </w:tc>
        <w:tc>
          <w:tcPr>
            <w:tcW w:w="3469" w:type="dxa"/>
          </w:tcPr>
          <w:p w:rsidR="00E70959" w:rsidRPr="00106D48" w:rsidRDefault="00417372" w:rsidP="008057AD">
            <w:r w:rsidRPr="00106D48">
              <w:t>MajModesMarche</w:t>
            </w:r>
          </w:p>
        </w:tc>
        <w:tc>
          <w:tcPr>
            <w:tcW w:w="4346" w:type="dxa"/>
          </w:tcPr>
          <w:p w:rsidR="00E70959" w:rsidRPr="00106D48" w:rsidRDefault="00417372" w:rsidP="008057AD">
            <w:r w:rsidRPr="00106D48">
              <w:t>btnOuvrir &amp; btnConnecter</w:t>
            </w:r>
          </w:p>
        </w:tc>
      </w:tr>
      <w:tr w:rsidR="00106D48" w:rsidRPr="00106D48" w:rsidTr="00C969D8">
        <w:tc>
          <w:tcPr>
            <w:tcW w:w="3173" w:type="dxa"/>
          </w:tcPr>
          <w:p w:rsidR="00E70959" w:rsidRPr="00106D48" w:rsidRDefault="00417372" w:rsidP="008057AD">
            <w:r w:rsidRPr="00106D48">
              <w:t>btnProcess</w:t>
            </w:r>
          </w:p>
        </w:tc>
        <w:tc>
          <w:tcPr>
            <w:tcW w:w="3469" w:type="dxa"/>
          </w:tcPr>
          <w:p w:rsidR="00E70959" w:rsidRPr="00106D48" w:rsidRDefault="00417372" w:rsidP="008057AD">
            <w:r w:rsidRPr="00106D48">
              <w:t>AjouterProcess</w:t>
            </w:r>
          </w:p>
        </w:tc>
        <w:tc>
          <w:tcPr>
            <w:tcW w:w="4346" w:type="dxa"/>
          </w:tcPr>
          <w:p w:rsidR="00E70959" w:rsidRPr="00106D48" w:rsidRDefault="00417372" w:rsidP="008057AD">
            <w:r w:rsidRPr="00106D48">
              <w:t>btnOuvrir &amp; btnConnecter</w:t>
            </w:r>
          </w:p>
        </w:tc>
      </w:tr>
      <w:tr w:rsidR="00106D48" w:rsidRPr="00106D48" w:rsidTr="00C969D8">
        <w:tc>
          <w:tcPr>
            <w:tcW w:w="3173" w:type="dxa"/>
          </w:tcPr>
          <w:p w:rsidR="00E70959" w:rsidRPr="00106D48" w:rsidRDefault="00417372" w:rsidP="008057AD">
            <w:r w:rsidRPr="00106D48">
              <w:t>btnOperation</w:t>
            </w:r>
          </w:p>
        </w:tc>
        <w:tc>
          <w:tcPr>
            <w:tcW w:w="3469" w:type="dxa"/>
          </w:tcPr>
          <w:p w:rsidR="00E70959" w:rsidRPr="00106D48" w:rsidRDefault="00417372" w:rsidP="008057AD">
            <w:r w:rsidRPr="00106D48">
              <w:t>AjouterOperation</w:t>
            </w:r>
          </w:p>
        </w:tc>
        <w:tc>
          <w:tcPr>
            <w:tcW w:w="4346" w:type="dxa"/>
          </w:tcPr>
          <w:p w:rsidR="00E70959" w:rsidRPr="00106D48" w:rsidRDefault="00417372" w:rsidP="008057AD">
            <w:r w:rsidRPr="00106D48">
              <w:t>cbProcess</w:t>
            </w:r>
          </w:p>
        </w:tc>
      </w:tr>
      <w:tr w:rsidR="00106D48" w:rsidRPr="00106D48" w:rsidTr="00C969D8">
        <w:tc>
          <w:tcPr>
            <w:tcW w:w="3173" w:type="dxa"/>
          </w:tcPr>
          <w:p w:rsidR="00E70959" w:rsidRPr="00106D48" w:rsidRDefault="00417372" w:rsidP="008057AD">
            <w:r w:rsidRPr="00106D48">
              <w:t>btnParametreFamille</w:t>
            </w:r>
          </w:p>
        </w:tc>
        <w:tc>
          <w:tcPr>
            <w:tcW w:w="3469" w:type="dxa"/>
          </w:tcPr>
          <w:p w:rsidR="00E70959" w:rsidRPr="00106D48" w:rsidRDefault="00417372" w:rsidP="008057AD">
            <w:r w:rsidRPr="00106D48">
              <w:t>AjouterParametreFamille</w:t>
            </w:r>
          </w:p>
        </w:tc>
        <w:tc>
          <w:tcPr>
            <w:tcW w:w="4346" w:type="dxa"/>
          </w:tcPr>
          <w:p w:rsidR="00E70959" w:rsidRPr="00106D48" w:rsidRDefault="00417372" w:rsidP="008057AD">
            <w:r w:rsidRPr="00106D48">
              <w:t>cbProcess</w:t>
            </w:r>
          </w:p>
        </w:tc>
      </w:tr>
      <w:tr w:rsidR="00106D48" w:rsidRPr="00106D48" w:rsidTr="00C969D8">
        <w:tc>
          <w:tcPr>
            <w:tcW w:w="3173" w:type="dxa"/>
          </w:tcPr>
          <w:p w:rsidR="00E70959" w:rsidRPr="00106D48" w:rsidRDefault="00417372" w:rsidP="008057AD">
            <w:r w:rsidRPr="00106D48">
              <w:t>btnParametreSystem</w:t>
            </w:r>
          </w:p>
        </w:tc>
        <w:tc>
          <w:tcPr>
            <w:tcW w:w="3469" w:type="dxa"/>
          </w:tcPr>
          <w:p w:rsidR="00E70959" w:rsidRPr="00106D48" w:rsidRDefault="00417372" w:rsidP="008057AD">
            <w:r w:rsidRPr="00106D48">
              <w:t>AjouterParametreSystem</w:t>
            </w:r>
          </w:p>
        </w:tc>
        <w:tc>
          <w:tcPr>
            <w:tcW w:w="4346" w:type="dxa"/>
          </w:tcPr>
          <w:p w:rsidR="00E70959" w:rsidRPr="00106D48" w:rsidRDefault="00417372" w:rsidP="008057AD">
            <w:r w:rsidRPr="00106D48">
              <w:t>cbProcess</w:t>
            </w:r>
          </w:p>
        </w:tc>
      </w:tr>
      <w:tr w:rsidR="00106D48" w:rsidRPr="00106D48" w:rsidTr="00C969D8">
        <w:tc>
          <w:tcPr>
            <w:tcW w:w="3173" w:type="dxa"/>
          </w:tcPr>
          <w:p w:rsidR="00417372" w:rsidRPr="00106D48" w:rsidRDefault="00417372" w:rsidP="008057AD">
            <w:r w:rsidRPr="00106D48">
              <w:t>btnTracabiliteSystem</w:t>
            </w:r>
          </w:p>
        </w:tc>
        <w:tc>
          <w:tcPr>
            <w:tcW w:w="3469" w:type="dxa"/>
          </w:tcPr>
          <w:p w:rsidR="00417372" w:rsidRPr="00106D48" w:rsidRDefault="00417372" w:rsidP="008057AD">
            <w:r w:rsidRPr="00106D48">
              <w:t>AjouterTracabiliteSystem</w:t>
            </w:r>
          </w:p>
        </w:tc>
        <w:tc>
          <w:tcPr>
            <w:tcW w:w="4346" w:type="dxa"/>
          </w:tcPr>
          <w:p w:rsidR="00417372" w:rsidRPr="00106D48" w:rsidRDefault="00417372" w:rsidP="008057AD">
            <w:r w:rsidRPr="00106D48">
              <w:t>cbProcess</w:t>
            </w:r>
          </w:p>
        </w:tc>
      </w:tr>
      <w:tr w:rsidR="00106D48" w:rsidRPr="00106D48" w:rsidTr="00C969D8">
        <w:tc>
          <w:tcPr>
            <w:tcW w:w="3173" w:type="dxa"/>
          </w:tcPr>
          <w:p w:rsidR="00417372" w:rsidRPr="00106D48" w:rsidRDefault="00417372" w:rsidP="008057AD">
            <w:r w:rsidRPr="00106D48">
              <w:t>btnConsigneSystem</w:t>
            </w:r>
          </w:p>
        </w:tc>
        <w:tc>
          <w:tcPr>
            <w:tcW w:w="3469" w:type="dxa"/>
          </w:tcPr>
          <w:p w:rsidR="00417372" w:rsidRPr="00106D48" w:rsidRDefault="00417372" w:rsidP="008057AD">
            <w:r w:rsidRPr="00106D48">
              <w:t>AjouterConsigneSystem</w:t>
            </w:r>
          </w:p>
        </w:tc>
        <w:tc>
          <w:tcPr>
            <w:tcW w:w="4346" w:type="dxa"/>
          </w:tcPr>
          <w:p w:rsidR="00417372" w:rsidRPr="00106D48" w:rsidRDefault="00417372" w:rsidP="008057AD">
            <w:r w:rsidRPr="00106D48">
              <w:t>cbProcess</w:t>
            </w:r>
          </w:p>
        </w:tc>
      </w:tr>
      <w:tr w:rsidR="00106D48" w:rsidRPr="00106D48" w:rsidTr="00C969D8">
        <w:tc>
          <w:tcPr>
            <w:tcW w:w="3173" w:type="dxa"/>
          </w:tcPr>
          <w:p w:rsidR="00417372" w:rsidRPr="00106D48" w:rsidRDefault="00417372" w:rsidP="008057AD">
            <w:r w:rsidRPr="00106D48">
              <w:t>btnMesureSystem</w:t>
            </w:r>
          </w:p>
        </w:tc>
        <w:tc>
          <w:tcPr>
            <w:tcW w:w="3469" w:type="dxa"/>
          </w:tcPr>
          <w:p w:rsidR="00417372" w:rsidRPr="00106D48" w:rsidRDefault="00417372" w:rsidP="008057AD">
            <w:r w:rsidRPr="00106D48">
              <w:t>AjouterMesureSystem</w:t>
            </w:r>
          </w:p>
        </w:tc>
        <w:tc>
          <w:tcPr>
            <w:tcW w:w="4346" w:type="dxa"/>
          </w:tcPr>
          <w:p w:rsidR="00417372" w:rsidRPr="00106D48" w:rsidRDefault="00417372" w:rsidP="008057AD">
            <w:r w:rsidRPr="00106D48">
              <w:t>cbProcess</w:t>
            </w:r>
          </w:p>
        </w:tc>
      </w:tr>
      <w:tr w:rsidR="00106D48" w:rsidRPr="00106D48" w:rsidTr="00C969D8">
        <w:tc>
          <w:tcPr>
            <w:tcW w:w="3173" w:type="dxa"/>
          </w:tcPr>
          <w:p w:rsidR="00417372" w:rsidRPr="00106D48" w:rsidRDefault="00417372" w:rsidP="008057AD">
            <w:r w:rsidRPr="00106D48">
              <w:t>btnParametre</w:t>
            </w:r>
          </w:p>
        </w:tc>
        <w:tc>
          <w:tcPr>
            <w:tcW w:w="3469" w:type="dxa"/>
          </w:tcPr>
          <w:p w:rsidR="00417372" w:rsidRPr="00106D48" w:rsidRDefault="00417372" w:rsidP="008057AD">
            <w:r w:rsidRPr="00106D48">
              <w:t>AjouterParametre</w:t>
            </w:r>
          </w:p>
        </w:tc>
        <w:tc>
          <w:tcPr>
            <w:tcW w:w="4346" w:type="dxa"/>
          </w:tcPr>
          <w:p w:rsidR="00417372" w:rsidRPr="00106D48" w:rsidRDefault="00417372" w:rsidP="008057AD">
            <w:r w:rsidRPr="00106D48">
              <w:t>cbOperation</w:t>
            </w:r>
          </w:p>
        </w:tc>
      </w:tr>
      <w:tr w:rsidR="00106D48" w:rsidRPr="00106D48" w:rsidTr="00C969D8">
        <w:tc>
          <w:tcPr>
            <w:tcW w:w="3173" w:type="dxa"/>
          </w:tcPr>
          <w:p w:rsidR="00417372" w:rsidRPr="00106D48" w:rsidRDefault="00417372" w:rsidP="008057AD">
            <w:r w:rsidRPr="00106D48">
              <w:t>btnTracabilite</w:t>
            </w:r>
          </w:p>
        </w:tc>
        <w:tc>
          <w:tcPr>
            <w:tcW w:w="3469" w:type="dxa"/>
          </w:tcPr>
          <w:p w:rsidR="00417372" w:rsidRPr="00106D48" w:rsidRDefault="00417372" w:rsidP="008057AD">
            <w:r w:rsidRPr="00106D48">
              <w:t>AjouterTracabilite</w:t>
            </w:r>
          </w:p>
        </w:tc>
        <w:tc>
          <w:tcPr>
            <w:tcW w:w="4346" w:type="dxa"/>
          </w:tcPr>
          <w:p w:rsidR="00417372" w:rsidRPr="00106D48" w:rsidRDefault="00417372" w:rsidP="008057AD">
            <w:r w:rsidRPr="00106D48">
              <w:t>cbOperation</w:t>
            </w:r>
          </w:p>
        </w:tc>
      </w:tr>
      <w:tr w:rsidR="00106D48" w:rsidRPr="00106D48" w:rsidTr="00C969D8">
        <w:tc>
          <w:tcPr>
            <w:tcW w:w="3173" w:type="dxa"/>
          </w:tcPr>
          <w:p w:rsidR="00417372" w:rsidRPr="00106D48" w:rsidRDefault="00417372" w:rsidP="008057AD">
            <w:r w:rsidRPr="00106D48">
              <w:t>btnConsigne</w:t>
            </w:r>
          </w:p>
        </w:tc>
        <w:tc>
          <w:tcPr>
            <w:tcW w:w="3469" w:type="dxa"/>
          </w:tcPr>
          <w:p w:rsidR="00417372" w:rsidRPr="00106D48" w:rsidRDefault="00417372" w:rsidP="008057AD">
            <w:r w:rsidRPr="00106D48">
              <w:t>AjouterConsigne</w:t>
            </w:r>
          </w:p>
        </w:tc>
        <w:tc>
          <w:tcPr>
            <w:tcW w:w="4346" w:type="dxa"/>
          </w:tcPr>
          <w:p w:rsidR="00417372" w:rsidRPr="00106D48" w:rsidRDefault="00417372" w:rsidP="008057AD">
            <w:r w:rsidRPr="00106D48">
              <w:t>cbOperation</w:t>
            </w:r>
          </w:p>
        </w:tc>
      </w:tr>
      <w:tr w:rsidR="00106D48" w:rsidRPr="00106D48" w:rsidTr="00C969D8">
        <w:tc>
          <w:tcPr>
            <w:tcW w:w="3173" w:type="dxa"/>
          </w:tcPr>
          <w:p w:rsidR="00417372" w:rsidRPr="00106D48" w:rsidRDefault="00417372" w:rsidP="008057AD">
            <w:r w:rsidRPr="00106D48">
              <w:t>btnMesure</w:t>
            </w:r>
          </w:p>
        </w:tc>
        <w:tc>
          <w:tcPr>
            <w:tcW w:w="3469" w:type="dxa"/>
          </w:tcPr>
          <w:p w:rsidR="00417372" w:rsidRPr="00106D48" w:rsidRDefault="00417372" w:rsidP="008057AD">
            <w:r w:rsidRPr="00106D48">
              <w:t>AjouterMesure</w:t>
            </w:r>
          </w:p>
        </w:tc>
        <w:tc>
          <w:tcPr>
            <w:tcW w:w="4346" w:type="dxa"/>
          </w:tcPr>
          <w:p w:rsidR="00417372" w:rsidRPr="00106D48" w:rsidRDefault="00417372" w:rsidP="008057AD">
            <w:r w:rsidRPr="00106D48">
              <w:t>cbOperation</w:t>
            </w:r>
          </w:p>
        </w:tc>
      </w:tr>
      <w:tr w:rsidR="00106D48" w:rsidRPr="00106D48" w:rsidTr="00C969D8">
        <w:tc>
          <w:tcPr>
            <w:tcW w:w="3173" w:type="dxa"/>
          </w:tcPr>
          <w:p w:rsidR="00417372" w:rsidRPr="00106D48" w:rsidRDefault="00417372" w:rsidP="008057AD">
            <w:r w:rsidRPr="00106D48">
              <w:t>btnLigne</w:t>
            </w:r>
          </w:p>
        </w:tc>
        <w:tc>
          <w:tcPr>
            <w:tcW w:w="3469" w:type="dxa"/>
          </w:tcPr>
          <w:p w:rsidR="00417372" w:rsidRPr="00106D48" w:rsidRDefault="00417372" w:rsidP="008057AD">
            <w:r w:rsidRPr="00106D48">
              <w:t>AjouterLigne</w:t>
            </w:r>
          </w:p>
        </w:tc>
        <w:tc>
          <w:tcPr>
            <w:tcW w:w="4346" w:type="dxa"/>
          </w:tcPr>
          <w:p w:rsidR="00417372" w:rsidRPr="00106D48" w:rsidRDefault="00417372" w:rsidP="008057AD">
            <w:r w:rsidRPr="00106D48">
              <w:t>cbOperation</w:t>
            </w:r>
          </w:p>
        </w:tc>
      </w:tr>
      <w:tr w:rsidR="00106D48" w:rsidRPr="00106D48" w:rsidTr="00C969D8">
        <w:tc>
          <w:tcPr>
            <w:tcW w:w="3173" w:type="dxa"/>
          </w:tcPr>
          <w:p w:rsidR="00417372" w:rsidRPr="00106D48" w:rsidRDefault="00417372" w:rsidP="008057AD">
            <w:r w:rsidRPr="00106D48">
              <w:t>btnFicheService</w:t>
            </w:r>
          </w:p>
        </w:tc>
        <w:tc>
          <w:tcPr>
            <w:tcW w:w="3469" w:type="dxa"/>
          </w:tcPr>
          <w:p w:rsidR="00417372" w:rsidRPr="00106D48" w:rsidRDefault="00417372" w:rsidP="008057AD">
            <w:r w:rsidRPr="00106D48">
              <w:t>MajFicheService</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btnFicheSuivi</w:t>
            </w:r>
          </w:p>
        </w:tc>
        <w:tc>
          <w:tcPr>
            <w:tcW w:w="3469" w:type="dxa"/>
          </w:tcPr>
          <w:p w:rsidR="00417372" w:rsidRPr="00106D48" w:rsidRDefault="00417372" w:rsidP="008057AD">
            <w:r w:rsidRPr="00106D48">
              <w:t>MajFicheSuivi</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btnDefautsProcess</w:t>
            </w:r>
          </w:p>
        </w:tc>
        <w:tc>
          <w:tcPr>
            <w:tcW w:w="3469" w:type="dxa"/>
          </w:tcPr>
          <w:p w:rsidR="00417372" w:rsidRPr="00106D48" w:rsidRDefault="00417372" w:rsidP="008057AD">
            <w:r w:rsidRPr="00106D48">
              <w:t>MajDefautsProcess</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lastRenderedPageBreak/>
              <w:t>btnDefautsProduits</w:t>
            </w:r>
          </w:p>
        </w:tc>
        <w:tc>
          <w:tcPr>
            <w:tcW w:w="3469" w:type="dxa"/>
          </w:tcPr>
          <w:p w:rsidR="00417372" w:rsidRPr="00106D48" w:rsidRDefault="00417372" w:rsidP="008057AD">
            <w:r w:rsidRPr="00106D48">
              <w:t>MajDefautsProduits</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btnStation</w:t>
            </w:r>
          </w:p>
        </w:tc>
        <w:tc>
          <w:tcPr>
            <w:tcW w:w="3469" w:type="dxa"/>
          </w:tcPr>
          <w:p w:rsidR="00417372" w:rsidRPr="00106D48" w:rsidRDefault="00417372" w:rsidP="008057AD">
            <w:r w:rsidRPr="00106D48">
              <w:t>AjouterStation</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btnFicheReference</w:t>
            </w:r>
          </w:p>
        </w:tc>
        <w:tc>
          <w:tcPr>
            <w:tcW w:w="3469" w:type="dxa"/>
          </w:tcPr>
          <w:p w:rsidR="00417372" w:rsidRPr="00106D48" w:rsidRDefault="00417372" w:rsidP="008057AD">
            <w:r w:rsidRPr="00106D48">
              <w:t>MajFicheReference</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btnFicheProduit</w:t>
            </w:r>
          </w:p>
        </w:tc>
        <w:tc>
          <w:tcPr>
            <w:tcW w:w="3469" w:type="dxa"/>
          </w:tcPr>
          <w:p w:rsidR="00417372" w:rsidRPr="00106D48" w:rsidRDefault="00417372" w:rsidP="008057AD">
            <w:r w:rsidRPr="00106D48">
              <w:t>MajFicheProduit</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btnFichierTexte</w:t>
            </w:r>
          </w:p>
        </w:tc>
        <w:tc>
          <w:tcPr>
            <w:tcW w:w="3469" w:type="dxa"/>
          </w:tcPr>
          <w:p w:rsidR="00417372" w:rsidRPr="00106D48" w:rsidRDefault="00417372" w:rsidP="008057AD">
            <w:r w:rsidRPr="00106D48">
              <w:t>MajFichierTexte</w:t>
            </w:r>
          </w:p>
        </w:tc>
        <w:tc>
          <w:tcPr>
            <w:tcW w:w="4346" w:type="dxa"/>
          </w:tcPr>
          <w:p w:rsidR="00417372" w:rsidRPr="00106D48" w:rsidRDefault="00417372" w:rsidP="008057AD">
            <w:r w:rsidRPr="00106D48">
              <w:t>cbLigne</w:t>
            </w:r>
          </w:p>
        </w:tc>
      </w:tr>
      <w:tr w:rsidR="00106D48" w:rsidRPr="00106D48" w:rsidTr="00C969D8">
        <w:tc>
          <w:tcPr>
            <w:tcW w:w="3173" w:type="dxa"/>
          </w:tcPr>
          <w:p w:rsidR="00417372" w:rsidRPr="00106D48" w:rsidRDefault="00417372" w:rsidP="008057AD">
            <w:r w:rsidRPr="00106D48">
              <w:t>btnFichePalette</w:t>
            </w:r>
          </w:p>
        </w:tc>
        <w:tc>
          <w:tcPr>
            <w:tcW w:w="3469" w:type="dxa"/>
          </w:tcPr>
          <w:p w:rsidR="00417372" w:rsidRPr="00106D48" w:rsidRDefault="00417372" w:rsidP="008057AD">
            <w:r w:rsidRPr="00106D48">
              <w:t>MajFichePalette</w:t>
            </w:r>
          </w:p>
        </w:tc>
        <w:tc>
          <w:tcPr>
            <w:tcW w:w="4346" w:type="dxa"/>
          </w:tcPr>
          <w:p w:rsidR="00417372" w:rsidRPr="00106D48" w:rsidRDefault="00417372" w:rsidP="008057AD">
            <w:r w:rsidRPr="00106D48">
              <w:t>cbLigne</w:t>
            </w:r>
          </w:p>
        </w:tc>
      </w:tr>
      <w:tr w:rsidR="00417372" w:rsidRPr="00106D48" w:rsidTr="00C969D8">
        <w:tc>
          <w:tcPr>
            <w:tcW w:w="3173" w:type="dxa"/>
          </w:tcPr>
          <w:p w:rsidR="00417372" w:rsidRPr="00106D48" w:rsidRDefault="00417372" w:rsidP="008057AD">
            <w:r w:rsidRPr="00106D48">
              <w:t>btnQuitter</w:t>
            </w:r>
          </w:p>
        </w:tc>
        <w:tc>
          <w:tcPr>
            <w:tcW w:w="3469" w:type="dxa"/>
          </w:tcPr>
          <w:p w:rsidR="00417372" w:rsidRPr="00106D48" w:rsidRDefault="006A1F4F" w:rsidP="008057AD">
            <w:r w:rsidRPr="00106D48">
              <w:t>FermerClasseurExcel</w:t>
            </w:r>
          </w:p>
        </w:tc>
        <w:tc>
          <w:tcPr>
            <w:tcW w:w="4346" w:type="dxa"/>
          </w:tcPr>
          <w:p w:rsidR="00417372" w:rsidRPr="00106D48" w:rsidRDefault="00417372" w:rsidP="008057AD"/>
        </w:tc>
      </w:tr>
      <w:tr w:rsidR="004671FC" w:rsidRPr="00106D48" w:rsidTr="00C969D8">
        <w:tc>
          <w:tcPr>
            <w:tcW w:w="3173" w:type="dxa"/>
          </w:tcPr>
          <w:p w:rsidR="004671FC" w:rsidRPr="0063413A" w:rsidRDefault="004671FC" w:rsidP="004671FC">
            <w:pPr>
              <w:rPr>
                <w:color w:val="FF0000"/>
              </w:rPr>
            </w:pPr>
            <w:r w:rsidRPr="0063413A">
              <w:rPr>
                <w:color w:val="FF0000"/>
              </w:rPr>
              <w:t>btnCharger</w:t>
            </w:r>
          </w:p>
        </w:tc>
        <w:tc>
          <w:tcPr>
            <w:tcW w:w="3469" w:type="dxa"/>
          </w:tcPr>
          <w:p w:rsidR="004671FC" w:rsidRPr="0063413A" w:rsidRDefault="00B372B3" w:rsidP="00B372B3">
            <w:pPr>
              <w:rPr>
                <w:color w:val="FF0000"/>
              </w:rPr>
            </w:pPr>
            <w:r>
              <w:rPr>
                <w:color w:val="FF0000"/>
              </w:rPr>
              <w:t>btnChargerClick (charge la base de données)</w:t>
            </w:r>
          </w:p>
        </w:tc>
        <w:tc>
          <w:tcPr>
            <w:tcW w:w="4346" w:type="dxa"/>
          </w:tcPr>
          <w:p w:rsidR="004671FC" w:rsidRPr="0063413A" w:rsidRDefault="004671FC" w:rsidP="004671FC">
            <w:pPr>
              <w:rPr>
                <w:color w:val="FF0000"/>
              </w:rPr>
            </w:pPr>
            <w:r w:rsidRPr="0063413A">
              <w:rPr>
                <w:color w:val="FF0000"/>
              </w:rPr>
              <w:t>btnConnecter</w:t>
            </w:r>
          </w:p>
        </w:tc>
      </w:tr>
      <w:tr w:rsidR="004671FC" w:rsidRPr="00106D48" w:rsidTr="00C969D8">
        <w:tc>
          <w:tcPr>
            <w:tcW w:w="3173" w:type="dxa"/>
          </w:tcPr>
          <w:p w:rsidR="004671FC" w:rsidRPr="0063413A" w:rsidRDefault="004671FC" w:rsidP="004671FC">
            <w:pPr>
              <w:rPr>
                <w:color w:val="FF0000"/>
              </w:rPr>
            </w:pPr>
            <w:r w:rsidRPr="0063413A">
              <w:rPr>
                <w:color w:val="FF0000"/>
              </w:rPr>
              <w:t>btnComparerProcess</w:t>
            </w:r>
          </w:p>
        </w:tc>
        <w:tc>
          <w:tcPr>
            <w:tcW w:w="3469" w:type="dxa"/>
          </w:tcPr>
          <w:p w:rsidR="004671FC" w:rsidRPr="0063413A" w:rsidRDefault="00B372B3" w:rsidP="00B372B3">
            <w:pPr>
              <w:rPr>
                <w:color w:val="FF0000"/>
              </w:rPr>
            </w:pPr>
            <w:r w:rsidRPr="0063413A">
              <w:rPr>
                <w:color w:val="FF0000"/>
              </w:rPr>
              <w:t>btnComparerProcess</w:t>
            </w:r>
            <w:r>
              <w:rPr>
                <w:color w:val="FF0000"/>
              </w:rPr>
              <w:t>Click (compare le Process de la BDD sélectionné avec TOUS les Process du classeur Excel chargé)</w:t>
            </w:r>
          </w:p>
        </w:tc>
        <w:tc>
          <w:tcPr>
            <w:tcW w:w="4346" w:type="dxa"/>
          </w:tcPr>
          <w:p w:rsidR="004671FC" w:rsidRPr="0063413A" w:rsidRDefault="004671FC" w:rsidP="004671FC">
            <w:pPr>
              <w:rPr>
                <w:color w:val="FF0000"/>
              </w:rPr>
            </w:pPr>
            <w:r w:rsidRPr="0063413A">
              <w:rPr>
                <w:color w:val="FF0000"/>
              </w:rPr>
              <w:t>cbProcessBDD</w:t>
            </w:r>
          </w:p>
        </w:tc>
      </w:tr>
      <w:tr w:rsidR="004671FC" w:rsidRPr="00106D48" w:rsidTr="00C969D8">
        <w:tc>
          <w:tcPr>
            <w:tcW w:w="3173" w:type="dxa"/>
          </w:tcPr>
          <w:p w:rsidR="004671FC" w:rsidRPr="0063413A" w:rsidRDefault="004671FC" w:rsidP="004671FC">
            <w:pPr>
              <w:rPr>
                <w:color w:val="FF0000"/>
              </w:rPr>
            </w:pPr>
            <w:r w:rsidRPr="0063413A">
              <w:rPr>
                <w:color w:val="FF0000"/>
              </w:rPr>
              <w:t>btnComparerLigne</w:t>
            </w:r>
          </w:p>
        </w:tc>
        <w:tc>
          <w:tcPr>
            <w:tcW w:w="3469" w:type="dxa"/>
          </w:tcPr>
          <w:p w:rsidR="004671FC" w:rsidRPr="0063413A" w:rsidRDefault="00B372B3" w:rsidP="00B372B3">
            <w:pPr>
              <w:rPr>
                <w:color w:val="FF0000"/>
              </w:rPr>
            </w:pPr>
            <w:r w:rsidRPr="0063413A">
              <w:rPr>
                <w:color w:val="FF0000"/>
              </w:rPr>
              <w:t>btnComparerLigne</w:t>
            </w:r>
            <w:r>
              <w:rPr>
                <w:color w:val="FF0000"/>
              </w:rPr>
              <w:t>Click (compare la Ligne de la BDD sélectionnée avec TOUTES les Lignes du classeur Excel chargé)</w:t>
            </w:r>
          </w:p>
        </w:tc>
        <w:tc>
          <w:tcPr>
            <w:tcW w:w="4346" w:type="dxa"/>
          </w:tcPr>
          <w:p w:rsidR="004671FC" w:rsidRPr="0063413A" w:rsidRDefault="004671FC" w:rsidP="004671FC">
            <w:pPr>
              <w:rPr>
                <w:color w:val="FF0000"/>
              </w:rPr>
            </w:pPr>
            <w:r w:rsidRPr="0063413A">
              <w:rPr>
                <w:color w:val="FF0000"/>
              </w:rPr>
              <w:t>cbLigneBDD</w:t>
            </w:r>
          </w:p>
        </w:tc>
      </w:tr>
      <w:tr w:rsidR="004671FC" w:rsidRPr="00106D48" w:rsidTr="00C969D8">
        <w:tc>
          <w:tcPr>
            <w:tcW w:w="3173" w:type="dxa"/>
          </w:tcPr>
          <w:p w:rsidR="004671FC" w:rsidRPr="0063413A" w:rsidRDefault="004671FC" w:rsidP="004671FC">
            <w:pPr>
              <w:rPr>
                <w:color w:val="FF0000"/>
              </w:rPr>
            </w:pPr>
            <w:r w:rsidRPr="0063413A">
              <w:rPr>
                <w:color w:val="FF0000"/>
              </w:rPr>
              <w:t>btnComparerModesMarche</w:t>
            </w:r>
          </w:p>
        </w:tc>
        <w:tc>
          <w:tcPr>
            <w:tcW w:w="3469" w:type="dxa"/>
          </w:tcPr>
          <w:p w:rsidR="004671FC" w:rsidRPr="0063413A" w:rsidRDefault="00B372B3" w:rsidP="00B372B3">
            <w:pPr>
              <w:rPr>
                <w:color w:val="FF0000"/>
              </w:rPr>
            </w:pPr>
            <w:r w:rsidRPr="0063413A">
              <w:rPr>
                <w:color w:val="FF0000"/>
              </w:rPr>
              <w:t>btnComparerModesMarche</w:t>
            </w:r>
            <w:r>
              <w:rPr>
                <w:color w:val="FF0000"/>
              </w:rPr>
              <w:t>Click (compare le Mode de Marche de la BDD sélectionné avec TOUS les Modes de Marche du classeur Excel chargé)</w:t>
            </w:r>
          </w:p>
        </w:tc>
        <w:tc>
          <w:tcPr>
            <w:tcW w:w="4346" w:type="dxa"/>
          </w:tcPr>
          <w:p w:rsidR="004671FC" w:rsidRPr="0063413A" w:rsidRDefault="004671FC" w:rsidP="004671FC">
            <w:pPr>
              <w:rPr>
                <w:color w:val="FF0000"/>
              </w:rPr>
            </w:pPr>
            <w:r w:rsidRPr="0063413A">
              <w:rPr>
                <w:color w:val="FF0000"/>
              </w:rPr>
              <w:t>cbModeleDeModesDeMarcheBDD</w:t>
            </w:r>
          </w:p>
        </w:tc>
      </w:tr>
      <w:tr w:rsidR="00C969D8" w:rsidRPr="00106D48" w:rsidTr="00C969D8">
        <w:tc>
          <w:tcPr>
            <w:tcW w:w="3173" w:type="dxa"/>
          </w:tcPr>
          <w:p w:rsidR="00C969D8" w:rsidRPr="0063413A" w:rsidRDefault="00C969D8" w:rsidP="00C969D8">
            <w:pPr>
              <w:rPr>
                <w:color w:val="FF0000"/>
              </w:rPr>
            </w:pPr>
            <w:r w:rsidRPr="0063413A">
              <w:rPr>
                <w:color w:val="FF0000"/>
              </w:rPr>
              <w:t>btnComparerConfiguration</w:t>
            </w:r>
          </w:p>
        </w:tc>
        <w:tc>
          <w:tcPr>
            <w:tcW w:w="3469" w:type="dxa"/>
          </w:tcPr>
          <w:p w:rsidR="00C969D8" w:rsidRPr="0063413A" w:rsidRDefault="00B372B3" w:rsidP="00C969D8">
            <w:pPr>
              <w:rPr>
                <w:color w:val="FF0000"/>
              </w:rPr>
            </w:pPr>
            <w:r w:rsidRPr="0063413A">
              <w:rPr>
                <w:color w:val="FF0000"/>
              </w:rPr>
              <w:t>btnComparerConfiguration</w:t>
            </w:r>
            <w:r>
              <w:rPr>
                <w:color w:val="FF0000"/>
              </w:rPr>
              <w:t>Click (compare la configuration de la BDD chargée avec la configuration du classeur Excel chargé)</w:t>
            </w:r>
          </w:p>
        </w:tc>
        <w:tc>
          <w:tcPr>
            <w:tcW w:w="4346" w:type="dxa"/>
          </w:tcPr>
          <w:p w:rsidR="00C969D8" w:rsidRPr="0063413A" w:rsidRDefault="00FA16FE" w:rsidP="00C969D8">
            <w:pPr>
              <w:rPr>
                <w:color w:val="FF0000"/>
              </w:rPr>
            </w:pPr>
            <w:r>
              <w:rPr>
                <w:color w:val="FF0000"/>
              </w:rPr>
              <w:t>btnCharger</w:t>
            </w:r>
          </w:p>
        </w:tc>
      </w:tr>
      <w:tr w:rsidR="00FD1716" w:rsidRPr="00106D48" w:rsidTr="00C969D8">
        <w:trPr>
          <w:ins w:id="314" w:author="BONTEMPI, Virgil" w:date="2016-06-20T10:45:00Z"/>
        </w:trPr>
        <w:tc>
          <w:tcPr>
            <w:tcW w:w="3173" w:type="dxa"/>
          </w:tcPr>
          <w:p w:rsidR="00FD1716" w:rsidRPr="0063413A" w:rsidRDefault="00FD1716">
            <w:pPr>
              <w:rPr>
                <w:ins w:id="315" w:author="BONTEMPI, Virgil" w:date="2016-06-20T10:45:00Z"/>
                <w:color w:val="FF0000"/>
              </w:rPr>
            </w:pPr>
            <w:ins w:id="316" w:author="BONTEMPI, Virgil" w:date="2016-06-20T10:46:00Z">
              <w:r>
                <w:rPr>
                  <w:color w:val="FF0000"/>
                </w:rPr>
                <w:t>btnInitialiserProfils</w:t>
              </w:r>
            </w:ins>
          </w:p>
        </w:tc>
        <w:tc>
          <w:tcPr>
            <w:tcW w:w="3469" w:type="dxa"/>
          </w:tcPr>
          <w:p w:rsidR="00FD1716" w:rsidRPr="0063413A" w:rsidRDefault="00FD1716" w:rsidP="00C969D8">
            <w:pPr>
              <w:rPr>
                <w:ins w:id="317" w:author="BONTEMPI, Virgil" w:date="2016-06-20T10:45:00Z"/>
                <w:color w:val="FF0000"/>
              </w:rPr>
            </w:pPr>
            <w:ins w:id="318" w:author="BONTEMPI, Virgil" w:date="2016-06-20T10:46:00Z">
              <w:r>
                <w:rPr>
                  <w:color w:val="FF0000"/>
                </w:rPr>
                <w:t>btnInitialiserProfilsClick() (initialise les utilisateurs d</w:t>
              </w:r>
            </w:ins>
            <w:ins w:id="319" w:author="BONTEMPI, Virgil" w:date="2016-06-20T10:47:00Z">
              <w:r>
                <w:rPr>
                  <w:color w:val="FF0000"/>
                </w:rPr>
                <w:t>’une base de données)</w:t>
              </w:r>
            </w:ins>
          </w:p>
        </w:tc>
        <w:tc>
          <w:tcPr>
            <w:tcW w:w="4346" w:type="dxa"/>
          </w:tcPr>
          <w:p w:rsidR="00FD1716" w:rsidRDefault="00FD1716" w:rsidP="00C969D8">
            <w:pPr>
              <w:rPr>
                <w:ins w:id="320" w:author="BONTEMPI, Virgil" w:date="2016-06-20T10:45:00Z"/>
                <w:color w:val="FF0000"/>
              </w:rPr>
            </w:pPr>
          </w:p>
        </w:tc>
      </w:tr>
      <w:tr w:rsidR="00FD1716" w:rsidRPr="00106D48" w:rsidTr="00C969D8">
        <w:trPr>
          <w:ins w:id="321" w:author="BONTEMPI, Virgil" w:date="2016-06-20T10:45:00Z"/>
        </w:trPr>
        <w:tc>
          <w:tcPr>
            <w:tcW w:w="3173" w:type="dxa"/>
          </w:tcPr>
          <w:p w:rsidR="00FD1716" w:rsidRPr="0063413A" w:rsidRDefault="00FD1716">
            <w:pPr>
              <w:rPr>
                <w:ins w:id="322" w:author="BONTEMPI, Virgil" w:date="2016-06-20T10:45:00Z"/>
                <w:color w:val="FF0000"/>
              </w:rPr>
            </w:pPr>
            <w:ins w:id="323" w:author="BONTEMPI, Virgil" w:date="2016-06-20T10:47:00Z">
              <w:r>
                <w:rPr>
                  <w:color w:val="FF0000"/>
                </w:rPr>
                <w:t>btnNettoyerG</w:t>
              </w:r>
            </w:ins>
            <w:ins w:id="324" w:author="BONTEMPI, Virgil" w:date="2016-06-20T10:48:00Z">
              <w:r>
                <w:rPr>
                  <w:color w:val="FF0000"/>
                </w:rPr>
                <w:t>lobalCust</w:t>
              </w:r>
            </w:ins>
          </w:p>
        </w:tc>
        <w:tc>
          <w:tcPr>
            <w:tcW w:w="3469" w:type="dxa"/>
          </w:tcPr>
          <w:p w:rsidR="00FD1716" w:rsidRPr="0063413A" w:rsidRDefault="00FD1716" w:rsidP="00C969D8">
            <w:pPr>
              <w:rPr>
                <w:ins w:id="325" w:author="BONTEMPI, Virgil" w:date="2016-06-20T10:45:00Z"/>
                <w:color w:val="FF0000"/>
              </w:rPr>
            </w:pPr>
            <w:ins w:id="326" w:author="BONTEMPI, Virgil" w:date="2016-06-20T10:48:00Z">
              <w:r>
                <w:rPr>
                  <w:color w:val="FF0000"/>
                </w:rPr>
                <w:t>btnNettoyerGlobalCustClick() (efface les « valeurs fantômes » de la table GLOBAL_CUST)</w:t>
              </w:r>
            </w:ins>
          </w:p>
        </w:tc>
        <w:tc>
          <w:tcPr>
            <w:tcW w:w="4346" w:type="dxa"/>
          </w:tcPr>
          <w:p w:rsidR="00FD1716" w:rsidRDefault="00FD1716" w:rsidP="00C969D8">
            <w:pPr>
              <w:rPr>
                <w:ins w:id="327" w:author="BONTEMPI, Virgil" w:date="2016-06-20T10:45:00Z"/>
                <w:color w:val="FF0000"/>
              </w:rPr>
            </w:pPr>
          </w:p>
        </w:tc>
      </w:tr>
    </w:tbl>
    <w:p w:rsidR="006112F5" w:rsidRPr="00106D48" w:rsidRDefault="006112F5" w:rsidP="006112F5"/>
    <w:p w:rsidR="006112F5" w:rsidRPr="00106D48" w:rsidRDefault="006112F5" w:rsidP="006112F5"/>
    <w:p w:rsidR="00091304" w:rsidRPr="00106D48" w:rsidRDefault="00091304" w:rsidP="00AE5AEE">
      <w:pPr>
        <w:pStyle w:val="Titre3"/>
      </w:pPr>
      <w:bookmarkStart w:id="328" w:name="_Toc454524503"/>
      <w:r w:rsidRPr="00106D48">
        <w:t xml:space="preserve">Accès fichier de </w:t>
      </w:r>
      <w:r w:rsidRPr="00AE5AEE">
        <w:t>configuration</w:t>
      </w:r>
      <w:bookmarkEnd w:id="328"/>
    </w:p>
    <w:p w:rsidR="00050FF2" w:rsidRPr="00106D48" w:rsidRDefault="00050FF2" w:rsidP="00AE5AEE">
      <w:pPr>
        <w:pStyle w:val="Titre4"/>
      </w:pPr>
      <w:bookmarkStart w:id="329" w:name="_Toc454524504"/>
      <w:r w:rsidRPr="00106D48">
        <w:t xml:space="preserve">Structure fichier de </w:t>
      </w:r>
      <w:r w:rsidRPr="00AE5AEE">
        <w:t>configuration</w:t>
      </w:r>
      <w:bookmarkEnd w:id="329"/>
    </w:p>
    <w:p w:rsidR="00050FF2" w:rsidRPr="00106D48" w:rsidRDefault="00050FF2" w:rsidP="00050FF2">
      <w:r w:rsidRPr="00106D48">
        <w:t>2 sections</w:t>
      </w:r>
    </w:p>
    <w:p w:rsidR="00050FF2" w:rsidRPr="00106D48" w:rsidRDefault="00050FF2" w:rsidP="00050FF2">
      <w:pPr>
        <w:ind w:left="708"/>
      </w:pPr>
      <w:r w:rsidRPr="00106D48">
        <w:t>&lt;accesServeur&gt; avec 4 clefs</w:t>
      </w:r>
    </w:p>
    <w:p w:rsidR="00050FF2" w:rsidRPr="00106D48" w:rsidRDefault="00050FF2" w:rsidP="00050FF2">
      <w:pPr>
        <w:ind w:left="1416"/>
      </w:pPr>
      <w:r w:rsidRPr="00106D48">
        <w:t>serveur</w:t>
      </w:r>
    </w:p>
    <w:p w:rsidR="00050FF2" w:rsidRPr="00106D48" w:rsidRDefault="00050FF2" w:rsidP="00050FF2">
      <w:pPr>
        <w:ind w:left="1416"/>
      </w:pPr>
      <w:r w:rsidRPr="00106D48">
        <w:t>base</w:t>
      </w:r>
      <w:r w:rsidR="00C55F1A" w:rsidRPr="00106D48">
        <w:t>DeDonnées</w:t>
      </w:r>
    </w:p>
    <w:p w:rsidR="00050FF2" w:rsidRPr="00106D48" w:rsidRDefault="00050FF2" w:rsidP="00050FF2">
      <w:pPr>
        <w:ind w:left="1416"/>
      </w:pPr>
      <w:r w:rsidRPr="00106D48">
        <w:t>utilisateur</w:t>
      </w:r>
    </w:p>
    <w:p w:rsidR="00050FF2" w:rsidRPr="00106D48" w:rsidRDefault="00050FF2" w:rsidP="00050FF2">
      <w:pPr>
        <w:ind w:left="1416"/>
      </w:pPr>
      <w:r w:rsidRPr="00106D48">
        <w:t>password</w:t>
      </w:r>
    </w:p>
    <w:p w:rsidR="00050FF2" w:rsidRPr="00106D48" w:rsidRDefault="00050FF2" w:rsidP="00050FF2">
      <w:pPr>
        <w:ind w:left="708"/>
      </w:pPr>
      <w:r w:rsidRPr="00106D48">
        <w:t>&lt;accesClasseur Excel&gt; avec 1 clef</w:t>
      </w:r>
    </w:p>
    <w:p w:rsidR="00050FF2" w:rsidRPr="00106D48" w:rsidRDefault="00050FF2" w:rsidP="00050FF2">
      <w:pPr>
        <w:ind w:left="1416"/>
      </w:pPr>
      <w:r w:rsidRPr="00106D48">
        <w:t>cheminAccesExcel</w:t>
      </w:r>
    </w:p>
    <w:p w:rsidR="00050FF2" w:rsidRPr="00106D48" w:rsidRDefault="00050FF2" w:rsidP="00050FF2"/>
    <w:p w:rsidR="00050FF2" w:rsidRPr="00106D48" w:rsidRDefault="00DD2860" w:rsidP="00AE5AEE">
      <w:pPr>
        <w:pStyle w:val="Titre4"/>
      </w:pPr>
      <w:bookmarkStart w:id="330" w:name="_Toc454524505"/>
      <w:r w:rsidRPr="00106D48">
        <w:lastRenderedPageBreak/>
        <w:t>F</w:t>
      </w:r>
      <w:r w:rsidR="00050FF2" w:rsidRPr="00106D48">
        <w:t xml:space="preserve">onctions accès </w:t>
      </w:r>
      <w:r w:rsidR="00050FF2" w:rsidRPr="00AE5AEE">
        <w:t>fichier</w:t>
      </w:r>
      <w:r w:rsidR="00050FF2" w:rsidRPr="00106D48">
        <w:t xml:space="preserve"> de configuration</w:t>
      </w:r>
      <w:bookmarkEnd w:id="330"/>
    </w:p>
    <w:p w:rsidR="001A1577" w:rsidRPr="00106D48" w:rsidRDefault="001A1577" w:rsidP="00050FF2">
      <w:r w:rsidRPr="00106D48">
        <w:t>1 classe</w:t>
      </w:r>
      <w:r w:rsidR="00D9100A" w:rsidRPr="00106D48">
        <w:t xml:space="preserve"> </w:t>
      </w:r>
      <w:del w:id="331" w:author="BONTEMPI, Virgil" w:date="2016-05-19T13:26:00Z">
        <w:r w:rsidR="00D9100A" w:rsidRPr="00106D48" w:rsidDel="00CA315B">
          <w:delText>A</w:delText>
        </w:r>
        <w:r w:rsidR="00050FF2" w:rsidRPr="00106D48" w:rsidDel="00CA315B">
          <w:delText>ccesFichier</w:delText>
        </w:r>
        <w:r w:rsidR="00142CB4" w:rsidRPr="00106D48" w:rsidDel="00CA315B">
          <w:delText>XML</w:delText>
        </w:r>
        <w:r w:rsidR="00050FF2" w:rsidRPr="00106D48" w:rsidDel="00CA315B">
          <w:delText>.cs</w:delText>
        </w:r>
        <w:r w:rsidRPr="00106D48" w:rsidDel="00CA315B">
          <w:delText xml:space="preserve">  avec</w:delText>
        </w:r>
      </w:del>
      <w:ins w:id="332" w:author="BONTEMPI, Virgil" w:date="2016-05-19T13:26:00Z">
        <w:r w:rsidR="00CA315B" w:rsidRPr="00106D48">
          <w:t>AccesFichierXML.cs avec</w:t>
        </w:r>
      </w:ins>
      <w:r w:rsidRPr="00106D48">
        <w:t xml:space="preserve"> les chaines en propriétés publiques</w:t>
      </w:r>
    </w:p>
    <w:p w:rsidR="001A1577" w:rsidRPr="00106D48" w:rsidRDefault="006D1109" w:rsidP="00B83133">
      <w:pPr>
        <w:pStyle w:val="Paragraphedeliste"/>
        <w:numPr>
          <w:ilvl w:val="0"/>
          <w:numId w:val="8"/>
        </w:numPr>
        <w:rPr>
          <w:lang w:val="en-US"/>
        </w:rPr>
      </w:pPr>
      <w:r>
        <w:rPr>
          <w:lang w:val="en-US"/>
        </w:rPr>
        <w:t>string serveur</w:t>
      </w:r>
    </w:p>
    <w:p w:rsidR="001A1577" w:rsidRPr="00106D48" w:rsidRDefault="006D1109" w:rsidP="00B83133">
      <w:pPr>
        <w:pStyle w:val="Paragraphedeliste"/>
        <w:numPr>
          <w:ilvl w:val="0"/>
          <w:numId w:val="8"/>
        </w:numPr>
        <w:rPr>
          <w:lang w:val="en-US"/>
        </w:rPr>
      </w:pPr>
      <w:r>
        <w:rPr>
          <w:lang w:val="en-US"/>
        </w:rPr>
        <w:t>string base</w:t>
      </w:r>
    </w:p>
    <w:p w:rsidR="001A1577" w:rsidRPr="00106D48" w:rsidRDefault="001A1577" w:rsidP="00B83133">
      <w:pPr>
        <w:pStyle w:val="Paragraphedeliste"/>
        <w:numPr>
          <w:ilvl w:val="0"/>
          <w:numId w:val="8"/>
        </w:numPr>
        <w:rPr>
          <w:lang w:val="en-US"/>
        </w:rPr>
      </w:pPr>
      <w:r w:rsidRPr="00106D48">
        <w:rPr>
          <w:lang w:val="en-US"/>
        </w:rPr>
        <w:t>string utilisateur</w:t>
      </w:r>
    </w:p>
    <w:p w:rsidR="00050FF2" w:rsidRPr="00106D48" w:rsidRDefault="006D1109" w:rsidP="00B83133">
      <w:pPr>
        <w:pStyle w:val="Paragraphedeliste"/>
        <w:numPr>
          <w:ilvl w:val="0"/>
          <w:numId w:val="8"/>
        </w:numPr>
        <w:rPr>
          <w:lang w:val="en-US"/>
        </w:rPr>
      </w:pPr>
      <w:r>
        <w:rPr>
          <w:lang w:val="en-US"/>
        </w:rPr>
        <w:t>string password</w:t>
      </w:r>
    </w:p>
    <w:p w:rsidR="00D9100A" w:rsidRPr="00106D48" w:rsidRDefault="00D9100A" w:rsidP="00B83133">
      <w:pPr>
        <w:pStyle w:val="Paragraphedeliste"/>
        <w:numPr>
          <w:ilvl w:val="0"/>
          <w:numId w:val="8"/>
        </w:numPr>
        <w:rPr>
          <w:lang w:val="en-US"/>
        </w:rPr>
      </w:pPr>
      <w:r w:rsidRPr="00106D48">
        <w:rPr>
          <w:lang w:val="en-US"/>
        </w:rPr>
        <w:t>string cheminAccesExcel</w:t>
      </w:r>
    </w:p>
    <w:p w:rsidR="001A1577" w:rsidRPr="00106D48" w:rsidRDefault="001A1577" w:rsidP="00050FF2">
      <w:pPr>
        <w:rPr>
          <w:lang w:val="en-US"/>
        </w:rPr>
      </w:pPr>
    </w:p>
    <w:p w:rsidR="00050FF2" w:rsidRPr="00106D48" w:rsidRDefault="00D9100A" w:rsidP="00050FF2">
      <w:r w:rsidRPr="00106D48">
        <w:t>2</w:t>
      </w:r>
      <w:r w:rsidR="001A1577" w:rsidRPr="00106D48">
        <w:t xml:space="preserve"> méthodes</w:t>
      </w:r>
      <w:r w:rsidRPr="00106D48">
        <w:t xml:space="preserve"> d'accès en écriture ( à appeler après avoir mis à jour les propriétés ci-dessus)</w:t>
      </w:r>
    </w:p>
    <w:p w:rsidR="00050FF2" w:rsidRPr="00106D48" w:rsidRDefault="00050FF2" w:rsidP="00050FF2">
      <w:pPr>
        <w:ind w:left="708"/>
      </w:pPr>
      <w:r w:rsidRPr="00106D48">
        <w:t>ecrireClefsServeur</w:t>
      </w:r>
      <w:r w:rsidR="003303E9" w:rsidRPr="00106D48">
        <w:t>()</w:t>
      </w:r>
    </w:p>
    <w:p w:rsidR="00050FF2" w:rsidRPr="00106D48" w:rsidRDefault="00050FF2" w:rsidP="00050FF2">
      <w:pPr>
        <w:ind w:left="708"/>
      </w:pPr>
      <w:r w:rsidRPr="00106D48">
        <w:t>ecrireClefClasseurExcel</w:t>
      </w:r>
      <w:r w:rsidR="003303E9" w:rsidRPr="00106D48">
        <w:t>(</w:t>
      </w:r>
      <w:r w:rsidR="001A1577" w:rsidRPr="00106D48">
        <w:t>)</w:t>
      </w:r>
    </w:p>
    <w:p w:rsidR="00D9100A" w:rsidRPr="00106D48" w:rsidRDefault="00D9100A" w:rsidP="00D9100A"/>
    <w:p w:rsidR="00D9100A" w:rsidRPr="00106D48" w:rsidRDefault="00D9100A" w:rsidP="00D9100A">
      <w:r w:rsidRPr="00106D48">
        <w:t>pas de méthode en écriture, le constructeur suffit, car la lecture du fichier de configuration n'est nécessaire qu'au lancement du programme.</w:t>
      </w:r>
    </w:p>
    <w:p w:rsidR="00091304" w:rsidRPr="00106D48" w:rsidRDefault="00091304" w:rsidP="00091304"/>
    <w:p w:rsidR="006112F5" w:rsidRPr="00106D48" w:rsidRDefault="006112F5" w:rsidP="001B0EFB">
      <w:pPr>
        <w:pStyle w:val="Titre2"/>
        <w:pageBreakBefore/>
        <w:numPr>
          <w:ilvl w:val="0"/>
          <w:numId w:val="0"/>
        </w:numPr>
      </w:pPr>
      <w:bookmarkStart w:id="333" w:name="_Toc454524506"/>
      <w:r w:rsidRPr="00106D48">
        <w:lastRenderedPageBreak/>
        <w:t>Charge</w:t>
      </w:r>
      <w:r w:rsidR="00845EEE" w:rsidRPr="00106D48">
        <w:t>ment classeur Excel</w:t>
      </w:r>
      <w:bookmarkEnd w:id="333"/>
    </w:p>
    <w:p w:rsidR="004D7AFE" w:rsidRPr="00106D48" w:rsidRDefault="00845EEE" w:rsidP="00AE5AEE">
      <w:pPr>
        <w:pStyle w:val="Titre3"/>
      </w:pPr>
      <w:bookmarkStart w:id="334" w:name="_Toc454524507"/>
      <w:r w:rsidRPr="00106D48">
        <w:t xml:space="preserve">Structure Dossier </w:t>
      </w:r>
      <w:r w:rsidRPr="00AE5AEE">
        <w:t>configuration</w:t>
      </w:r>
      <w:bookmarkEnd w:id="334"/>
    </w:p>
    <w:p w:rsidR="004D7AFE" w:rsidRPr="00106D48" w:rsidRDefault="004D7AFE" w:rsidP="004D7AFE"/>
    <w:p w:rsidR="008B3969" w:rsidRPr="00106D48" w:rsidRDefault="008B3969" w:rsidP="008B3969">
      <w:pPr>
        <w:jc w:val="both"/>
      </w:pPr>
      <w:r w:rsidRPr="00106D48">
        <w:t xml:space="preserve">Le contenu du classeur Excel est stocké </w:t>
      </w:r>
      <w:r w:rsidR="00AE5AEE" w:rsidRPr="00106D48">
        <w:t>dans la</w:t>
      </w:r>
      <w:r w:rsidR="004D7AFE" w:rsidRPr="00106D48">
        <w:t xml:space="preserve"> classe </w:t>
      </w:r>
      <w:r w:rsidR="00BF46A8" w:rsidRPr="00106D48">
        <w:t>DossierConfiguration</w:t>
      </w:r>
      <w:r w:rsidRPr="00106D48">
        <w:t>. C'est le constructeur de cette classe qui appelle les constructeurs des classes de représentation  des objets de MelodieNet hiérachiquement inférieur.</w:t>
      </w:r>
    </w:p>
    <w:p w:rsidR="008B3969" w:rsidRPr="00106D48" w:rsidRDefault="008B3969" w:rsidP="008B3969">
      <w:pPr>
        <w:jc w:val="both"/>
      </w:pPr>
    </w:p>
    <w:p w:rsidR="008B3969" w:rsidRPr="00106D48" w:rsidRDefault="008B3969" w:rsidP="008B3969">
      <w:pPr>
        <w:jc w:val="both"/>
      </w:pPr>
      <w:r w:rsidRPr="00106D48">
        <w:t>Ces constructeurs, quand ils doivent accéder au contenu du classeur Excel font appel aux méthodes de la classe AccesClasseurExcel.  C'est pourquoi le constructeur du DossierConfiguration crée un objet de la classe AccesClasseurExcel.</w:t>
      </w:r>
    </w:p>
    <w:p w:rsidR="004D7AFE" w:rsidRPr="00106D48" w:rsidRDefault="008B3969" w:rsidP="008B3969">
      <w:pPr>
        <w:jc w:val="both"/>
      </w:pPr>
      <w:r w:rsidRPr="00106D48">
        <w:t xml:space="preserve"> </w:t>
      </w:r>
      <w:r w:rsidR="00BF46A8" w:rsidRPr="00106D48">
        <w:t xml:space="preserve"> </w:t>
      </w:r>
      <w:r w:rsidR="004D7AFE" w:rsidRPr="00106D48">
        <w:t xml:space="preserve"> </w:t>
      </w:r>
    </w:p>
    <w:p w:rsidR="006A1F4F" w:rsidRPr="00106D48" w:rsidRDefault="008B3969" w:rsidP="008B3969">
      <w:pPr>
        <w:jc w:val="both"/>
      </w:pPr>
      <w:r w:rsidRPr="00106D48">
        <w:t xml:space="preserve">Le schéma suivant représente la hiérachie des classes du </w:t>
      </w:r>
      <w:r w:rsidR="00BA0FD1" w:rsidRPr="00106D48">
        <w:t>DossierConfiguration</w:t>
      </w:r>
      <w:r w:rsidRPr="00106D48">
        <w:t xml:space="preserve">. </w:t>
      </w:r>
      <w:r w:rsidR="00BA0FD1" w:rsidRPr="00106D48">
        <w:t>(Ce schéma est disponible en UML dans les annexes)</w:t>
      </w:r>
    </w:p>
    <w:p w:rsidR="00DF2BBD" w:rsidRPr="00106D48" w:rsidRDefault="00DF2BBD" w:rsidP="008B3969">
      <w:pPr>
        <w:jc w:val="both"/>
      </w:pPr>
    </w:p>
    <w:p w:rsidR="001B0EFB" w:rsidRPr="00106D48" w:rsidRDefault="001B0EFB" w:rsidP="00AE5AEE">
      <w:pPr>
        <w:pStyle w:val="Titre3"/>
      </w:pPr>
      <w:bookmarkStart w:id="335" w:name="_Toc454524508"/>
      <w:r w:rsidRPr="00106D48">
        <w:t xml:space="preserve">Traitement en </w:t>
      </w:r>
      <w:r w:rsidRPr="00AE5AEE">
        <w:t>background</w:t>
      </w:r>
      <w:bookmarkEnd w:id="335"/>
    </w:p>
    <w:p w:rsidR="001B0EFB" w:rsidRPr="00106D48" w:rsidRDefault="001B0EFB" w:rsidP="00ED253F">
      <w:pPr>
        <w:keepNext/>
        <w:keepLines/>
        <w:jc w:val="both"/>
      </w:pPr>
    </w:p>
    <w:p w:rsidR="001B0EFB" w:rsidRPr="00106D48" w:rsidRDefault="001B0EFB" w:rsidP="00ED253F">
      <w:pPr>
        <w:keepNext/>
        <w:keepLines/>
        <w:jc w:val="both"/>
      </w:pPr>
      <w:r w:rsidRPr="00106D48">
        <w:t xml:space="preserve">Dans la méthode " btnOuvrirClick", </w:t>
      </w:r>
      <w:r w:rsidR="00ED253F" w:rsidRPr="00106D48">
        <w:t>le BackGroundWorker</w:t>
      </w:r>
      <w:r w:rsidRPr="00106D48">
        <w:t xml:space="preserve"> "bgwChargementDossier" est lancé</w:t>
      </w:r>
      <w:r w:rsidR="00ED253F">
        <w:t>.</w:t>
      </w:r>
    </w:p>
    <w:p w:rsidR="001B0EFB" w:rsidRPr="00106D48" w:rsidRDefault="001B0EFB" w:rsidP="00ED253F">
      <w:pPr>
        <w:keepNext/>
        <w:keepLines/>
        <w:jc w:val="both"/>
      </w:pPr>
      <w:r w:rsidRPr="00106D48">
        <w:t xml:space="preserve">L'appel au constructeur est fait dans la </w:t>
      </w:r>
      <w:r w:rsidR="00ED253F" w:rsidRPr="00106D48">
        <w:t>méthode</w:t>
      </w:r>
      <w:r w:rsidRPr="00106D48">
        <w:t xml:space="preserve"> "bgwChargementDossier_DoWork".</w:t>
      </w:r>
    </w:p>
    <w:p w:rsidR="00ED253F" w:rsidRDefault="001B0EFB" w:rsidP="00ED253F">
      <w:pPr>
        <w:keepNext/>
        <w:keepLines/>
        <w:jc w:val="both"/>
      </w:pPr>
      <w:r w:rsidRPr="00106D48">
        <w:t xml:space="preserve">A la fin du chargement, </w:t>
      </w:r>
      <w:r w:rsidR="00ED253F" w:rsidRPr="00106D48">
        <w:t>le traitement</w:t>
      </w:r>
      <w:r w:rsidRPr="00106D48">
        <w:t xml:space="preserve"> du retour est quant à lui traité dans "bgwChargementDossierRunWorkerCompleted". C'est depuis cette méthode qu'est lancé "ControlerCoherenceConfiguration". Le traitement des retours y est également fait.</w:t>
      </w:r>
    </w:p>
    <w:p w:rsidR="00ED253F" w:rsidRDefault="00ED253F" w:rsidP="00ED253F">
      <w:pPr>
        <w:keepNext/>
        <w:keepLines/>
        <w:jc w:val="both"/>
      </w:pPr>
    </w:p>
    <w:p w:rsidR="00F3184F" w:rsidRDefault="00F3184F" w:rsidP="00ED253F">
      <w:pPr>
        <w:keepNext/>
        <w:keepLines/>
        <w:jc w:val="both"/>
      </w:pPr>
    </w:p>
    <w:p w:rsidR="00ED253F" w:rsidRPr="00106D48" w:rsidRDefault="00ED253F" w:rsidP="00ED253F">
      <w:pPr>
        <w:keepNext/>
        <w:keepLines/>
        <w:jc w:val="both"/>
        <w:sectPr w:rsidR="00ED253F" w:rsidRPr="00106D48" w:rsidSect="003303E9">
          <w:footerReference w:type="default" r:id="rId8"/>
          <w:pgSz w:w="11906" w:h="16838"/>
          <w:pgMar w:top="851" w:right="567" w:bottom="851" w:left="567" w:header="708" w:footer="708" w:gutter="0"/>
          <w:cols w:space="708"/>
          <w:docGrid w:linePitch="360"/>
        </w:sectPr>
      </w:pPr>
    </w:p>
    <w:p w:rsidR="00BA0FD1" w:rsidRPr="00106D48" w:rsidRDefault="003B21F2" w:rsidP="003B21F2">
      <w:pPr>
        <w:jc w:val="center"/>
      </w:pPr>
      <w:r w:rsidRPr="00106D48">
        <w:lastRenderedPageBreak/>
        <w:t>Enchainement des classes</w:t>
      </w:r>
    </w:p>
    <w:p w:rsidR="004D7AFE" w:rsidRPr="00106D48" w:rsidRDefault="006A1F4F" w:rsidP="00845EEE">
      <w:r w:rsidRPr="00106D48">
        <w:rPr>
          <w:noProof/>
        </w:rPr>
        <w:drawing>
          <wp:anchor distT="0" distB="0" distL="114300" distR="114300" simplePos="0" relativeHeight="251488256" behindDoc="1" locked="0" layoutInCell="1" allowOverlap="1" wp14:anchorId="3732CF81" wp14:editId="334F48AD">
            <wp:simplePos x="0" y="0"/>
            <wp:positionH relativeFrom="column">
              <wp:posOffset>-116205</wp:posOffset>
            </wp:positionH>
            <wp:positionV relativeFrom="paragraph">
              <wp:posOffset>153035</wp:posOffset>
            </wp:positionV>
            <wp:extent cx="9509760" cy="5892165"/>
            <wp:effectExtent l="0" t="0" r="0" b="0"/>
            <wp:wrapTight wrapText="bothSides">
              <wp:wrapPolygon edited="0">
                <wp:start x="0" y="0"/>
                <wp:lineTo x="0" y="21509"/>
                <wp:lineTo x="21548" y="21509"/>
                <wp:lineTo x="2154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0554" t="26102" r="7070" b="30622"/>
                    <a:stretch/>
                  </pic:blipFill>
                  <pic:spPr bwMode="auto">
                    <a:xfrm>
                      <a:off x="0" y="0"/>
                      <a:ext cx="9509760" cy="5892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7AFE" w:rsidRPr="00106D48" w:rsidRDefault="004D7AFE" w:rsidP="00845EEE"/>
    <w:p w:rsidR="00CD6E4D" w:rsidRPr="00106D48" w:rsidDel="001D6F4A" w:rsidRDefault="00CD6E4D" w:rsidP="004D7AFE">
      <w:pPr>
        <w:pStyle w:val="Titre3"/>
        <w:rPr>
          <w:del w:id="338" w:author="BONTEMPI, Virgil" w:date="2016-06-20T10:05:00Z"/>
          <w:color w:val="auto"/>
        </w:rPr>
      </w:pPr>
      <w:bookmarkStart w:id="339" w:name="_Toc324170814"/>
    </w:p>
    <w:p w:rsidR="00CD6E4D" w:rsidRPr="00106D48" w:rsidRDefault="00CD6E4D" w:rsidP="00CD6E4D"/>
    <w:p w:rsidR="00CD6E4D" w:rsidRPr="00106D48" w:rsidRDefault="00CD6E4D" w:rsidP="00CD6E4D"/>
    <w:p w:rsidR="00CD6E4D" w:rsidRPr="00106D48" w:rsidRDefault="00CD6E4D" w:rsidP="00CD6E4D"/>
    <w:p w:rsidR="00CD6E4D" w:rsidRPr="00106D48" w:rsidDel="001D6F4A" w:rsidRDefault="00CD6E4D" w:rsidP="004D7AFE">
      <w:pPr>
        <w:pStyle w:val="Titre3"/>
        <w:rPr>
          <w:del w:id="340" w:author="BONTEMPI, Virgil" w:date="2016-06-20T10:05:00Z"/>
          <w:color w:val="auto"/>
        </w:rPr>
      </w:pPr>
    </w:p>
    <w:p w:rsidR="00CD6E4D" w:rsidRPr="00106D48" w:rsidRDefault="00CD6E4D"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 w:rsidR="006A1F4F" w:rsidRPr="00106D48" w:rsidRDefault="006A1F4F" w:rsidP="00CD6E4D">
      <w:pPr>
        <w:sectPr w:rsidR="006A1F4F" w:rsidRPr="00106D48" w:rsidSect="006A1F4F">
          <w:pgSz w:w="16838" w:h="11906" w:orient="landscape"/>
          <w:pgMar w:top="567" w:right="851" w:bottom="567" w:left="851" w:header="708" w:footer="708" w:gutter="0"/>
          <w:cols w:space="708"/>
          <w:docGrid w:linePitch="360"/>
        </w:sectPr>
      </w:pPr>
    </w:p>
    <w:p w:rsidR="006A1F4F" w:rsidRPr="00106D48" w:rsidRDefault="006A1F4F" w:rsidP="00CD6E4D"/>
    <w:p w:rsidR="004D7AFE" w:rsidRPr="00106D48" w:rsidRDefault="00C650A5" w:rsidP="00AE5AEE">
      <w:pPr>
        <w:pStyle w:val="Titre3"/>
      </w:pPr>
      <w:bookmarkStart w:id="341" w:name="_Toc454524509"/>
      <w:r w:rsidRPr="00106D48">
        <w:t xml:space="preserve">La classe </w:t>
      </w:r>
      <w:r w:rsidRPr="00AE5AEE">
        <w:t>AccesDossier</w:t>
      </w:r>
      <w:r w:rsidR="004D7AFE" w:rsidRPr="00AE5AEE">
        <w:t>Excel</w:t>
      </w:r>
      <w:bookmarkEnd w:id="339"/>
      <w:bookmarkEnd w:id="341"/>
    </w:p>
    <w:p w:rsidR="00CD6E4D" w:rsidRPr="00106D48" w:rsidRDefault="00CD6E4D" w:rsidP="004D7AFE"/>
    <w:p w:rsidR="004D7AFE" w:rsidRPr="00AE5AEE" w:rsidRDefault="004D7AFE" w:rsidP="00AE5AEE">
      <w:pPr>
        <w:pStyle w:val="Titre4"/>
      </w:pPr>
      <w:bookmarkStart w:id="342" w:name="_Toc324170815"/>
      <w:bookmarkStart w:id="343" w:name="_Toc454524510"/>
      <w:r w:rsidRPr="00AE5AEE">
        <w:t>Principe et appels</w:t>
      </w:r>
      <w:bookmarkEnd w:id="342"/>
      <w:bookmarkEnd w:id="343"/>
      <w:r w:rsidRPr="00AE5AEE">
        <w:t xml:space="preserve"> </w:t>
      </w:r>
    </w:p>
    <w:p w:rsidR="004D7AFE" w:rsidRPr="00106D48" w:rsidRDefault="004D7AFE" w:rsidP="004D7AFE"/>
    <w:p w:rsidR="004D7AFE" w:rsidRPr="00106D48" w:rsidRDefault="004D7AFE" w:rsidP="004D7AFE">
      <w:r w:rsidRPr="00106D48">
        <w:t>La classe AccesDossierExcel est appelée par toutes les classes</w:t>
      </w:r>
      <w:r w:rsidR="001B0EFB" w:rsidRPr="00106D48">
        <w:t xml:space="preserve"> du dossier de configuration</w:t>
      </w:r>
      <w:r w:rsidRPr="00106D48">
        <w:t>.</w:t>
      </w:r>
    </w:p>
    <w:p w:rsidR="004D7AFE" w:rsidRPr="00106D48" w:rsidRDefault="004D7AFE" w:rsidP="004D7AFE">
      <w:r w:rsidRPr="00106D48">
        <w:t>Elle permet d’aller chercher des informations dans le classeur de configuration</w:t>
      </w:r>
    </w:p>
    <w:p w:rsidR="004D7AFE" w:rsidRPr="00106D48" w:rsidRDefault="004D7AFE" w:rsidP="004D7AFE"/>
    <w:p w:rsidR="004D7AFE" w:rsidRPr="00106D48" w:rsidRDefault="004D7AFE" w:rsidP="004D7AFE"/>
    <w:p w:rsidR="004D7AFE" w:rsidRPr="00AE5AEE" w:rsidRDefault="004D7AFE" w:rsidP="00AE5AEE">
      <w:pPr>
        <w:pStyle w:val="Titre4"/>
      </w:pPr>
      <w:bookmarkStart w:id="344" w:name="_Toc324170816"/>
      <w:bookmarkStart w:id="345" w:name="_Toc454524511"/>
      <w:r w:rsidRPr="00AE5AEE">
        <w:t>Propriétés</w:t>
      </w:r>
      <w:bookmarkEnd w:id="344"/>
      <w:bookmarkEnd w:id="345"/>
      <w:r w:rsidRPr="00AE5AEE">
        <w:t xml:space="preserve"> </w:t>
      </w:r>
    </w:p>
    <w:p w:rsidR="004D7AFE" w:rsidRPr="00106D48" w:rsidRDefault="004D7AFE" w:rsidP="004D7AFE"/>
    <w:p w:rsidR="004D7AFE" w:rsidRPr="00106D48" w:rsidRDefault="004D7AFE" w:rsidP="004D7AFE">
      <w:r w:rsidRPr="00106D48">
        <w:t>Dans la classe AccesDossierExcel nous trouvons toutes les propriétés relatives à l’ouverture et le parcours du classeur de configuration.</w:t>
      </w:r>
    </w:p>
    <w:p w:rsidR="004D7AFE" w:rsidRPr="00106D48" w:rsidRDefault="004D7AFE" w:rsidP="004D7AFE">
      <w:r w:rsidRPr="00106D48">
        <w:t xml:space="preserve">Sont présents : </w:t>
      </w:r>
    </w:p>
    <w:p w:rsidR="004D7AFE" w:rsidRPr="00106D48" w:rsidRDefault="004D7AFE" w:rsidP="004D7AFE">
      <w:r w:rsidRPr="00106D48">
        <w:t>Le chemin du dossier</w:t>
      </w:r>
      <w:r w:rsidRPr="00106D48">
        <w:br/>
        <w:t>L’application Excel</w:t>
      </w:r>
      <w:r w:rsidRPr="00106D48">
        <w:br/>
        <w:t>Le classeur de configuration</w:t>
      </w:r>
      <w:r w:rsidRPr="00106D48">
        <w:br/>
        <w:t>L’onglet courant</w:t>
      </w:r>
    </w:p>
    <w:p w:rsidR="004D7AFE" w:rsidRPr="00106D48" w:rsidRDefault="004D7AFE" w:rsidP="004D7AFE">
      <w:r w:rsidRPr="00106D48">
        <w:t>La liste des champs et des onglets</w:t>
      </w:r>
    </w:p>
    <w:p w:rsidR="004D7AFE" w:rsidRPr="00106D48" w:rsidRDefault="00515980" w:rsidP="004D7AFE">
      <w:r w:rsidRPr="00106D48">
        <w:t>La liste des erreur</w:t>
      </w:r>
      <w:r w:rsidR="004D7AFE" w:rsidRPr="00106D48">
        <w:t>s</w:t>
      </w:r>
    </w:p>
    <w:p w:rsidR="004D7AFE" w:rsidRPr="00AE5AEE" w:rsidRDefault="004D7AFE" w:rsidP="00AE5AEE">
      <w:pPr>
        <w:pStyle w:val="Titre4"/>
      </w:pPr>
      <w:bookmarkStart w:id="346" w:name="_Toc324170817"/>
      <w:bookmarkStart w:id="347" w:name="_Toc454524512"/>
      <w:r w:rsidRPr="00AE5AEE">
        <w:t>Méthodes</w:t>
      </w:r>
      <w:bookmarkEnd w:id="346"/>
      <w:bookmarkEnd w:id="347"/>
    </w:p>
    <w:p w:rsidR="004D7AFE" w:rsidRPr="00106D48" w:rsidRDefault="004D7AFE" w:rsidP="004D7AFE"/>
    <w:p w:rsidR="004D7AFE" w:rsidRPr="00106D48" w:rsidRDefault="004D7AFE" w:rsidP="004D7AFE">
      <w:r w:rsidRPr="00106D48">
        <w:t>Les méthodes sont listées dans le tableau suivant :</w:t>
      </w:r>
    </w:p>
    <w:p w:rsidR="004D7AFE" w:rsidRPr="00106D48" w:rsidRDefault="004D7AFE" w:rsidP="004D7AFE"/>
    <w:p w:rsidR="004D7AFE" w:rsidRPr="00106D48" w:rsidRDefault="004D7AFE" w:rsidP="004D7AFE"/>
    <w:tbl>
      <w:tblPr>
        <w:tblStyle w:val="Listeclaire-Accent1"/>
        <w:tblpPr w:leftFromText="141" w:rightFromText="141" w:vertAnchor="text" w:horzAnchor="margin" w:tblpY="226"/>
        <w:tblW w:w="10774" w:type="dxa"/>
        <w:tblLayout w:type="fixed"/>
        <w:tblLook w:val="00A0" w:firstRow="1" w:lastRow="0" w:firstColumn="1" w:lastColumn="0" w:noHBand="0" w:noVBand="0"/>
      </w:tblPr>
      <w:tblGrid>
        <w:gridCol w:w="3168"/>
        <w:gridCol w:w="1440"/>
        <w:gridCol w:w="1620"/>
        <w:gridCol w:w="1620"/>
        <w:gridCol w:w="2926"/>
      </w:tblGrid>
      <w:tr w:rsidR="00106D48" w:rsidRPr="00106D48"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color w:val="auto"/>
              </w:rPr>
            </w:pPr>
            <w:r w:rsidRPr="00106D48">
              <w:rPr>
                <w:color w:val="auto"/>
              </w:rPr>
              <w:t>Méthode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pPr>
              <w:rPr>
                <w:color w:val="auto"/>
              </w:rPr>
            </w:pPr>
            <w:r w:rsidRPr="00106D48">
              <w:rPr>
                <w:color w:val="auto"/>
              </w:rPr>
              <w:t>Description</w:t>
            </w:r>
          </w:p>
        </w:tc>
        <w:tc>
          <w:tcPr>
            <w:tcW w:w="1620" w:type="dxa"/>
          </w:tcPr>
          <w:p w:rsidR="006A1F4F" w:rsidRPr="00106D48" w:rsidRDefault="006A1F4F" w:rsidP="006A1F4F">
            <w:pPr>
              <w:cnfStyle w:val="100000000000" w:firstRow="1" w:lastRow="0" w:firstColumn="0" w:lastColumn="0" w:oddVBand="0" w:evenVBand="0" w:oddHBand="0" w:evenHBand="0" w:firstRowFirstColumn="0" w:firstRowLastColumn="0" w:lastRowFirstColumn="0" w:lastRowLastColumn="0"/>
              <w:rPr>
                <w:color w:val="auto"/>
              </w:rPr>
            </w:pPr>
            <w:r w:rsidRPr="00106D48">
              <w:rPr>
                <w:color w:val="auto"/>
              </w:rPr>
              <w:t>Paramètres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pPr>
              <w:rPr>
                <w:color w:val="auto"/>
              </w:rPr>
            </w:pPr>
            <w:r w:rsidRPr="00106D48">
              <w:rPr>
                <w:color w:val="auto"/>
              </w:rPr>
              <w:t>Sortie</w:t>
            </w:r>
          </w:p>
        </w:tc>
        <w:tc>
          <w:tcPr>
            <w:tcW w:w="2926" w:type="dxa"/>
          </w:tcPr>
          <w:p w:rsidR="006A1F4F" w:rsidRPr="00106D48" w:rsidRDefault="006A1F4F" w:rsidP="006A1F4F">
            <w:pPr>
              <w:cnfStyle w:val="100000000000" w:firstRow="1" w:lastRow="0" w:firstColumn="0" w:lastColumn="0" w:oddVBand="0" w:evenVBand="0" w:oddHBand="0" w:evenHBand="0" w:firstRowFirstColumn="0" w:firstRowLastColumn="0" w:lastRowFirstColumn="0" w:lastRowLastColumn="0"/>
              <w:rPr>
                <w:color w:val="auto"/>
              </w:rPr>
            </w:pPr>
            <w:r w:rsidRPr="00106D48">
              <w:rPr>
                <w:color w:val="auto"/>
              </w:rPr>
              <w:t>Tests associés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ListerOnglet</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Liste les onglets du dossier Excel</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Aucuns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0 si aucunes erreurs</w:t>
            </w:r>
          </w:p>
          <w:p w:rsidR="006A1F4F" w:rsidRPr="00106D48" w:rsidRDefault="006A1F4F" w:rsidP="006A1F4F">
            <w:r w:rsidRPr="00106D48">
              <w:t>1 si la procédure a recontré des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rPr>
                <w:b/>
                <w:bCs/>
              </w:rPr>
              <w:t>ContenuListOnglet</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ListerChampsNommes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Liste les champs només dans l’onglet passé en paramètre</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-Le nom de l’onglet dont on désire lister les champs nommés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0 si aucunes erreurs</w:t>
            </w:r>
          </w:p>
          <w:p w:rsidR="006A1F4F" w:rsidRPr="00106D48" w:rsidRDefault="006A1F4F" w:rsidP="006A1F4F">
            <w:r w:rsidRPr="00106D48">
              <w:t>1 si la procédure a recontré des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rPr>
                <w:b/>
                <w:bCs/>
              </w:rPr>
              <w:t>ContenuListChamps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SelectionnerOnglet</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rPr>
                <w:sz w:val="22"/>
              </w:rPr>
              <w:t>Selectionne l’onglet dans ongletCourant</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-Le nom de l’onglet à selectionner</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Aucunes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rPr>
                <w:b/>
                <w:bCs/>
              </w:rPr>
              <w:t>ContenuOngletSelectionne</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p>
          <w:p w:rsidR="006A1F4F" w:rsidRPr="00106D48" w:rsidRDefault="006A1F4F" w:rsidP="006A1F4F">
            <w:pPr>
              <w:rPr>
                <w:b w:val="0"/>
                <w:bCs w:val="0"/>
              </w:rPr>
            </w:pPr>
          </w:p>
          <w:p w:rsidR="006A1F4F" w:rsidRPr="00106D48" w:rsidRDefault="006A1F4F" w:rsidP="006A1F4F">
            <w:r w:rsidRPr="00106D48">
              <w:rPr>
                <w:b w:val="0"/>
                <w:bCs w:val="0"/>
              </w:rPr>
              <w:t>TraiterPlageParametres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p w:rsidR="006A1F4F" w:rsidRPr="00106D48" w:rsidRDefault="006A1F4F" w:rsidP="006A1F4F"/>
          <w:p w:rsidR="006A1F4F" w:rsidRPr="00106D48" w:rsidRDefault="006A1F4F" w:rsidP="006A1F4F">
            <w:r w:rsidRPr="00106D48">
              <w:t>Récupère les valeurs d’une plage paramètre</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paramètre</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p w:rsidR="006A1F4F" w:rsidRPr="00106D48" w:rsidRDefault="006A1F4F" w:rsidP="006A1F4F"/>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ContenuParamètresOperations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NombreParametresAjoutesOK</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lastRenderedPageBreak/>
              <w:t>TraiterPlageTracabilité</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de tracabilités</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-Nom de la plage de tracabilités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ContenuTracabilitéOperations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NombreTracabilitésAjoutesOK</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 </w:t>
            </w:r>
            <w:r w:rsidRPr="00106D48">
              <w:rPr>
                <w:b/>
                <w:bCs/>
              </w:rPr>
              <w:t>ChampsNumeriquesInvalides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TraiterPlageConsignes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de consignes</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 consignes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ContenuConsignesOperations NombreConsignesAjoutesOK</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ConsigneInfOuSupErroné</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TraiterPlageParametresFamille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de Paramètres famille</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-Nom de la plage de paramètre famille</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 xml:space="preserve">Nombre de lignes ajoutés ou 0 si erreurs </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ContenuParametresFamille</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NombreParametresFamilleAjoutesOK</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rPr>
                <w:b/>
                <w:bCs/>
              </w:rPr>
              <w:t>ChampsNumeriquesInvalides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TraiterPlageServeurOPC</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de serveurs OPC</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des serveurs OPC</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ContenuServeursOPC</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TraiterPlageGroupeOPC</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 xml:space="preserve">Récupère les valeurs d’une plage de </w:t>
            </w:r>
          </w:p>
          <w:p w:rsidR="006A1F4F" w:rsidRPr="00106D48" w:rsidRDefault="006A1F4F" w:rsidP="006A1F4F">
            <w:r w:rsidRPr="00106D48">
              <w:t>groupe OPC</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-Nom de la plage des groupe OPC</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ContenuGroupeOPC</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rPr>
                <w:b/>
                <w:bCs/>
              </w:rPr>
              <w:t>ChampsNumeriquesInvalides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t>TraiterPlageMesure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 xml:space="preserve">Récupère les valeurs d’une plage de </w:t>
            </w:r>
          </w:p>
          <w:p w:rsidR="006A1F4F" w:rsidRPr="00106D48" w:rsidRDefault="006A1F4F" w:rsidP="006A1F4F">
            <w:r w:rsidRPr="00106D48">
              <w:t>Mesures</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 mesures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ContenuMesuresOperations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NombreMesuresAjoutesOK</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p>
          <w:p w:rsidR="006A1F4F" w:rsidRPr="00106D48" w:rsidRDefault="006A1F4F" w:rsidP="006A1F4F">
            <w:pPr>
              <w:rPr>
                <w:b w:val="0"/>
                <w:bCs w:val="0"/>
              </w:rPr>
            </w:pPr>
          </w:p>
          <w:p w:rsidR="006A1F4F" w:rsidRPr="00106D48" w:rsidRDefault="006A1F4F" w:rsidP="006A1F4F">
            <w:pPr>
              <w:rPr>
                <w:b w:val="0"/>
                <w:bCs w:val="0"/>
              </w:rPr>
            </w:pPr>
          </w:p>
          <w:p w:rsidR="006A1F4F" w:rsidRPr="00106D48" w:rsidRDefault="006A1F4F" w:rsidP="006A1F4F">
            <w:pPr>
              <w:rPr>
                <w:b w:val="0"/>
                <w:bCs w:val="0"/>
              </w:rPr>
            </w:pPr>
          </w:p>
          <w:p w:rsidR="006A1F4F" w:rsidRPr="00106D48" w:rsidRDefault="006A1F4F" w:rsidP="006A1F4F">
            <w:r w:rsidRPr="00106D48">
              <w:rPr>
                <w:b w:val="0"/>
                <w:bCs w:val="0"/>
              </w:rPr>
              <w:t>LireValeurChamp</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p w:rsidR="006A1F4F" w:rsidRPr="00106D48" w:rsidRDefault="006A1F4F" w:rsidP="006A1F4F"/>
          <w:p w:rsidR="006A1F4F" w:rsidRPr="00106D48" w:rsidRDefault="006A1F4F" w:rsidP="006A1F4F"/>
          <w:p w:rsidR="006A1F4F" w:rsidRPr="00106D48" w:rsidRDefault="006A1F4F" w:rsidP="006A1F4F"/>
          <w:p w:rsidR="006A1F4F" w:rsidRPr="00106D48" w:rsidRDefault="006A1F4F" w:rsidP="006A1F4F">
            <w:r w:rsidRPr="00106D48">
              <w:t xml:space="preserve">Recupère la valeur d’un champ </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-Le nom du champ dont on désire la valeur.</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valeur par défaut de se champ si il n’est pas référencé</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p w:rsidR="006A1F4F" w:rsidRPr="00106D48" w:rsidRDefault="006A1F4F" w:rsidP="006A1F4F"/>
          <w:p w:rsidR="006A1F4F" w:rsidRPr="00106D48" w:rsidRDefault="006A1F4F" w:rsidP="006A1F4F"/>
          <w:p w:rsidR="006A1F4F" w:rsidRPr="00106D48" w:rsidRDefault="006A1F4F" w:rsidP="006A1F4F"/>
          <w:p w:rsidR="006A1F4F" w:rsidRPr="00106D48" w:rsidRDefault="006A1F4F" w:rsidP="006A1F4F">
            <w:r w:rsidRPr="00106D48">
              <w:t>La valeur du champ si il est défini, la valeur par defaut si on ne l’a pas trouvé</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ContenueLireValeurChamps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ChampInvalideLireValeurChamps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rPr>
                <w:b/>
                <w:bCs/>
              </w:rPr>
              <w:t>ChampNullLireValeurChamps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lastRenderedPageBreak/>
              <w:t>FermerClasseur</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Ferme le classeur utilisé</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Aucuns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Aucunes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Aucuns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t>TesterAppartenanceRange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Verifie qu’une cellule appartien à une plage de données</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Une cellule</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Une plage de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Vrai si la cellule appartient a la plage</w:t>
            </w:r>
          </w:p>
          <w:p w:rsidR="006A1F4F" w:rsidRPr="00106D48" w:rsidRDefault="006A1F4F" w:rsidP="006A1F4F">
            <w:r w:rsidRPr="00106D48">
              <w:t>Faux sinon</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MethodeAppartenanceRange</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t>TesterAppartenanceMesureConsigne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Vérifie si les consignes figurants dans les mesures sont bien définis</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-Une liste de mesures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-Une liste de consignes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Vrai si les consignes sont bien définies</w:t>
            </w:r>
          </w:p>
          <w:p w:rsidR="006A1F4F" w:rsidRPr="00106D48" w:rsidRDefault="006A1F4F" w:rsidP="006A1F4F">
            <w:r w:rsidRPr="00106D48">
              <w:t>Faux sinon</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MethodeAppartenanceMesuresConsignes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t>TesterExistenceServeurGroupeOPC</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Vérifie si les serveurs figurants dans le Groupe OPC sont bien définis</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de serveurs.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des groupe OPC</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Vrai si les serveurs sont bien définis</w:t>
            </w:r>
          </w:p>
          <w:p w:rsidR="006A1F4F" w:rsidRPr="00106D48" w:rsidRDefault="006A1F4F" w:rsidP="006A1F4F">
            <w:r w:rsidRPr="00106D48">
              <w:t>Faux sinon</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MethodeExistanceServeurGroupeOPC</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TraiterPlageListeOP</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 xml:space="preserve">Récupère les valeurs d’une plage de </w:t>
            </w:r>
          </w:p>
          <w:p w:rsidR="006A1F4F" w:rsidRPr="00106D48" w:rsidRDefault="006A1F4F" w:rsidP="006A1F4F">
            <w:r w:rsidRPr="00106D48">
              <w:t>Liste d’OP</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 la liste d’OP</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ContenuPlageListOP</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r w:rsidRPr="00106D48">
              <w:rPr>
                <w:b w:val="0"/>
                <w:bCs w:val="0"/>
              </w:rPr>
              <w:t>TraiterPlageDefauts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pPr>
              <w:rPr>
                <w:sz w:val="22"/>
              </w:rPr>
            </w:pPr>
            <w:r w:rsidRPr="00106D48">
              <w:rPr>
                <w:sz w:val="22"/>
              </w:rPr>
              <w:t xml:space="preserve">Récupère les valeurs d’une plage de </w:t>
            </w:r>
          </w:p>
          <w:p w:rsidR="006A1F4F" w:rsidRPr="00106D48" w:rsidRDefault="006A1F4F" w:rsidP="006A1F4F">
            <w:r w:rsidRPr="00106D48">
              <w:rPr>
                <w:sz w:val="22"/>
              </w:rPr>
              <w:t>Défaut(Cartons jaunes,oran</w:t>
            </w:r>
            <w:r w:rsidRPr="00106D48">
              <w:rPr>
                <w:sz w:val="22"/>
              </w:rPr>
              <w:lastRenderedPageBreak/>
              <w:t>ges,defauts procédés …)</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lastRenderedPageBreak/>
              <w:t xml:space="preserve">-Nom de la plage des defauts </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ContenuePlageDefaut</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NombreDefautsAjoutesOK</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ChampsNumeriquesInvalides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pPr>
              <w:rPr>
                <w:b w:val="0"/>
                <w:bCs w:val="0"/>
              </w:rPr>
            </w:pPr>
          </w:p>
          <w:p w:rsidR="006A1F4F" w:rsidRPr="00106D48" w:rsidRDefault="006A1F4F" w:rsidP="006A1F4F">
            <w:pPr>
              <w:rPr>
                <w:b w:val="0"/>
                <w:bCs w:val="0"/>
              </w:rPr>
            </w:pPr>
          </w:p>
          <w:p w:rsidR="006A1F4F" w:rsidRPr="00106D48" w:rsidRDefault="006A1F4F" w:rsidP="006A1F4F">
            <w:r w:rsidRPr="00106D48">
              <w:rPr>
                <w:b w:val="0"/>
                <w:bCs w:val="0"/>
              </w:rPr>
              <w:t>TraiterPlageExceptions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p w:rsidR="006A1F4F" w:rsidRPr="00106D48" w:rsidRDefault="006A1F4F" w:rsidP="006A1F4F"/>
          <w:p w:rsidR="006A1F4F" w:rsidRPr="00106D48" w:rsidRDefault="006A1F4F" w:rsidP="006A1F4F">
            <w:r w:rsidRPr="00106D48">
              <w:t>Récupère les valeurs d’une plage d’exception</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des exception</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p w:rsidR="006A1F4F" w:rsidRPr="00106D48" w:rsidRDefault="006A1F4F" w:rsidP="006A1F4F"/>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ContenuePlageExceptions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NombreExceptionsAjoutesOK</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TraiterPlageEchangeVariables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dans les fiches (Entetes,Parametres Systematiques, Paramètres)</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-Nom de la plage d’Echange Variable</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ContenuEchangeVariables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NombreEchangeVariablesAjoutesOK</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ChampsNumeriquesInvalides</w:t>
            </w:r>
          </w:p>
        </w:tc>
      </w:tr>
      <w:tr w:rsidR="00106D48" w:rsidRPr="00106D48" w:rsidTr="006A1F4F">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TraiterPlageVariablesFichierTexte</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Récupère les valeurs d’une plage de Variables d’un onglet Texte</w:t>
            </w:r>
          </w:p>
        </w:tc>
        <w:tc>
          <w:tcPr>
            <w:tcW w:w="1620"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-Nom de la plage de Variables</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ContenuVariablesFichierTexte</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NombreVariablesTexteFichierAjoutesOK</w:t>
            </w:r>
          </w:p>
          <w:p w:rsidR="006A1F4F" w:rsidRPr="00106D48" w:rsidRDefault="006A1F4F" w:rsidP="006A1F4F">
            <w:pPr>
              <w:cnfStyle w:val="000000000000" w:firstRow="0" w:lastRow="0" w:firstColumn="0" w:lastColumn="0" w:oddVBand="0" w:evenVBand="0" w:oddHBand="0" w:evenHBand="0" w:firstRowFirstColumn="0" w:firstRowLastColumn="0" w:lastRowFirstColumn="0" w:lastRowLastColumn="0"/>
              <w:rPr>
                <w:b/>
                <w:bCs/>
              </w:rPr>
            </w:pPr>
            <w:r w:rsidRPr="00106D48">
              <w:rPr>
                <w:b/>
                <w:bCs/>
              </w:rPr>
              <w:t>ChampsNumeriquesInvalides</w:t>
            </w:r>
          </w:p>
        </w:tc>
      </w:tr>
      <w:tr w:rsidR="00106D48" w:rsidRPr="00106D48"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6A1F4F" w:rsidRPr="00106D48" w:rsidRDefault="006A1F4F" w:rsidP="006A1F4F">
            <w:r w:rsidRPr="00106D48">
              <w:rPr>
                <w:b w:val="0"/>
                <w:bCs w:val="0"/>
              </w:rPr>
              <w:t>TraiterPlageModes</w:t>
            </w:r>
          </w:p>
        </w:tc>
        <w:tc>
          <w:tcPr>
            <w:cnfStyle w:val="000010000000" w:firstRow="0" w:lastRow="0" w:firstColumn="0" w:lastColumn="0" w:oddVBand="1" w:evenVBand="0" w:oddHBand="0" w:evenHBand="0" w:firstRowFirstColumn="0" w:firstRowLastColumn="0" w:lastRowFirstColumn="0" w:lastRowLastColumn="0"/>
            <w:tcW w:w="1440" w:type="dxa"/>
          </w:tcPr>
          <w:p w:rsidR="006A1F4F" w:rsidRPr="00106D48" w:rsidRDefault="006A1F4F" w:rsidP="006A1F4F">
            <w:r w:rsidRPr="00106D48">
              <w:t xml:space="preserve">Récupère les valeurs d’une plage de modes </w:t>
            </w:r>
          </w:p>
        </w:tc>
        <w:tc>
          <w:tcPr>
            <w:tcW w:w="1620"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-Nom de la plage de modes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pPr>
            <w:r w:rsidRPr="00106D48">
              <w:t>-La liste où ajouter les données</w:t>
            </w:r>
          </w:p>
        </w:tc>
        <w:tc>
          <w:tcPr>
            <w:cnfStyle w:val="000010000000" w:firstRow="0" w:lastRow="0" w:firstColumn="0" w:lastColumn="0" w:oddVBand="1" w:evenVBand="0" w:oddHBand="0" w:evenHBand="0" w:firstRowFirstColumn="0" w:firstRowLastColumn="0" w:lastRowFirstColumn="0" w:lastRowLastColumn="0"/>
            <w:tcW w:w="1620" w:type="dxa"/>
          </w:tcPr>
          <w:p w:rsidR="006A1F4F" w:rsidRPr="00106D48" w:rsidRDefault="006A1F4F" w:rsidP="006A1F4F">
            <w:r w:rsidRPr="00106D48">
              <w:t>Nombre de lignes ajoutés ou 0 si erreurs</w:t>
            </w:r>
          </w:p>
        </w:tc>
        <w:tc>
          <w:tcPr>
            <w:tcW w:w="2926" w:type="dxa"/>
          </w:tcPr>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ContenuModes</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NombreModesAjoutesOK</w:t>
            </w:r>
          </w:p>
          <w:p w:rsidR="006A1F4F" w:rsidRPr="00106D48" w:rsidRDefault="006A1F4F" w:rsidP="006A1F4F">
            <w:pPr>
              <w:cnfStyle w:val="000000100000" w:firstRow="0" w:lastRow="0" w:firstColumn="0" w:lastColumn="0" w:oddVBand="0" w:evenVBand="0" w:oddHBand="1" w:evenHBand="0" w:firstRowFirstColumn="0" w:firstRowLastColumn="0" w:lastRowFirstColumn="0" w:lastRowLastColumn="0"/>
              <w:rPr>
                <w:b/>
                <w:bCs/>
              </w:rPr>
            </w:pPr>
            <w:r w:rsidRPr="00106D48">
              <w:rPr>
                <w:b/>
                <w:bCs/>
              </w:rPr>
              <w:t>ChampsNumeriquesInvalides</w:t>
            </w:r>
          </w:p>
        </w:tc>
      </w:tr>
    </w:tbl>
    <w:p w:rsidR="004D7AFE" w:rsidRPr="00106D48" w:rsidRDefault="004D7AFE" w:rsidP="004D7AFE">
      <w:pPr>
        <w:jc w:val="center"/>
      </w:pPr>
    </w:p>
    <w:p w:rsidR="00845EEE" w:rsidRPr="00106D48" w:rsidRDefault="00845EEE" w:rsidP="00845EEE"/>
    <w:p w:rsidR="00B372B3" w:rsidRPr="00AE427C" w:rsidRDefault="00B372B3" w:rsidP="000F5F4F">
      <w:pPr>
        <w:pStyle w:val="Titre2"/>
        <w:pageBreakBefore/>
        <w:numPr>
          <w:ilvl w:val="0"/>
          <w:numId w:val="0"/>
        </w:numPr>
        <w:rPr>
          <w:color w:val="FF0000"/>
        </w:rPr>
      </w:pPr>
      <w:bookmarkStart w:id="348" w:name="_Toc454524513"/>
      <w:r w:rsidRPr="00AE427C">
        <w:rPr>
          <w:color w:val="FF0000"/>
        </w:rPr>
        <w:lastRenderedPageBreak/>
        <w:t>Chargement Base de Données</w:t>
      </w:r>
      <w:bookmarkEnd w:id="348"/>
    </w:p>
    <w:p w:rsidR="00B372B3" w:rsidRPr="00AE427C" w:rsidRDefault="00B372B3" w:rsidP="00B372B3">
      <w:pPr>
        <w:pStyle w:val="Titre3"/>
        <w:rPr>
          <w:color w:val="FF0000"/>
        </w:rPr>
      </w:pPr>
      <w:bookmarkStart w:id="349" w:name="_Toc454524514"/>
      <w:r w:rsidRPr="00AE427C">
        <w:rPr>
          <w:color w:val="FF0000"/>
        </w:rPr>
        <w:t>Structure Dossier configuration</w:t>
      </w:r>
      <w:bookmarkEnd w:id="349"/>
    </w:p>
    <w:p w:rsidR="00B372B3" w:rsidRPr="00AE427C" w:rsidRDefault="00B372B3" w:rsidP="0024735D">
      <w:pPr>
        <w:jc w:val="both"/>
        <w:rPr>
          <w:color w:val="FF0000"/>
        </w:rPr>
      </w:pPr>
    </w:p>
    <w:p w:rsidR="003B26B5" w:rsidRDefault="00AE427C" w:rsidP="0024735D">
      <w:pPr>
        <w:jc w:val="both"/>
        <w:rPr>
          <w:color w:val="FF0000"/>
        </w:rPr>
      </w:pPr>
      <w:r w:rsidRPr="00AE427C">
        <w:rPr>
          <w:color w:val="FF0000"/>
        </w:rPr>
        <w:t>Le dossier Configuration</w:t>
      </w:r>
      <w:r>
        <w:rPr>
          <w:color w:val="FF0000"/>
        </w:rPr>
        <w:t xml:space="preserve"> de la Base de Données est quasi-similaire à celui du classeur Excel chargé. En effet, le dossier configuration de la Base de Données reprend les mêmes classes que celui du classeur Excel, mis à part que l’intitulé de ces classes se termine par « BDD » de manière à les distinguer. Dans ces classes, nous ne retrouverons que deux méthodes : le constructeur, ainsi qu’une méthode qui servira à la comparaison des éléments concernés.</w:t>
      </w:r>
    </w:p>
    <w:p w:rsidR="00E42F70" w:rsidRDefault="00E42F70" w:rsidP="0024735D">
      <w:pPr>
        <w:jc w:val="both"/>
        <w:rPr>
          <w:color w:val="FF0000"/>
        </w:rPr>
      </w:pPr>
    </w:p>
    <w:p w:rsidR="00F3184F" w:rsidRPr="00AE427C" w:rsidRDefault="0024735D" w:rsidP="0024735D">
      <w:pPr>
        <w:pStyle w:val="Titre3"/>
        <w:jc w:val="both"/>
        <w:rPr>
          <w:color w:val="FF0000"/>
        </w:rPr>
      </w:pPr>
      <w:bookmarkStart w:id="350" w:name="_Toc454524515"/>
      <w:r>
        <w:rPr>
          <w:color w:val="FF0000"/>
        </w:rPr>
        <w:t>Traitement en background</w:t>
      </w:r>
      <w:bookmarkEnd w:id="350"/>
    </w:p>
    <w:p w:rsidR="00F3184F" w:rsidRDefault="00F3184F" w:rsidP="0024735D">
      <w:pPr>
        <w:jc w:val="both"/>
        <w:rPr>
          <w:color w:val="FF0000"/>
        </w:rPr>
      </w:pPr>
    </w:p>
    <w:p w:rsidR="00F3184F" w:rsidRDefault="00F3184F" w:rsidP="0024735D">
      <w:pPr>
        <w:keepNext/>
        <w:keepLines/>
        <w:jc w:val="both"/>
        <w:rPr>
          <w:color w:val="FF0000"/>
        </w:rPr>
      </w:pPr>
      <w:r w:rsidRPr="00ED253F">
        <w:rPr>
          <w:color w:val="FF0000"/>
        </w:rPr>
        <w:t xml:space="preserve">Dans la méthode « btnChargerClick », </w:t>
      </w:r>
      <w:r w:rsidR="003E4364">
        <w:rPr>
          <w:color w:val="FF0000"/>
        </w:rPr>
        <w:t>le BackGroundWorker « bgwChargementBDD » est lancé. Sa fonction est de traiter le chargement de la Base de Données en arrière-plan. Pour cela, on fait appel au constructe</w:t>
      </w:r>
      <w:del w:id="351" w:author="COUPAT, Jean-François" w:date="2016-04-18T10:14:00Z">
        <w:r w:rsidR="003E4364" w:rsidDel="00C8227F">
          <w:rPr>
            <w:color w:val="FF0000"/>
          </w:rPr>
          <w:delText>i</w:delText>
        </w:r>
      </w:del>
      <w:ins w:id="352" w:author="COUPAT, Jean-François" w:date="2016-04-18T10:14:00Z">
        <w:r w:rsidR="00C8227F">
          <w:rPr>
            <w:color w:val="FF0000"/>
          </w:rPr>
          <w:t>u</w:t>
        </w:r>
      </w:ins>
      <w:r w:rsidR="003E4364">
        <w:rPr>
          <w:color w:val="FF0000"/>
        </w:rPr>
        <w:t>r de la classe « DossierConfigurationBDD » da</w:t>
      </w:r>
      <w:ins w:id="353" w:author="COUPAT, Jean-François" w:date="2016-04-18T10:14:00Z">
        <w:r w:rsidR="00C8227F">
          <w:rPr>
            <w:color w:val="FF0000"/>
          </w:rPr>
          <w:t>n</w:t>
        </w:r>
      </w:ins>
      <w:r w:rsidR="003E4364">
        <w:rPr>
          <w:color w:val="FF0000"/>
        </w:rPr>
        <w:t>s la méthode « </w:t>
      </w:r>
      <w:r w:rsidR="003E4364" w:rsidRPr="003E4364">
        <w:rPr>
          <w:bCs/>
          <w:color w:val="FF0000"/>
        </w:rPr>
        <w:t>bgwChargementBDD_DoWork »</w:t>
      </w:r>
      <w:r w:rsidR="003E4364">
        <w:rPr>
          <w:bCs/>
          <w:color w:val="FF0000"/>
        </w:rPr>
        <w:t>, du BackGroundWorker cité précédemment. Dans cette méthode, nous veillons également à bloquer les éléments de l’IHM de façon à ce que l’utilisateur ne puisse effectuer d’action pendant le chargement de la Base de Données.</w:t>
      </w:r>
      <w:r w:rsidR="0038401F">
        <w:rPr>
          <w:bCs/>
          <w:color w:val="FF0000"/>
        </w:rPr>
        <w:t xml:space="preserve"> A la fin du chargement, le BackGroundWorker fait appel à la méthode </w:t>
      </w:r>
      <w:r w:rsidR="0038401F" w:rsidRPr="0038401F">
        <w:rPr>
          <w:bCs/>
          <w:color w:val="FF0000"/>
        </w:rPr>
        <w:t>« bgwChargementBDDRunWorkerCompleted »</w:t>
      </w:r>
      <w:r w:rsidR="0038401F">
        <w:rPr>
          <w:bCs/>
          <w:color w:val="FF0000"/>
        </w:rPr>
        <w:t> ; qui a pour fonction de réactiver les éléments de l’IHM.</w:t>
      </w:r>
    </w:p>
    <w:p w:rsidR="00F3184F" w:rsidRDefault="00F3184F" w:rsidP="00B372B3">
      <w:pPr>
        <w:rPr>
          <w:color w:val="FF0000"/>
        </w:rPr>
      </w:pPr>
    </w:p>
    <w:p w:rsidR="00E42F70" w:rsidRDefault="00E42F70" w:rsidP="00B372B3">
      <w:pPr>
        <w:rPr>
          <w:color w:val="FF0000"/>
        </w:rPr>
      </w:pPr>
    </w:p>
    <w:p w:rsidR="00E42F70" w:rsidRDefault="00E42F70" w:rsidP="00B372B3">
      <w:pPr>
        <w:rPr>
          <w:color w:val="FF0000"/>
        </w:rPr>
        <w:sectPr w:rsidR="00E42F70" w:rsidSect="006A1F4F">
          <w:footerReference w:type="default" r:id="rId10"/>
          <w:pgSz w:w="11906" w:h="16838"/>
          <w:pgMar w:top="851" w:right="567" w:bottom="851" w:left="567" w:header="708" w:footer="708" w:gutter="0"/>
          <w:cols w:space="708"/>
          <w:docGrid w:linePitch="360"/>
        </w:sectPr>
      </w:pPr>
    </w:p>
    <w:p w:rsidR="00E42F70" w:rsidRPr="00E42F70" w:rsidRDefault="00E42F70" w:rsidP="00E42F70">
      <w:pPr>
        <w:jc w:val="center"/>
        <w:rPr>
          <w:color w:val="FF0000"/>
          <w:sz w:val="32"/>
          <w:szCs w:val="32"/>
        </w:rPr>
      </w:pPr>
      <w:r w:rsidRPr="00E42F70">
        <w:rPr>
          <w:color w:val="FF0000"/>
          <w:sz w:val="32"/>
          <w:szCs w:val="32"/>
        </w:rPr>
        <w:lastRenderedPageBreak/>
        <w:t>Hiérarchie succincte des classes du package ConfigurationMelodieNetBDD</w:t>
      </w:r>
    </w:p>
    <w:p w:rsidR="00E42F70" w:rsidRPr="00BD2BFF" w:rsidRDefault="0051129E" w:rsidP="00E42F70">
      <w:pPr>
        <w:jc w:val="center"/>
        <w:rPr>
          <w:color w:val="FF0000"/>
        </w:rPr>
        <w:sectPr w:rsidR="00E42F70" w:rsidRPr="00BD2BFF" w:rsidSect="00E42F70">
          <w:pgSz w:w="16838" w:h="11906" w:orient="landscape"/>
          <w:pgMar w:top="567" w:right="851" w:bottom="567" w:left="851" w:header="709" w:footer="709" w:gutter="0"/>
          <w:cols w:space="708"/>
          <w:docGrid w:linePitch="360"/>
        </w:sectPr>
      </w:pPr>
      <w:r>
        <w:rPr>
          <w:noProof/>
          <w:color w:val="FF0000"/>
        </w:rPr>
        <mc:AlternateContent>
          <mc:Choice Requires="wps">
            <w:drawing>
              <wp:anchor distT="0" distB="0" distL="114300" distR="114300" simplePos="0" relativeHeight="251691008" behindDoc="0" locked="0" layoutInCell="1" allowOverlap="1" wp14:anchorId="03A3F343" wp14:editId="43B7FFB8">
                <wp:simplePos x="0" y="0"/>
                <wp:positionH relativeFrom="column">
                  <wp:posOffset>4707889</wp:posOffset>
                </wp:positionH>
                <wp:positionV relativeFrom="paragraph">
                  <wp:posOffset>1120775</wp:posOffset>
                </wp:positionV>
                <wp:extent cx="3095625" cy="1009650"/>
                <wp:effectExtent l="0" t="0" r="47625" b="76200"/>
                <wp:wrapNone/>
                <wp:docPr id="74" name="Connecteur droit avec flèche 74"/>
                <wp:cNvGraphicFramePr/>
                <a:graphic xmlns:a="http://schemas.openxmlformats.org/drawingml/2006/main">
                  <a:graphicData uri="http://schemas.microsoft.com/office/word/2010/wordprocessingShape">
                    <wps:wsp>
                      <wps:cNvCnPr/>
                      <wps:spPr>
                        <a:xfrm>
                          <a:off x="0" y="0"/>
                          <a:ext cx="3095625" cy="1009650"/>
                        </a:xfrm>
                        <a:prstGeom prst="straightConnector1">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0D59E" id="_x0000_t32" coordsize="21600,21600" o:spt="32" o:oned="t" path="m,l21600,21600e" filled="f">
                <v:path arrowok="t" fillok="f" o:connecttype="none"/>
                <o:lock v:ext="edit" shapetype="t"/>
              </v:shapetype>
              <v:shape id="Connecteur droit avec flèche 74" o:spid="_x0000_s1026" type="#_x0000_t32" style="position:absolute;margin-left:370.7pt;margin-top:88.25pt;width:243.75pt;height: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" strokecolor="#1f497d [3215]" strokeweight="1.5pt">
                <v:stroke endarrow="block"/>
              </v:shape>
            </w:pict>
          </mc:Fallback>
        </mc:AlternateContent>
      </w:r>
      <w:r>
        <w:rPr>
          <w:noProof/>
          <w:color w:val="FF0000"/>
        </w:rPr>
        <mc:AlternateContent>
          <mc:Choice Requires="wps">
            <w:drawing>
              <wp:anchor distT="0" distB="0" distL="114300" distR="114300" simplePos="0" relativeHeight="251700224" behindDoc="0" locked="0" layoutInCell="1" allowOverlap="1" wp14:anchorId="04DA2065" wp14:editId="3F198168">
                <wp:simplePos x="0" y="0"/>
                <wp:positionH relativeFrom="column">
                  <wp:posOffset>1699896</wp:posOffset>
                </wp:positionH>
                <wp:positionV relativeFrom="paragraph">
                  <wp:posOffset>2492374</wp:posOffset>
                </wp:positionV>
                <wp:extent cx="45719" cy="771525"/>
                <wp:effectExtent l="76200" t="0" r="50165" b="47625"/>
                <wp:wrapNone/>
                <wp:docPr id="75" name="Connecteur droit avec flèche 75"/>
                <wp:cNvGraphicFramePr/>
                <a:graphic xmlns:a="http://schemas.openxmlformats.org/drawingml/2006/main">
                  <a:graphicData uri="http://schemas.microsoft.com/office/word/2010/wordprocessingShape">
                    <wps:wsp>
                      <wps:cNvCnPr/>
                      <wps:spPr>
                        <a:xfrm flipH="1">
                          <a:off x="0" y="0"/>
                          <a:ext cx="45719" cy="77152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93596" id="Connecteur droit avec flèche 75" o:spid="_x0000_s1026" type="#_x0000_t32" style="position:absolute;margin-left:133.85pt;margin-top:196.25pt;width:3.6pt;height:60.7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" strokecolor="#c00000" strokeweight="1.5pt">
                <v:stroke endarrow="block"/>
              </v:shape>
            </w:pict>
          </mc:Fallback>
        </mc:AlternateContent>
      </w:r>
      <w:r>
        <w:rPr>
          <w:noProof/>
          <w:color w:val="FF0000"/>
        </w:rPr>
        <mc:AlternateContent>
          <mc:Choice Requires="wps">
            <w:drawing>
              <wp:anchor distT="0" distB="0" distL="114300" distR="114300" simplePos="0" relativeHeight="251712512" behindDoc="0" locked="0" layoutInCell="1" allowOverlap="1" wp14:anchorId="50864DE5" wp14:editId="4B671F3C">
                <wp:simplePos x="0" y="0"/>
                <wp:positionH relativeFrom="column">
                  <wp:posOffset>2231391</wp:posOffset>
                </wp:positionH>
                <wp:positionV relativeFrom="paragraph">
                  <wp:posOffset>2492376</wp:posOffset>
                </wp:positionV>
                <wp:extent cx="2571750" cy="802640"/>
                <wp:effectExtent l="0" t="0" r="76200" b="73660"/>
                <wp:wrapNone/>
                <wp:docPr id="76" name="Connecteur droit avec flèche 76"/>
                <wp:cNvGraphicFramePr/>
                <a:graphic xmlns:a="http://schemas.openxmlformats.org/drawingml/2006/main">
                  <a:graphicData uri="http://schemas.microsoft.com/office/word/2010/wordprocessingShape">
                    <wps:wsp>
                      <wps:cNvCnPr/>
                      <wps:spPr>
                        <a:xfrm>
                          <a:off x="0" y="0"/>
                          <a:ext cx="2571750" cy="80264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39A09" id="Connecteur droit avec flèche 76" o:spid="_x0000_s1026" type="#_x0000_t32" style="position:absolute;margin-left:175.7pt;margin-top:196.25pt;width:202.5pt;height:6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" strokecolor="#c00000" strokeweight="1.5pt">
                <v:stroke endarrow="block"/>
              </v:shape>
            </w:pict>
          </mc:Fallback>
        </mc:AlternateContent>
      </w:r>
      <w:r>
        <w:rPr>
          <w:noProof/>
          <w:color w:val="FF0000"/>
        </w:rPr>
        <mc:AlternateContent>
          <mc:Choice Requires="wps">
            <w:drawing>
              <wp:anchor distT="0" distB="0" distL="114300" distR="114300" simplePos="0" relativeHeight="251724800" behindDoc="0" locked="0" layoutInCell="1" allowOverlap="1" wp14:anchorId="4E2620DB" wp14:editId="27C74628">
                <wp:simplePos x="0" y="0"/>
                <wp:positionH relativeFrom="column">
                  <wp:posOffset>7774940</wp:posOffset>
                </wp:positionH>
                <wp:positionV relativeFrom="paragraph">
                  <wp:posOffset>2597150</wp:posOffset>
                </wp:positionV>
                <wp:extent cx="47625" cy="676275"/>
                <wp:effectExtent l="38100" t="0" r="66675" b="47625"/>
                <wp:wrapNone/>
                <wp:docPr id="78" name="Connecteur droit avec flèche 78"/>
                <wp:cNvGraphicFramePr/>
                <a:graphic xmlns:a="http://schemas.openxmlformats.org/drawingml/2006/main">
                  <a:graphicData uri="http://schemas.microsoft.com/office/word/2010/wordprocessingShape">
                    <wps:wsp>
                      <wps:cNvCnPr/>
                      <wps:spPr>
                        <a:xfrm>
                          <a:off x="0" y="0"/>
                          <a:ext cx="47625" cy="67627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96273" id="Connecteur droit avec flèche 78" o:spid="_x0000_s1026" type="#_x0000_t32" style="position:absolute;margin-left:612.2pt;margin-top:204.5pt;width:3.75pt;height:5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" strokecolor="#c00000" strokeweight="1.5pt">
                <v:stroke endarrow="block"/>
              </v:shape>
            </w:pict>
          </mc:Fallback>
        </mc:AlternateContent>
      </w:r>
      <w:r>
        <w:rPr>
          <w:noProof/>
          <w:color w:val="FF0000"/>
        </w:rPr>
        <mc:AlternateContent>
          <mc:Choice Requires="wps">
            <w:drawing>
              <wp:anchor distT="0" distB="0" distL="114300" distR="114300" simplePos="0" relativeHeight="251737088" behindDoc="0" locked="0" layoutInCell="1" allowOverlap="1" wp14:anchorId="22DB22C8" wp14:editId="4BD2199D">
                <wp:simplePos x="0" y="0"/>
                <wp:positionH relativeFrom="column">
                  <wp:posOffset>7822564</wp:posOffset>
                </wp:positionH>
                <wp:positionV relativeFrom="paragraph">
                  <wp:posOffset>3702049</wp:posOffset>
                </wp:positionV>
                <wp:extent cx="66675" cy="561975"/>
                <wp:effectExtent l="19050" t="0" r="66675" b="47625"/>
                <wp:wrapNone/>
                <wp:docPr id="79" name="Connecteur droit avec flèche 79"/>
                <wp:cNvGraphicFramePr/>
                <a:graphic xmlns:a="http://schemas.openxmlformats.org/drawingml/2006/main">
                  <a:graphicData uri="http://schemas.microsoft.com/office/word/2010/wordprocessingShape">
                    <wps:wsp>
                      <wps:cNvCnPr/>
                      <wps:spPr>
                        <a:xfrm>
                          <a:off x="0" y="0"/>
                          <a:ext cx="66675" cy="561975"/>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AA15E" id="Connecteur droit avec flèche 79" o:spid="_x0000_s1026" type="#_x0000_t32" style="position:absolute;margin-left:615.95pt;margin-top:291.5pt;width:5.25pt;height:4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" strokecolor="#94b64e [3046]" strokeweight="1.5pt">
                <v:stroke endarrow="block"/>
              </v:shape>
            </w:pict>
          </mc:Fallback>
        </mc:AlternateContent>
      </w:r>
      <w:r>
        <w:rPr>
          <w:noProof/>
          <w:color w:val="FF0000"/>
        </w:rPr>
        <mc:AlternateContent>
          <mc:Choice Requires="wps">
            <w:drawing>
              <wp:anchor distT="0" distB="0" distL="114300" distR="114300" simplePos="0" relativeHeight="251773952" behindDoc="0" locked="0" layoutInCell="1" allowOverlap="1" wp14:anchorId="562D7666" wp14:editId="29240325">
                <wp:simplePos x="0" y="0"/>
                <wp:positionH relativeFrom="column">
                  <wp:posOffset>4800599</wp:posOffset>
                </wp:positionH>
                <wp:positionV relativeFrom="paragraph">
                  <wp:posOffset>3702051</wp:posOffset>
                </wp:positionV>
                <wp:extent cx="45719" cy="533400"/>
                <wp:effectExtent l="38100" t="0" r="69215" b="57150"/>
                <wp:wrapNone/>
                <wp:docPr id="81" name="Connecteur droit avec flèche 81"/>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w="19050">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006C4" id="Connecteur droit avec flèche 81" o:spid="_x0000_s1026" type="#_x0000_t32" style="position:absolute;margin-left:378pt;margin-top:291.5pt;width:3.6pt;height: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" strokecolor="#94b64e [3046]" strokeweight="1.5pt">
                <v:stroke endarrow="block"/>
              </v:shape>
            </w:pict>
          </mc:Fallback>
        </mc:AlternateContent>
      </w:r>
      <w:r>
        <w:rPr>
          <w:noProof/>
          <w:color w:val="FF0000"/>
        </w:rPr>
        <mc:AlternateContent>
          <mc:Choice Requires="wps">
            <w:drawing>
              <wp:anchor distT="0" distB="0" distL="114300" distR="114300" simplePos="0" relativeHeight="251592704" behindDoc="0" locked="0" layoutInCell="1" allowOverlap="1" wp14:anchorId="65995EFB" wp14:editId="47DDBA65">
                <wp:simplePos x="0" y="0"/>
                <wp:positionH relativeFrom="column">
                  <wp:posOffset>3574415</wp:posOffset>
                </wp:positionH>
                <wp:positionV relativeFrom="paragraph">
                  <wp:posOffset>3268980</wp:posOffset>
                </wp:positionV>
                <wp:extent cx="2438400" cy="4191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3840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1DDD" w:rsidRDefault="00A71DDD" w:rsidP="00E42F70">
                            <w:pPr>
                              <w:jc w:val="center"/>
                            </w:pPr>
                            <w:r>
                              <w:t>ConfigurationLigneBDD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5EFB" id="Rectangle 14" o:spid="_x0000_s1026" style="position:absolute;left:0;text-align:left;margin-left:281.45pt;margin-top:257.4pt;width:192pt;height:33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" fillcolor="#9bbb59 [3206]" strokecolor="#4e6128 [1606]" strokeweight="2pt">
                <v:textbox>
                  <w:txbxContent>
                    <w:p w:rsidR="00A71DDD" w:rsidRDefault="00A71DDD" w:rsidP="00E42F70">
                      <w:pPr>
                        <w:jc w:val="center"/>
                      </w:pPr>
                      <w:r>
                        <w:t>ConfigurationLigneBDD</w:t>
                      </w:r>
                    </w:p>
                  </w:txbxContent>
                </v:textbox>
              </v:rect>
            </w:pict>
          </mc:Fallback>
        </mc:AlternateContent>
      </w:r>
      <w:r>
        <w:rPr>
          <w:noProof/>
          <w:color w:val="FF0000"/>
        </w:rPr>
        <mc:AlternateContent>
          <mc:Choice Requires="wps">
            <w:drawing>
              <wp:anchor distT="0" distB="0" distL="114300" distR="114300" simplePos="0" relativeHeight="251653120" behindDoc="0" locked="0" layoutInCell="1" allowOverlap="1" wp14:anchorId="20448E28" wp14:editId="010E69BB">
                <wp:simplePos x="0" y="0"/>
                <wp:positionH relativeFrom="column">
                  <wp:posOffset>3574415</wp:posOffset>
                </wp:positionH>
                <wp:positionV relativeFrom="paragraph">
                  <wp:posOffset>4240530</wp:posOffset>
                </wp:positionV>
                <wp:extent cx="243840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4384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1DDD" w:rsidRDefault="00A71DDD" w:rsidP="00E42F70">
                            <w:pPr>
                              <w:jc w:val="center"/>
                            </w:pPr>
                            <w:r>
                              <w:t>ConfigurationStationBDD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48E28" id="Rectangle 17" o:spid="_x0000_s1027" style="position:absolute;left:0;text-align:left;margin-left:281.45pt;margin-top:333.9pt;width:192pt;height:3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" fillcolor="#f79646 [3209]" strokecolor="#974706 [1609]" strokeweight="2pt">
                <v:textbox>
                  <w:txbxContent>
                    <w:p w:rsidR="00A71DDD" w:rsidRDefault="00A71DDD" w:rsidP="00E42F70">
                      <w:pPr>
                        <w:jc w:val="center"/>
                      </w:pPr>
                      <w:r>
                        <w:t>ConfigurationStationBDD</w:t>
                      </w:r>
                    </w:p>
                  </w:txbxContent>
                </v:textbox>
              </v:rect>
            </w:pict>
          </mc:Fallback>
        </mc:AlternateContent>
      </w:r>
      <w:r>
        <w:rPr>
          <w:noProof/>
          <w:color w:val="FF0000"/>
        </w:rPr>
        <mc:AlternateContent>
          <mc:Choice Requires="wps">
            <w:drawing>
              <wp:anchor distT="0" distB="0" distL="114300" distR="114300" simplePos="0" relativeHeight="251684864" behindDoc="0" locked="0" layoutInCell="1" allowOverlap="1" wp14:anchorId="20FACC34" wp14:editId="5078B33E">
                <wp:simplePos x="0" y="0"/>
                <wp:positionH relativeFrom="column">
                  <wp:posOffset>2545715</wp:posOffset>
                </wp:positionH>
                <wp:positionV relativeFrom="paragraph">
                  <wp:posOffset>1130300</wp:posOffset>
                </wp:positionV>
                <wp:extent cx="2181225" cy="885825"/>
                <wp:effectExtent l="38100" t="0" r="28575" b="66675"/>
                <wp:wrapNone/>
                <wp:docPr id="73" name="Connecteur droit avec flèche 73"/>
                <wp:cNvGraphicFramePr/>
                <a:graphic xmlns:a="http://schemas.openxmlformats.org/drawingml/2006/main">
                  <a:graphicData uri="http://schemas.microsoft.com/office/word/2010/wordprocessingShape">
                    <wps:wsp>
                      <wps:cNvCnPr/>
                      <wps:spPr>
                        <a:xfrm flipH="1">
                          <a:off x="0" y="0"/>
                          <a:ext cx="2181225" cy="885825"/>
                        </a:xfrm>
                        <a:prstGeom prst="straightConnector1">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9D2A6" id="Connecteur droit avec flèche 73" o:spid="_x0000_s1026" type="#_x0000_t32" style="position:absolute;margin-left:200.45pt;margin-top:89pt;width:171.75pt;height:69.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" strokecolor="#1f497d [3215]" strokeweight="1.5pt">
                <v:stroke endarrow="block"/>
              </v:shape>
            </w:pict>
          </mc:Fallback>
        </mc:AlternateContent>
      </w:r>
      <w:r w:rsidR="00E42F70">
        <w:rPr>
          <w:noProof/>
          <w:color w:val="FF0000"/>
        </w:rPr>
        <mc:AlternateContent>
          <mc:Choice Requires="wps">
            <w:drawing>
              <wp:anchor distT="0" distB="0" distL="114300" distR="114300" simplePos="0" relativeHeight="251669504" behindDoc="0" locked="0" layoutInCell="1" allowOverlap="1" wp14:anchorId="41813A63" wp14:editId="15A9B67E">
                <wp:simplePos x="0" y="0"/>
                <wp:positionH relativeFrom="column">
                  <wp:posOffset>6641465</wp:posOffset>
                </wp:positionH>
                <wp:positionV relativeFrom="paragraph">
                  <wp:posOffset>4259580</wp:posOffset>
                </wp:positionV>
                <wp:extent cx="243840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38400" cy="419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1DDD" w:rsidRDefault="00A71DDD" w:rsidP="00E42F70">
                            <w:pPr>
                              <w:jc w:val="center"/>
                            </w:pPr>
                            <w:r>
                              <w:t>ConfigurationClasseModesBDD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3A63" id="Rectangle 18" o:spid="_x0000_s1028" style="position:absolute;left:0;text-align:left;margin-left:522.95pt;margin-top:335.4pt;width:192pt;height: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" fillcolor="#f79646 [3209]" strokecolor="#974706 [1609]" strokeweight="2pt">
                <v:textbox>
                  <w:txbxContent>
                    <w:p w:rsidR="00A71DDD" w:rsidRDefault="00A71DDD" w:rsidP="00E42F70">
                      <w:pPr>
                        <w:jc w:val="center"/>
                      </w:pPr>
                      <w:r>
                        <w:t>ConfigurationClasseModesBDD</w:t>
                      </w:r>
                    </w:p>
                  </w:txbxContent>
                </v:textbox>
              </v:rect>
            </w:pict>
          </mc:Fallback>
        </mc:AlternateContent>
      </w:r>
      <w:r w:rsidR="00E42F70">
        <w:rPr>
          <w:noProof/>
          <w:color w:val="FF0000"/>
        </w:rPr>
        <mc:AlternateContent>
          <mc:Choice Requires="wps">
            <w:drawing>
              <wp:anchor distT="0" distB="0" distL="114300" distR="114300" simplePos="0" relativeHeight="251626496" behindDoc="0" locked="0" layoutInCell="1" allowOverlap="1" wp14:anchorId="2ACAC10A" wp14:editId="3F5C5820">
                <wp:simplePos x="0" y="0"/>
                <wp:positionH relativeFrom="column">
                  <wp:posOffset>6555740</wp:posOffset>
                </wp:positionH>
                <wp:positionV relativeFrom="paragraph">
                  <wp:posOffset>2116455</wp:posOffset>
                </wp:positionV>
                <wp:extent cx="253365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533650"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71DDD" w:rsidRDefault="00A71DDD" w:rsidP="00E42F70">
                            <w:pPr>
                              <w:jc w:val="center"/>
                            </w:pPr>
                            <w:r>
                              <w:t>ConfigurationModeleModesBDD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AC10A" id="Rectangle 16" o:spid="_x0000_s1029" style="position:absolute;left:0;text-align:left;margin-left:516.2pt;margin-top:166.65pt;width:199.5pt;height:3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" fillcolor="#c0504d [3205]" strokecolor="#622423 [1605]" strokeweight="2pt">
                <v:textbox>
                  <w:txbxContent>
                    <w:p w:rsidR="00A71DDD" w:rsidRDefault="00A71DDD" w:rsidP="00E42F70">
                      <w:pPr>
                        <w:jc w:val="center"/>
                      </w:pPr>
                      <w:r>
                        <w:t>ConfigurationModeleModesBDD</w:t>
                      </w:r>
                    </w:p>
                  </w:txbxContent>
                </v:textbox>
              </v:rect>
            </w:pict>
          </mc:Fallback>
        </mc:AlternateContent>
      </w:r>
      <w:r w:rsidR="00E42F70">
        <w:rPr>
          <w:noProof/>
          <w:color w:val="FF0000"/>
        </w:rPr>
        <mc:AlternateContent>
          <mc:Choice Requires="wps">
            <w:drawing>
              <wp:anchor distT="0" distB="0" distL="114300" distR="114300" simplePos="0" relativeHeight="251543552" behindDoc="0" locked="0" layoutInCell="1" allowOverlap="1" wp14:anchorId="54ADA601" wp14:editId="24C66129">
                <wp:simplePos x="0" y="0"/>
                <wp:positionH relativeFrom="column">
                  <wp:posOffset>612140</wp:posOffset>
                </wp:positionH>
                <wp:positionV relativeFrom="paragraph">
                  <wp:posOffset>2021205</wp:posOffset>
                </wp:positionV>
                <wp:extent cx="2438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38400"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71DDD" w:rsidRDefault="00A71DDD" w:rsidP="00E42F70">
                            <w:pPr>
                              <w:jc w:val="center"/>
                            </w:pPr>
                            <w:r>
                              <w:t>ConfigurationProcessBDD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A601" id="Rectangle 10" o:spid="_x0000_s1030" style="position:absolute;left:0;text-align:left;margin-left:48.2pt;margin-top:159.15pt;width:192pt;height:36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" fillcolor="#c0504d [3205]" strokecolor="#622423 [1605]" strokeweight="2pt">
                <v:textbox>
                  <w:txbxContent>
                    <w:p w:rsidR="00A71DDD" w:rsidRDefault="00A71DDD" w:rsidP="00E42F70">
                      <w:pPr>
                        <w:jc w:val="center"/>
                      </w:pPr>
                      <w:r>
                        <w:t>ConfigurationProcessBDD</w:t>
                      </w:r>
                    </w:p>
                  </w:txbxContent>
                </v:textbox>
              </v:rect>
            </w:pict>
          </mc:Fallback>
        </mc:AlternateContent>
      </w:r>
      <w:r w:rsidR="00E42F70">
        <w:rPr>
          <w:noProof/>
          <w:color w:val="FF0000"/>
        </w:rPr>
        <mc:AlternateContent>
          <mc:Choice Requires="wps">
            <w:drawing>
              <wp:anchor distT="0" distB="0" distL="114300" distR="114300" simplePos="0" relativeHeight="251614208" behindDoc="0" locked="0" layoutInCell="1" allowOverlap="1" wp14:anchorId="698A31D7" wp14:editId="75A6FE09">
                <wp:simplePos x="0" y="0"/>
                <wp:positionH relativeFrom="column">
                  <wp:posOffset>6603365</wp:posOffset>
                </wp:positionH>
                <wp:positionV relativeFrom="paragraph">
                  <wp:posOffset>3268980</wp:posOffset>
                </wp:positionV>
                <wp:extent cx="2438400" cy="419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43840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1DDD" w:rsidRDefault="00A71DDD" w:rsidP="00E42F70">
                            <w:pPr>
                              <w:jc w:val="center"/>
                            </w:pPr>
                            <w:r>
                              <w:t>ConfigurationFamilleModeBDD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A31D7" id="Rectangle 15" o:spid="_x0000_s1031" style="position:absolute;left:0;text-align:left;margin-left:519.95pt;margin-top:257.4pt;width:192pt;height:3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" fillcolor="#9bbb59 [3206]" strokecolor="#4e6128 [1606]" strokeweight="2pt">
                <v:textbox>
                  <w:txbxContent>
                    <w:p w:rsidR="00A71DDD" w:rsidRDefault="00A71DDD" w:rsidP="00E42F70">
                      <w:pPr>
                        <w:jc w:val="center"/>
                      </w:pPr>
                      <w:r>
                        <w:t>ConfigurationFamilleModeBDD</w:t>
                      </w:r>
                    </w:p>
                  </w:txbxContent>
                </v:textbox>
              </v:rect>
            </w:pict>
          </mc:Fallback>
        </mc:AlternateContent>
      </w:r>
      <w:r w:rsidR="00E42F70">
        <w:rPr>
          <w:noProof/>
          <w:color w:val="FF0000"/>
        </w:rPr>
        <mc:AlternateContent>
          <mc:Choice Requires="wps">
            <w:drawing>
              <wp:anchor distT="0" distB="0" distL="114300" distR="114300" simplePos="0" relativeHeight="251565056" behindDoc="0" locked="0" layoutInCell="1" allowOverlap="1" wp14:anchorId="226CA5EB" wp14:editId="3D25EB95">
                <wp:simplePos x="0" y="0"/>
                <wp:positionH relativeFrom="column">
                  <wp:posOffset>602615</wp:posOffset>
                </wp:positionH>
                <wp:positionV relativeFrom="paragraph">
                  <wp:posOffset>3259455</wp:posOffset>
                </wp:positionV>
                <wp:extent cx="243840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438400"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1DDD" w:rsidRDefault="00A71DDD" w:rsidP="00E42F70">
                            <w:pPr>
                              <w:jc w:val="center"/>
                            </w:pPr>
                            <w:r>
                              <w:t>ConfigurationOperatioBDD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CA5EB" id="Rectangle 13" o:spid="_x0000_s1032" style="position:absolute;left:0;text-align:left;margin-left:47.45pt;margin-top:256.65pt;width:192pt;height:33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" fillcolor="#9bbb59 [3206]" strokecolor="#4e6128 [1606]" strokeweight="2pt">
                <v:textbox>
                  <w:txbxContent>
                    <w:p w:rsidR="00A71DDD" w:rsidRDefault="00A71DDD" w:rsidP="00E42F70">
                      <w:pPr>
                        <w:jc w:val="center"/>
                      </w:pPr>
                      <w:r>
                        <w:t>ConfigurationOperatioBDD</w:t>
                      </w:r>
                    </w:p>
                  </w:txbxContent>
                </v:textbox>
              </v:rect>
            </w:pict>
          </mc:Fallback>
        </mc:AlternateContent>
      </w:r>
      <w:r w:rsidR="00E42F70">
        <w:rPr>
          <w:noProof/>
          <w:color w:val="FF0000"/>
        </w:rPr>
        <mc:AlternateContent>
          <mc:Choice Requires="wps">
            <w:drawing>
              <wp:anchor distT="0" distB="0" distL="114300" distR="114300" simplePos="0" relativeHeight="251829248" behindDoc="0" locked="0" layoutInCell="1" allowOverlap="1" wp14:anchorId="72CB8A58" wp14:editId="05873C4C">
                <wp:simplePos x="0" y="0"/>
                <wp:positionH relativeFrom="column">
                  <wp:posOffset>3307715</wp:posOffset>
                </wp:positionH>
                <wp:positionV relativeFrom="paragraph">
                  <wp:posOffset>554355</wp:posOffset>
                </wp:positionV>
                <wp:extent cx="2743200" cy="561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7432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DDD" w:rsidRDefault="00A71DDD" w:rsidP="00E42F70">
                            <w:pPr>
                              <w:jc w:val="center"/>
                            </w:pPr>
                            <w:r>
                              <w:t>DossierConfigurationBDD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B8A58" id="Rectangle 7" o:spid="_x0000_s1033" style="position:absolute;left:0;text-align:left;margin-left:260.45pt;margin-top:43.65pt;width:3in;height:44.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" fillcolor="#4f81bd [3204]" strokecolor="#243f60 [1604]" strokeweight="2pt">
                <v:textbox>
                  <w:txbxContent>
                    <w:p w:rsidR="00A71DDD" w:rsidRDefault="00A71DDD" w:rsidP="00E42F70">
                      <w:pPr>
                        <w:jc w:val="center"/>
                      </w:pPr>
                      <w:r>
                        <w:t>DossierConfigurationBDD</w:t>
                      </w:r>
                    </w:p>
                  </w:txbxContent>
                </v:textbox>
              </v:rect>
            </w:pict>
          </mc:Fallback>
        </mc:AlternateContent>
      </w:r>
    </w:p>
    <w:p w:rsidR="00BD2BFF" w:rsidRPr="00BD2BFF" w:rsidRDefault="00BD2BFF" w:rsidP="0024735D">
      <w:pPr>
        <w:pStyle w:val="Titre2"/>
        <w:numPr>
          <w:ilvl w:val="0"/>
          <w:numId w:val="0"/>
        </w:numPr>
        <w:rPr>
          <w:color w:val="FF0000"/>
        </w:rPr>
      </w:pPr>
      <w:bookmarkStart w:id="356" w:name="_Toc454524516"/>
      <w:r w:rsidRPr="00BD2BFF">
        <w:rPr>
          <w:color w:val="FF0000"/>
        </w:rPr>
        <w:lastRenderedPageBreak/>
        <w:t>Comparaisons d’éléments et de configuration</w:t>
      </w:r>
      <w:bookmarkEnd w:id="356"/>
    </w:p>
    <w:p w:rsidR="00BD2BFF" w:rsidRDefault="00BD2BFF" w:rsidP="0024735D">
      <w:pPr>
        <w:jc w:val="both"/>
        <w:rPr>
          <w:color w:val="FF0000"/>
        </w:rPr>
      </w:pPr>
    </w:p>
    <w:p w:rsidR="00BD2BFF" w:rsidRDefault="00BD2BFF" w:rsidP="0024735D">
      <w:pPr>
        <w:jc w:val="both"/>
        <w:rPr>
          <w:color w:val="FF0000"/>
        </w:rPr>
      </w:pPr>
      <w:r>
        <w:rPr>
          <w:color w:val="FF0000"/>
        </w:rPr>
        <w:t>La fonction de</w:t>
      </w:r>
      <w:r w:rsidR="00C5329D">
        <w:rPr>
          <w:color w:val="FF0000"/>
        </w:rPr>
        <w:t xml:space="preserve"> l’</w:t>
      </w:r>
      <w:r>
        <w:rPr>
          <w:color w:val="FF0000"/>
        </w:rPr>
        <w:t xml:space="preserve">onglet </w:t>
      </w:r>
      <w:r w:rsidR="00C5329D">
        <w:rPr>
          <w:color w:val="FF0000"/>
        </w:rPr>
        <w:t xml:space="preserve">« Comparaison » </w:t>
      </w:r>
      <w:r>
        <w:rPr>
          <w:color w:val="FF0000"/>
        </w:rPr>
        <w:t xml:space="preserve">est d’effectuer des comparaisons entre des éléments précis de la Base de Données par rapport à </w:t>
      </w:r>
      <w:r w:rsidR="00C5329D">
        <w:rPr>
          <w:color w:val="FF0000"/>
        </w:rPr>
        <w:t>ceux d’un</w:t>
      </w:r>
      <w:r>
        <w:rPr>
          <w:color w:val="FF0000"/>
        </w:rPr>
        <w:t xml:space="preserve"> classeur Excel chargé, ou bien entre la configuration de la Base de Données et celle du classeur Excel</w:t>
      </w:r>
      <w:r w:rsidR="00C5329D">
        <w:rPr>
          <w:color w:val="FF0000"/>
        </w:rPr>
        <w:t xml:space="preserve"> en question</w:t>
      </w:r>
      <w:r>
        <w:rPr>
          <w:color w:val="FF0000"/>
        </w:rPr>
        <w:t>.</w:t>
      </w:r>
    </w:p>
    <w:p w:rsidR="00B707D1" w:rsidRPr="00BD2BFF" w:rsidRDefault="00B707D1" w:rsidP="0024735D">
      <w:pPr>
        <w:jc w:val="both"/>
        <w:rPr>
          <w:color w:val="FF0000"/>
        </w:rPr>
      </w:pPr>
    </w:p>
    <w:p w:rsidR="00A14AB2" w:rsidRPr="00BD2BFF" w:rsidRDefault="00A14AB2" w:rsidP="00A14AB2">
      <w:pPr>
        <w:pStyle w:val="Titre3"/>
        <w:jc w:val="both"/>
        <w:rPr>
          <w:moveTo w:id="357" w:author="COUPAT, Jean-François" w:date="2016-04-15T11:10:00Z"/>
          <w:color w:val="FF0000"/>
        </w:rPr>
      </w:pPr>
      <w:bookmarkStart w:id="358" w:name="_Toc454524517"/>
      <w:moveToRangeStart w:id="359" w:author="COUPAT, Jean-François" w:date="2016-04-15T11:10:00Z" w:name="move448481978"/>
      <w:moveTo w:id="360" w:author="COUPAT, Jean-François" w:date="2016-04-15T11:10:00Z">
        <w:r w:rsidRPr="00BD2BFF">
          <w:rPr>
            <w:color w:val="FF0000"/>
          </w:rPr>
          <w:t>Comparaison de configuration</w:t>
        </w:r>
        <w:bookmarkEnd w:id="358"/>
      </w:moveTo>
    </w:p>
    <w:p w:rsidR="00A14AB2" w:rsidRDefault="00A14AB2" w:rsidP="00A14AB2">
      <w:pPr>
        <w:jc w:val="both"/>
        <w:rPr>
          <w:moveTo w:id="361" w:author="COUPAT, Jean-François" w:date="2016-04-15T11:10:00Z"/>
          <w:color w:val="FF0000"/>
        </w:rPr>
      </w:pPr>
    </w:p>
    <w:p w:rsidR="00A14AB2" w:rsidRPr="008B699C" w:rsidRDefault="00A14AB2" w:rsidP="008B699C">
      <w:pPr>
        <w:jc w:val="both"/>
        <w:rPr>
          <w:moveTo w:id="362" w:author="COUPAT, Jean-François" w:date="2016-04-15T11:10:00Z"/>
          <w:color w:val="FF0000"/>
        </w:rPr>
      </w:pPr>
      <w:moveTo w:id="363" w:author="COUPAT, Jean-François" w:date="2016-04-15T11:10:00Z">
        <w:del w:id="364" w:author="BONTEMPI, Virgil" w:date="2016-04-15T11:45:00Z">
          <w:r w:rsidDel="00933EFA">
            <w:rPr>
              <w:color w:val="FF0000"/>
            </w:rPr>
            <w:delText>Il s’agit du même principe que celui de la comparaison d’éléments, mis à part le fait que cette comparaison ci est effectuée sur</w:delText>
          </w:r>
        </w:del>
      </w:moveTo>
      <w:ins w:id="365" w:author="BONTEMPI, Virgil" w:date="2016-04-15T13:10:00Z">
        <w:r w:rsidR="00BD1E87">
          <w:rPr>
            <w:color w:val="FF0000"/>
          </w:rPr>
          <w:t>Il</w:t>
        </w:r>
      </w:ins>
      <w:ins w:id="366" w:author="BONTEMPI, Virgil" w:date="2016-04-15T11:45:00Z">
        <w:r w:rsidR="00933EFA">
          <w:rPr>
            <w:color w:val="FF0000"/>
          </w:rPr>
          <w:t xml:space="preserve"> est possible </w:t>
        </w:r>
      </w:ins>
      <w:ins w:id="367" w:author="BONTEMPI, Virgil" w:date="2016-04-15T13:10:00Z">
        <w:r w:rsidR="00BD1E87">
          <w:rPr>
            <w:color w:val="FF0000"/>
          </w:rPr>
          <w:t>de comparer</w:t>
        </w:r>
      </w:ins>
      <w:moveTo w:id="368" w:author="COUPAT, Jean-François" w:date="2016-04-15T11:10:00Z">
        <w:r>
          <w:rPr>
            <w:color w:val="FF0000"/>
          </w:rPr>
          <w:t xml:space="preserve"> les configurations entières de la Base de Données et du classeur Excel. </w:t>
        </w:r>
      </w:moveTo>
      <w:ins w:id="369" w:author="BONTEMPI, Virgil" w:date="2016-04-15T13:11:00Z">
        <w:r w:rsidR="00BD1E87">
          <w:rPr>
            <w:color w:val="FF0000"/>
          </w:rPr>
          <w:t>Pour cela, le</w:t>
        </w:r>
      </w:ins>
      <w:moveTo w:id="370" w:author="COUPAT, Jean-François" w:date="2016-04-15T11:10:00Z">
        <w:del w:id="371" w:author="BONTEMPI, Virgil" w:date="2016-04-15T13:11:00Z">
          <w:r w:rsidDel="00BD1E87">
            <w:rPr>
              <w:color w:val="FF0000"/>
            </w:rPr>
            <w:delText xml:space="preserve">Le </w:delText>
          </w:r>
        </w:del>
      </w:moveTo>
      <w:ins w:id="372" w:author="BONTEMPI, Virgil" w:date="2016-04-15T13:11:00Z">
        <w:r w:rsidR="00BD1E87">
          <w:rPr>
            <w:color w:val="FF0000"/>
          </w:rPr>
          <w:t xml:space="preserve"> </w:t>
        </w:r>
      </w:ins>
      <w:moveTo w:id="373" w:author="COUPAT, Jean-François" w:date="2016-04-15T11:10:00Z">
        <w:r>
          <w:rPr>
            <w:color w:val="FF0000"/>
          </w:rPr>
          <w:t xml:space="preserve">programme appelle la méthode </w:t>
        </w:r>
        <w:r w:rsidRPr="005D3B13">
          <w:rPr>
            <w:color w:val="FF0000"/>
          </w:rPr>
          <w:t>« </w:t>
        </w:r>
        <w:r w:rsidRPr="005D3B13">
          <w:rPr>
            <w:bCs/>
            <w:color w:val="FF0000"/>
          </w:rPr>
          <w:t>ComparerConfigurationExcelBDD »</w:t>
        </w:r>
        <w:r>
          <w:rPr>
            <w:bCs/>
            <w:color w:val="FF0000"/>
          </w:rPr>
          <w:t xml:space="preserve"> de la classe « DossierConfigurationBDD ». Ce</w:t>
        </w:r>
        <w:del w:id="374" w:author="BONTEMPI, Virgil" w:date="2016-04-15T13:11:00Z">
          <w:r w:rsidDel="00BD1E87">
            <w:rPr>
              <w:bCs/>
              <w:color w:val="FF0000"/>
            </w:rPr>
            <w:delText xml:space="preserve">tte méthode </w:delText>
          </w:r>
        </w:del>
      </w:moveTo>
      <w:ins w:id="375" w:author="BONTEMPI, Virgil" w:date="2016-04-15T13:11:00Z">
        <w:r w:rsidR="00BD1E87">
          <w:rPr>
            <w:bCs/>
            <w:color w:val="FF0000"/>
          </w:rPr>
          <w:t xml:space="preserve">lle-ci </w:t>
        </w:r>
      </w:ins>
      <w:moveTo w:id="376" w:author="COUPAT, Jean-François" w:date="2016-04-15T11:10:00Z">
        <w:r>
          <w:rPr>
            <w:bCs/>
            <w:color w:val="FF0000"/>
          </w:rPr>
          <w:t xml:space="preserve">va vérifier la similitude de toutes l’arborescence des deux configurations à comparer, en effectuant deux boucles principales (comparaison BDD </w:t>
        </w:r>
        <w:r w:rsidRPr="00D50BB9">
          <w:rPr>
            <w:bCs/>
            <w:color w:val="FF0000"/>
          </w:rPr>
          <w:sym w:font="Wingdings" w:char="F0E0"/>
        </w:r>
        <w:r>
          <w:rPr>
            <w:bCs/>
            <w:color w:val="FF0000"/>
          </w:rPr>
          <w:t xml:space="preserve"> classeur Excel et comparaison classeur Excel </w:t>
        </w:r>
        <w:r w:rsidRPr="00D50BB9">
          <w:rPr>
            <w:bCs/>
            <w:color w:val="FF0000"/>
          </w:rPr>
          <w:sym w:font="Wingdings" w:char="F0E0"/>
        </w:r>
        <w:r>
          <w:rPr>
            <w:bCs/>
            <w:color w:val="FF0000"/>
          </w:rPr>
          <w:t xml:space="preserve"> BDD).</w:t>
        </w:r>
      </w:moveTo>
      <w:ins w:id="377" w:author="BONTEMPI, Virgil" w:date="2016-04-27T15:30:00Z">
        <w:r w:rsidR="008B699C">
          <w:rPr>
            <w:bCs/>
            <w:color w:val="FF0000"/>
          </w:rPr>
          <w:t xml:space="preserve"> </w:t>
        </w:r>
      </w:ins>
      <w:ins w:id="378" w:author="BONTEMPI, Virgil" w:date="2016-04-27T15:29:00Z">
        <w:r w:rsidR="008B699C">
          <w:rPr>
            <w:color w:val="FF0000"/>
          </w:rPr>
          <w:t>La méthode de comparaison d’une classe va appeler, de manière arborescente, les méthodes de comparaisons des classes qui dépendent d’elle, ainsi s’effectue la comparaison.</w:t>
        </w:r>
      </w:ins>
    </w:p>
    <w:p w:rsidR="00A14AB2" w:rsidRDefault="00A14AB2" w:rsidP="00A14AB2">
      <w:pPr>
        <w:jc w:val="both"/>
        <w:rPr>
          <w:moveTo w:id="379" w:author="COUPAT, Jean-François" w:date="2016-04-15T11:10:00Z"/>
          <w:bCs/>
          <w:color w:val="FF0000"/>
        </w:rPr>
      </w:pPr>
      <w:moveTo w:id="380" w:author="COUPAT, Jean-François" w:date="2016-04-15T11:10:00Z">
        <w:r>
          <w:rPr>
            <w:bCs/>
            <w:color w:val="FF0000"/>
          </w:rPr>
          <w:t xml:space="preserve"> </w:t>
        </w:r>
        <w:del w:id="381" w:author="BONTEMPI, Virgil" w:date="2016-04-15T13:11:00Z">
          <w:r w:rsidDel="00BD1E87">
            <w:rPr>
              <w:bCs/>
              <w:color w:val="FF0000"/>
            </w:rPr>
            <w:delText>De manière identique à la comparaison d’un simple élément, le</w:delText>
          </w:r>
        </w:del>
      </w:moveTo>
      <w:ins w:id="382" w:author="BONTEMPI, Virgil" w:date="2016-04-15T13:11:00Z">
        <w:r w:rsidR="00BD1E87">
          <w:rPr>
            <w:bCs/>
            <w:color w:val="FF0000"/>
          </w:rPr>
          <w:t>Le</w:t>
        </w:r>
      </w:ins>
      <w:moveTo w:id="383" w:author="COUPAT, Jean-François" w:date="2016-04-15T11:10:00Z">
        <w:r>
          <w:rPr>
            <w:bCs/>
            <w:color w:val="FF0000"/>
          </w:rPr>
          <w:t xml:space="preserve"> programme retournera 0 si les configurations sont identiques, ou -1 si elles diffèrent l’une de l’autre.</w:t>
        </w:r>
      </w:moveTo>
    </w:p>
    <w:p w:rsidR="00BD2BFF" w:rsidRPr="00BD2BFF" w:rsidRDefault="00BD2BFF" w:rsidP="0024735D">
      <w:pPr>
        <w:pStyle w:val="Titre3"/>
        <w:jc w:val="both"/>
        <w:rPr>
          <w:color w:val="FF0000"/>
        </w:rPr>
      </w:pPr>
      <w:bookmarkStart w:id="384" w:name="_Toc454524518"/>
      <w:moveToRangeEnd w:id="359"/>
      <w:r w:rsidRPr="00BD2BFF">
        <w:rPr>
          <w:color w:val="FF0000"/>
        </w:rPr>
        <w:t>Comparaison d’éléments</w:t>
      </w:r>
      <w:bookmarkEnd w:id="384"/>
    </w:p>
    <w:p w:rsidR="00BD2BFF" w:rsidRDefault="00BD2BFF" w:rsidP="0024735D">
      <w:pPr>
        <w:jc w:val="both"/>
        <w:rPr>
          <w:color w:val="FF0000"/>
        </w:rPr>
      </w:pPr>
    </w:p>
    <w:p w:rsidR="008B699C" w:rsidRDefault="00A7100E" w:rsidP="0024735D">
      <w:pPr>
        <w:jc w:val="both"/>
        <w:rPr>
          <w:ins w:id="385" w:author="BONTEMPI, Virgil" w:date="2016-04-27T15:30:00Z"/>
          <w:color w:val="FF0000"/>
        </w:rPr>
      </w:pPr>
      <w:r>
        <w:rPr>
          <w:color w:val="FF0000"/>
        </w:rPr>
        <w:t xml:space="preserve">Il est possible de comparer des Process, des Lignes et encore des Modes de Marche de la Base de Données, par rapport aux mêmes éléments d’un classeur Excel. </w:t>
      </w:r>
      <w:r w:rsidR="00B707D1">
        <w:rPr>
          <w:color w:val="FF0000"/>
        </w:rPr>
        <w:t xml:space="preserve">Pour comparer </w:t>
      </w:r>
      <w:r>
        <w:rPr>
          <w:color w:val="FF0000"/>
        </w:rPr>
        <w:t>c</w:t>
      </w:r>
      <w:r w:rsidR="00B707D1">
        <w:rPr>
          <w:color w:val="FF0000"/>
        </w:rPr>
        <w:t>es élé</w:t>
      </w:r>
      <w:r>
        <w:rPr>
          <w:color w:val="FF0000"/>
        </w:rPr>
        <w:t>ments, il faut les sélectionner dans les listes déroulantes prévues à cet effet, et cliquer sur le bouton de comparaison qui leur correspond. Lorsque l’utilisateur effectue ce procédé, la méthode « comparer</w:t>
      </w:r>
      <w:r w:rsidRPr="00A7100E">
        <w:rPr>
          <w:i/>
          <w:color w:val="FF0000"/>
        </w:rPr>
        <w:t>N</w:t>
      </w:r>
      <w:r>
        <w:rPr>
          <w:color w:val="FF0000"/>
        </w:rPr>
        <w:t> »</w:t>
      </w:r>
      <w:r w:rsidR="0062606B">
        <w:rPr>
          <w:color w:val="FF0000"/>
        </w:rPr>
        <w:t>,</w:t>
      </w:r>
      <w:r>
        <w:rPr>
          <w:color w:val="FF0000"/>
        </w:rPr>
        <w:t xml:space="preserve"> pour une comparaison de l’élément </w:t>
      </w:r>
      <w:r w:rsidRPr="00BD1E87">
        <w:rPr>
          <w:i/>
          <w:color w:val="FF0000"/>
          <w:rPrChange w:id="386" w:author="BONTEMPI, Virgil" w:date="2016-04-15T13:12:00Z">
            <w:rPr>
              <w:color w:val="FF0000"/>
            </w:rPr>
          </w:rPrChange>
        </w:rPr>
        <w:t>N</w:t>
      </w:r>
      <w:r>
        <w:rPr>
          <w:color w:val="FF0000"/>
        </w:rPr>
        <w:t xml:space="preserve"> de la Base de Données avec le même élément du classeur Excel</w:t>
      </w:r>
      <w:r w:rsidR="0062606B">
        <w:rPr>
          <w:color w:val="FF0000"/>
        </w:rPr>
        <w:t>, est appelée</w:t>
      </w:r>
      <w:r w:rsidR="00527317">
        <w:rPr>
          <w:color w:val="FF0000"/>
        </w:rPr>
        <w:t xml:space="preserve"> et effectue la comparaison</w:t>
      </w:r>
      <w:del w:id="387" w:author="BONTEMPI, Virgil" w:date="2016-04-27T15:28:00Z">
        <w:r w:rsidR="00527317" w:rsidDel="008B699C">
          <w:rPr>
            <w:color w:val="FF0000"/>
          </w:rPr>
          <w:delText>.</w:delText>
        </w:r>
      </w:del>
      <w:ins w:id="388" w:author="BONTEMPI, Virgil" w:date="2016-04-27T15:29:00Z">
        <w:r w:rsidR="008B699C">
          <w:rPr>
            <w:color w:val="FF0000"/>
          </w:rPr>
          <w:t>.</w:t>
        </w:r>
      </w:ins>
    </w:p>
    <w:p w:rsidR="00BD2BFF" w:rsidRDefault="00527317" w:rsidP="0024735D">
      <w:pPr>
        <w:jc w:val="both"/>
        <w:rPr>
          <w:color w:val="FF0000"/>
        </w:rPr>
      </w:pPr>
      <w:del w:id="389" w:author="BONTEMPI, Virgil" w:date="2016-04-27T15:30:00Z">
        <w:r w:rsidDel="008B699C">
          <w:rPr>
            <w:color w:val="FF0000"/>
          </w:rPr>
          <w:delText xml:space="preserve"> </w:delText>
        </w:r>
      </w:del>
      <w:r w:rsidR="005D3B13">
        <w:rPr>
          <w:color w:val="FF0000"/>
        </w:rPr>
        <w:t>Cette</w:t>
      </w:r>
      <w:r w:rsidR="00A42CF1">
        <w:rPr>
          <w:color w:val="FF0000"/>
        </w:rPr>
        <w:t xml:space="preserve"> méthode retourne 0 si les éléments comparés sont identiques ou -1 s’ils diffèrent.</w:t>
      </w:r>
    </w:p>
    <w:p w:rsidR="00BD2BFF" w:rsidRPr="00BD2BFF" w:rsidDel="00A14AB2" w:rsidRDefault="00BD2BFF" w:rsidP="0024735D">
      <w:pPr>
        <w:pStyle w:val="Titre3"/>
        <w:jc w:val="both"/>
        <w:rPr>
          <w:moveFrom w:id="390" w:author="COUPAT, Jean-François" w:date="2016-04-15T11:10:00Z"/>
          <w:color w:val="FF0000"/>
        </w:rPr>
      </w:pPr>
      <w:moveFromRangeStart w:id="391" w:author="COUPAT, Jean-François" w:date="2016-04-15T11:10:00Z" w:name="move448481978"/>
      <w:moveFrom w:id="392" w:author="COUPAT, Jean-François" w:date="2016-04-15T11:10:00Z">
        <w:r w:rsidRPr="00BD2BFF" w:rsidDel="00A14AB2">
          <w:rPr>
            <w:color w:val="FF0000"/>
          </w:rPr>
          <w:t>Comparaison de configuration</w:t>
        </w:r>
      </w:moveFrom>
    </w:p>
    <w:p w:rsidR="00BD2BFF" w:rsidDel="00A14AB2" w:rsidRDefault="00BD2BFF" w:rsidP="0024735D">
      <w:pPr>
        <w:jc w:val="both"/>
        <w:rPr>
          <w:moveFrom w:id="393" w:author="COUPAT, Jean-François" w:date="2016-04-15T11:10:00Z"/>
          <w:color w:val="FF0000"/>
        </w:rPr>
      </w:pPr>
    </w:p>
    <w:p w:rsidR="005D3B13" w:rsidDel="00A14AB2" w:rsidRDefault="005D3B13" w:rsidP="0024735D">
      <w:pPr>
        <w:jc w:val="both"/>
        <w:rPr>
          <w:moveFrom w:id="394" w:author="COUPAT, Jean-François" w:date="2016-04-15T11:10:00Z"/>
          <w:bCs/>
          <w:color w:val="FF0000"/>
        </w:rPr>
      </w:pPr>
      <w:moveFrom w:id="395" w:author="COUPAT, Jean-François" w:date="2016-04-15T11:10:00Z">
        <w:r w:rsidDel="00A14AB2">
          <w:rPr>
            <w:color w:val="FF0000"/>
          </w:rPr>
          <w:t xml:space="preserve">Il s’agit du même principe que celui de la comparaison d’éléments, mis à part le fait que cette comparaison ci est effectuée sur les configurations entières de la Base de Données et du classeur Excel. Le programme appelle la méthode </w:t>
        </w:r>
        <w:r w:rsidRPr="005D3B13" w:rsidDel="00A14AB2">
          <w:rPr>
            <w:color w:val="FF0000"/>
          </w:rPr>
          <w:t>« </w:t>
        </w:r>
        <w:r w:rsidRPr="005D3B13" w:rsidDel="00A14AB2">
          <w:rPr>
            <w:bCs/>
            <w:color w:val="FF0000"/>
          </w:rPr>
          <w:t>ComparerConfigurationExcelBDD »</w:t>
        </w:r>
        <w:r w:rsidDel="00A14AB2">
          <w:rPr>
            <w:bCs/>
            <w:color w:val="FF0000"/>
          </w:rPr>
          <w:t xml:space="preserve"> de la classe « DossierConfigurationBDD ». Cette méthode va vérifier la similitude de toutes l’arborescence des deux configurations à comparer, e</w:t>
        </w:r>
        <w:r w:rsidR="00D50BB9" w:rsidDel="00A14AB2">
          <w:rPr>
            <w:bCs/>
            <w:color w:val="FF0000"/>
          </w:rPr>
          <w:t>n</w:t>
        </w:r>
        <w:r w:rsidDel="00A14AB2">
          <w:rPr>
            <w:bCs/>
            <w:color w:val="FF0000"/>
          </w:rPr>
          <w:t xml:space="preserve"> effectuant deux boucles principales (comparaison BDD </w:t>
        </w:r>
        <w:r w:rsidR="00D50BB9" w:rsidRPr="00D50BB9" w:rsidDel="00A14AB2">
          <w:rPr>
            <w:bCs/>
            <w:color w:val="FF0000"/>
          </w:rPr>
          <w:sym w:font="Wingdings" w:char="F0E0"/>
        </w:r>
        <w:r w:rsidDel="00A14AB2">
          <w:rPr>
            <w:bCs/>
            <w:color w:val="FF0000"/>
          </w:rPr>
          <w:t xml:space="preserve"> classeur Excel et </w:t>
        </w:r>
        <w:r w:rsidR="00D50BB9" w:rsidDel="00A14AB2">
          <w:rPr>
            <w:bCs/>
            <w:color w:val="FF0000"/>
          </w:rPr>
          <w:t xml:space="preserve">comparaison </w:t>
        </w:r>
        <w:r w:rsidDel="00A14AB2">
          <w:rPr>
            <w:bCs/>
            <w:color w:val="FF0000"/>
          </w:rPr>
          <w:t xml:space="preserve">classeur Excel </w:t>
        </w:r>
        <w:r w:rsidR="00D50BB9" w:rsidRPr="00D50BB9" w:rsidDel="00A14AB2">
          <w:rPr>
            <w:bCs/>
            <w:color w:val="FF0000"/>
          </w:rPr>
          <w:sym w:font="Wingdings" w:char="F0E0"/>
        </w:r>
        <w:r w:rsidDel="00A14AB2">
          <w:rPr>
            <w:bCs/>
            <w:color w:val="FF0000"/>
          </w:rPr>
          <w:t xml:space="preserve"> BDD)</w:t>
        </w:r>
        <w:r w:rsidR="00527317" w:rsidDel="00A14AB2">
          <w:rPr>
            <w:bCs/>
            <w:color w:val="FF0000"/>
          </w:rPr>
          <w:t>.</w:t>
        </w:r>
      </w:moveFrom>
    </w:p>
    <w:p w:rsidR="005D3B13" w:rsidDel="00A14AB2" w:rsidRDefault="005D3B13" w:rsidP="0024735D">
      <w:pPr>
        <w:jc w:val="both"/>
        <w:rPr>
          <w:moveFrom w:id="396" w:author="COUPAT, Jean-François" w:date="2016-04-15T11:10:00Z"/>
          <w:bCs/>
          <w:color w:val="FF0000"/>
        </w:rPr>
      </w:pPr>
      <w:moveFrom w:id="397" w:author="COUPAT, Jean-François" w:date="2016-04-15T11:10:00Z">
        <w:r w:rsidDel="00A14AB2">
          <w:rPr>
            <w:bCs/>
            <w:color w:val="FF0000"/>
          </w:rPr>
          <w:t xml:space="preserve"> </w:t>
        </w:r>
        <w:r w:rsidR="0024735D" w:rsidDel="00A14AB2">
          <w:rPr>
            <w:bCs/>
            <w:color w:val="FF0000"/>
          </w:rPr>
          <w:t>De manière identique à la comparaison d’un simple élément</w:t>
        </w:r>
        <w:r w:rsidDel="00A14AB2">
          <w:rPr>
            <w:bCs/>
            <w:color w:val="FF0000"/>
          </w:rPr>
          <w:t>,</w:t>
        </w:r>
        <w:r w:rsidR="0024735D" w:rsidDel="00A14AB2">
          <w:rPr>
            <w:bCs/>
            <w:color w:val="FF0000"/>
          </w:rPr>
          <w:t xml:space="preserve"> le programme</w:t>
        </w:r>
        <w:r w:rsidDel="00A14AB2">
          <w:rPr>
            <w:bCs/>
            <w:color w:val="FF0000"/>
          </w:rPr>
          <w:t xml:space="preserve"> retournera 0 si les configurations sont identiques, ou -1 si elles diffèrent l’une de l’autre.</w:t>
        </w:r>
      </w:moveFrom>
    </w:p>
    <w:moveFromRangeEnd w:id="391"/>
    <w:p w:rsidR="003B4B61" w:rsidRDefault="003B4B61" w:rsidP="0024735D">
      <w:pPr>
        <w:jc w:val="both"/>
        <w:rPr>
          <w:bCs/>
          <w:color w:val="FF0000"/>
        </w:rPr>
      </w:pPr>
    </w:p>
    <w:p w:rsidR="003B4B61" w:rsidRDefault="003B4B61" w:rsidP="0024735D">
      <w:pPr>
        <w:jc w:val="both"/>
        <w:rPr>
          <w:bCs/>
          <w:color w:val="FF0000"/>
        </w:rPr>
      </w:pPr>
    </w:p>
    <w:p w:rsidR="003B4B61" w:rsidRDefault="003B4B61" w:rsidP="0024735D">
      <w:pPr>
        <w:jc w:val="both"/>
        <w:rPr>
          <w:bCs/>
          <w:color w:val="FF0000"/>
        </w:rPr>
      </w:pPr>
    </w:p>
    <w:p w:rsidR="003B4B61" w:rsidRPr="003B4B61" w:rsidRDefault="003B4B61" w:rsidP="003B4B61">
      <w:pPr>
        <w:pStyle w:val="Titre2"/>
        <w:numPr>
          <w:ilvl w:val="0"/>
          <w:numId w:val="0"/>
        </w:numPr>
        <w:rPr>
          <w:color w:val="FF0000"/>
        </w:rPr>
      </w:pPr>
      <w:bookmarkStart w:id="398" w:name="_Toc454524519"/>
      <w:r>
        <w:rPr>
          <w:color w:val="FF0000"/>
        </w:rPr>
        <w:t xml:space="preserve">Les classes </w:t>
      </w:r>
      <w:ins w:id="399" w:author="BONTEMPI, Virgil" w:date="2016-04-28T08:58:00Z">
        <w:r w:rsidR="00077FD7">
          <w:rPr>
            <w:color w:val="FF0000"/>
          </w:rPr>
          <w:t xml:space="preserve">et méthodes </w:t>
        </w:r>
      </w:ins>
      <w:r>
        <w:rPr>
          <w:color w:val="FF0000"/>
        </w:rPr>
        <w:t>du dossier de configuration de la Base de Données</w:t>
      </w:r>
      <w:bookmarkEnd w:id="398"/>
    </w:p>
    <w:p w:rsidR="003B4B61" w:rsidRPr="003B4B61" w:rsidRDefault="003B4B61" w:rsidP="003B4B61">
      <w:pPr>
        <w:rPr>
          <w:color w:val="FF0000"/>
        </w:rPr>
      </w:pPr>
    </w:p>
    <w:p w:rsidR="003B4B61" w:rsidRDefault="003B4B61" w:rsidP="003B4B61">
      <w:pPr>
        <w:pStyle w:val="Titre3"/>
        <w:jc w:val="both"/>
        <w:rPr>
          <w:color w:val="FF0000"/>
        </w:rPr>
      </w:pPr>
      <w:bookmarkStart w:id="400" w:name="_Toc454524520"/>
      <w:r>
        <w:rPr>
          <w:color w:val="FF0000"/>
        </w:rPr>
        <w:t>Les constructeurs</w:t>
      </w:r>
      <w:bookmarkEnd w:id="400"/>
    </w:p>
    <w:p w:rsidR="003B4B61" w:rsidRPr="003B4B61" w:rsidRDefault="003B4B61" w:rsidP="003B4B61">
      <w:pPr>
        <w:rPr>
          <w:color w:val="FF0000"/>
        </w:rPr>
      </w:pPr>
    </w:p>
    <w:p w:rsidR="003B4B61" w:rsidRDefault="003B4B61" w:rsidP="003B4B61">
      <w:pPr>
        <w:rPr>
          <w:color w:val="FF0000"/>
        </w:rPr>
      </w:pPr>
      <w:r>
        <w:rPr>
          <w:color w:val="FF0000"/>
        </w:rPr>
        <w:t xml:space="preserve">Le principe des constructeurs des classes composant le package de configuration de la Base de Données est de parcourir la table mère (celle que l’on veut instancier), puis, en suivant l’arborescence qu’elle implique, instancier et parcourir </w:t>
      </w:r>
      <w:ins w:id="401" w:author="COUPAT, Jean-François" w:date="2016-04-15T11:12:00Z">
        <w:r w:rsidR="00A14AB2">
          <w:rPr>
            <w:color w:val="FF0000"/>
          </w:rPr>
          <w:t>c</w:t>
        </w:r>
      </w:ins>
      <w:del w:id="402" w:author="COUPAT, Jean-François" w:date="2016-04-15T11:12:00Z">
        <w:r w:rsidDel="00A14AB2">
          <w:rPr>
            <w:color w:val="FF0000"/>
          </w:rPr>
          <w:delText>s</w:delText>
        </w:r>
      </w:del>
      <w:r>
        <w:rPr>
          <w:color w:val="FF0000"/>
        </w:rPr>
        <w:t>es classes fille, et ainsi de suite. Cet algorithme est répété tant que l’arborescence des classes filles n’est pas terminé.</w:t>
      </w:r>
    </w:p>
    <w:p w:rsidR="004C049F" w:rsidRDefault="004C049F" w:rsidP="003B4B61">
      <w:pPr>
        <w:rPr>
          <w:ins w:id="403" w:author="BONTEMPI, Virgil" w:date="2016-04-26T16:30:00Z"/>
          <w:color w:val="FF0000"/>
        </w:rPr>
      </w:pPr>
      <w:r>
        <w:rPr>
          <w:color w:val="FF0000"/>
        </w:rPr>
        <w:t>On instancie chaque classe avec une clé qui leur est unique (un i</w:t>
      </w:r>
      <w:r w:rsidR="00A70BD9">
        <w:rPr>
          <w:color w:val="FF0000"/>
        </w:rPr>
        <w:t>dentifiant</w:t>
      </w:r>
      <w:r>
        <w:rPr>
          <w:color w:val="FF0000"/>
        </w:rPr>
        <w:t>), qui sera ensuite utilisé, dans des requêtes SQL, pour récupérer les vraies propriétés des classes dans la Base de Données.</w:t>
      </w:r>
    </w:p>
    <w:p w:rsidR="00462216" w:rsidRDefault="00462216" w:rsidP="003B4B61">
      <w:pPr>
        <w:rPr>
          <w:color w:val="FF0000"/>
        </w:rPr>
      </w:pPr>
      <w:ins w:id="404" w:author="BONTEMPI, Virgil" w:date="2016-04-26T16:30:00Z">
        <w:r>
          <w:rPr>
            <w:color w:val="FF0000"/>
          </w:rPr>
          <w:t xml:space="preserve">Dans chacune des classe, une liste d’erreur est passée en paramètre. </w:t>
        </w:r>
      </w:ins>
      <w:ins w:id="405" w:author="BONTEMPI, Virgil" w:date="2016-04-26T16:31:00Z">
        <w:r>
          <w:rPr>
            <w:color w:val="FF0000"/>
          </w:rPr>
          <w:t>Cette liste est définie dans DossierConfiguratio</w:t>
        </w:r>
      </w:ins>
      <w:ins w:id="406" w:author="BONTEMPI, Virgil" w:date="2016-04-26T16:32:00Z">
        <w:r w:rsidR="00873C9D">
          <w:rPr>
            <w:color w:val="FF0000"/>
          </w:rPr>
          <w:t>n</w:t>
        </w:r>
      </w:ins>
      <w:ins w:id="407" w:author="BONTEMPI, Virgil" w:date="2016-04-26T16:31:00Z">
        <w:r>
          <w:rPr>
            <w:color w:val="FF0000"/>
          </w:rPr>
          <w:t>BDD et sera donc remplie par les classes. Lorsqu’elles rencontreront une erreur</w:t>
        </w:r>
      </w:ins>
      <w:ins w:id="408" w:author="BONTEMPI, Virgil" w:date="2016-04-26T16:32:00Z">
        <w:r>
          <w:rPr>
            <w:color w:val="FF0000"/>
          </w:rPr>
          <w:t>, elles génèreront un message d’erreur et l’ajouteront à la liste passée en paramètre.</w:t>
        </w:r>
      </w:ins>
    </w:p>
    <w:p w:rsidR="00A70BD9" w:rsidRDefault="00A70BD9">
      <w:pPr>
        <w:spacing w:after="200" w:line="276" w:lineRule="auto"/>
        <w:rPr>
          <w:color w:val="FF0000"/>
        </w:rPr>
      </w:pPr>
      <w:r>
        <w:rPr>
          <w:color w:val="FF0000"/>
        </w:rPr>
        <w:br w:type="page"/>
      </w:r>
    </w:p>
    <w:tbl>
      <w:tblPr>
        <w:tblStyle w:val="Grilledutableau"/>
        <w:tblW w:w="0" w:type="auto"/>
        <w:tblLayout w:type="fixed"/>
        <w:tblLook w:val="04A0" w:firstRow="1" w:lastRow="0" w:firstColumn="1" w:lastColumn="0" w:noHBand="0" w:noVBand="1"/>
        <w:tblPrChange w:id="409" w:author="COUPAT, Jean-François" w:date="2016-04-18T10:20:00Z">
          <w:tblPr>
            <w:tblStyle w:val="Grilledutableau"/>
            <w:tblW w:w="0" w:type="auto"/>
            <w:tblLayout w:type="fixed"/>
            <w:tblLook w:val="04A0" w:firstRow="1" w:lastRow="0" w:firstColumn="1" w:lastColumn="0" w:noHBand="0" w:noVBand="1"/>
          </w:tblPr>
        </w:tblPrChange>
      </w:tblPr>
      <w:tblGrid>
        <w:gridCol w:w="4077"/>
        <w:gridCol w:w="3544"/>
        <w:gridCol w:w="3260"/>
        <w:tblGridChange w:id="410">
          <w:tblGrid>
            <w:gridCol w:w="3066"/>
            <w:gridCol w:w="1011"/>
            <w:gridCol w:w="2055"/>
            <w:gridCol w:w="1489"/>
            <w:gridCol w:w="1985"/>
            <w:gridCol w:w="1275"/>
          </w:tblGrid>
        </w:tblGridChange>
      </w:tblGrid>
      <w:tr w:rsidR="00C8227F" w:rsidRPr="00C8227F" w:rsidTr="00C8227F">
        <w:trPr>
          <w:trPrChange w:id="411" w:author="COUPAT, Jean-François" w:date="2016-04-18T10:20:00Z">
            <w:trPr>
              <w:gridAfter w:val="0"/>
            </w:trPr>
          </w:trPrChange>
        </w:trPr>
        <w:tc>
          <w:tcPr>
            <w:tcW w:w="4077" w:type="dxa"/>
            <w:tcPrChange w:id="412" w:author="COUPAT, Jean-François" w:date="2016-04-18T10:20:00Z">
              <w:tcPr>
                <w:tcW w:w="3066" w:type="dxa"/>
              </w:tcPr>
            </w:tcPrChange>
          </w:tcPr>
          <w:p w:rsidR="00C8227F" w:rsidRPr="00C8227F" w:rsidRDefault="00C8227F" w:rsidP="003B4B61">
            <w:pPr>
              <w:rPr>
                <w:color w:val="FF0000"/>
                <w:szCs w:val="22"/>
              </w:rPr>
            </w:pPr>
            <w:r w:rsidRPr="00C8227F">
              <w:rPr>
                <w:color w:val="FF0000"/>
                <w:szCs w:val="22"/>
              </w:rPr>
              <w:lastRenderedPageBreak/>
              <w:t>Classe</w:t>
            </w:r>
          </w:p>
        </w:tc>
        <w:tc>
          <w:tcPr>
            <w:tcW w:w="3544" w:type="dxa"/>
            <w:tcPrChange w:id="413" w:author="COUPAT, Jean-François" w:date="2016-04-18T10:20:00Z">
              <w:tcPr>
                <w:tcW w:w="3066" w:type="dxa"/>
                <w:gridSpan w:val="2"/>
              </w:tcPr>
            </w:tcPrChange>
          </w:tcPr>
          <w:p w:rsidR="00C8227F" w:rsidRPr="00C8227F" w:rsidRDefault="00C8227F" w:rsidP="003B4B61">
            <w:pPr>
              <w:rPr>
                <w:color w:val="FF0000"/>
                <w:szCs w:val="22"/>
              </w:rPr>
            </w:pPr>
            <w:del w:id="414" w:author="BONTEMPI, Virgil" w:date="2016-04-14T15:31:00Z">
              <w:r w:rsidRPr="00C8227F" w:rsidDel="00367AF8">
                <w:rPr>
                  <w:color w:val="FF0000"/>
                  <w:szCs w:val="22"/>
                </w:rPr>
                <w:delText>Méthode</w:delText>
              </w:r>
            </w:del>
            <w:ins w:id="415" w:author="BONTEMPI, Virgil" w:date="2016-04-14T15:31:00Z">
              <w:r w:rsidRPr="00C8227F">
                <w:rPr>
                  <w:color w:val="FF0000"/>
                  <w:szCs w:val="22"/>
                </w:rPr>
                <w:t>Constructeur</w:t>
              </w:r>
            </w:ins>
          </w:p>
        </w:tc>
        <w:tc>
          <w:tcPr>
            <w:tcW w:w="3260" w:type="dxa"/>
            <w:tcPrChange w:id="416" w:author="COUPAT, Jean-François" w:date="2016-04-18T10:20:00Z">
              <w:tcPr>
                <w:tcW w:w="3474" w:type="dxa"/>
                <w:gridSpan w:val="2"/>
              </w:tcPr>
            </w:tcPrChange>
          </w:tcPr>
          <w:p w:rsidR="00C8227F" w:rsidRPr="008460FD" w:rsidRDefault="00C8227F" w:rsidP="003B4B61">
            <w:pPr>
              <w:rPr>
                <w:color w:val="FF0000"/>
                <w:szCs w:val="22"/>
              </w:rPr>
            </w:pPr>
            <w:r w:rsidRPr="00C8227F">
              <w:rPr>
                <w:color w:val="FF0000"/>
                <w:szCs w:val="22"/>
              </w:rPr>
              <w:t>Paramètres</w:t>
            </w:r>
          </w:p>
        </w:tc>
      </w:tr>
      <w:tr w:rsidR="00C8227F" w:rsidTr="00C8227F">
        <w:trPr>
          <w:trPrChange w:id="417" w:author="COUPAT, Jean-François" w:date="2016-04-18T10:20:00Z">
            <w:trPr>
              <w:gridAfter w:val="0"/>
            </w:trPr>
          </w:trPrChange>
        </w:trPr>
        <w:tc>
          <w:tcPr>
            <w:tcW w:w="4077" w:type="dxa"/>
            <w:tcPrChange w:id="418" w:author="COUPAT, Jean-François" w:date="2016-04-18T10:20:00Z">
              <w:tcPr>
                <w:tcW w:w="3066" w:type="dxa"/>
              </w:tcPr>
            </w:tcPrChange>
          </w:tcPr>
          <w:p w:rsidR="00C8227F" w:rsidRPr="00C8227F" w:rsidRDefault="00C8227F" w:rsidP="003B4B61">
            <w:pPr>
              <w:rPr>
                <w:color w:val="FF0000"/>
                <w:sz w:val="22"/>
                <w:szCs w:val="22"/>
                <w:rPrChange w:id="419" w:author="COUPAT, Jean-François" w:date="2016-04-18T10:19:00Z">
                  <w:rPr>
                    <w:color w:val="FF0000"/>
                  </w:rPr>
                </w:rPrChange>
              </w:rPr>
            </w:pPr>
            <w:r w:rsidRPr="00C8227F">
              <w:rPr>
                <w:color w:val="FF0000"/>
                <w:sz w:val="22"/>
                <w:szCs w:val="22"/>
                <w:rPrChange w:id="420" w:author="COUPAT, Jean-François" w:date="2016-04-18T10:19:00Z">
                  <w:rPr>
                    <w:color w:val="FF0000"/>
                  </w:rPr>
                </w:rPrChange>
              </w:rPr>
              <w:t>ConfigurationCelluleBDD</w:t>
            </w:r>
          </w:p>
        </w:tc>
        <w:tc>
          <w:tcPr>
            <w:tcW w:w="3544" w:type="dxa"/>
            <w:tcPrChange w:id="421" w:author="COUPAT, Jean-François" w:date="2016-04-18T10:20:00Z">
              <w:tcPr>
                <w:tcW w:w="3066" w:type="dxa"/>
                <w:gridSpan w:val="2"/>
              </w:tcPr>
            </w:tcPrChange>
          </w:tcPr>
          <w:p w:rsidR="00C8227F" w:rsidRPr="00C8227F" w:rsidRDefault="00C8227F" w:rsidP="00377735">
            <w:pPr>
              <w:rPr>
                <w:color w:val="FF0000"/>
                <w:sz w:val="22"/>
                <w:szCs w:val="22"/>
                <w:rPrChange w:id="422" w:author="COUPAT, Jean-François" w:date="2016-04-18T10:18:00Z">
                  <w:rPr>
                    <w:color w:val="FF0000"/>
                  </w:rPr>
                </w:rPrChange>
              </w:rPr>
            </w:pPr>
            <w:r w:rsidRPr="00C8227F">
              <w:rPr>
                <w:color w:val="FF0000"/>
                <w:sz w:val="22"/>
                <w:szCs w:val="22"/>
                <w:rPrChange w:id="423" w:author="COUPAT, Jean-François" w:date="2016-04-18T10:18:00Z">
                  <w:rPr>
                    <w:color w:val="FF0000"/>
                  </w:rPr>
                </w:rPrChange>
              </w:rPr>
              <w:t>ConfigurationCelluleBDD</w:t>
            </w:r>
          </w:p>
        </w:tc>
        <w:tc>
          <w:tcPr>
            <w:tcW w:w="3260" w:type="dxa"/>
            <w:tcPrChange w:id="424" w:author="COUPAT, Jean-François" w:date="2016-04-18T10:20:00Z">
              <w:tcPr>
                <w:tcW w:w="3474" w:type="dxa"/>
                <w:gridSpan w:val="2"/>
              </w:tcPr>
            </w:tcPrChange>
          </w:tcPr>
          <w:p w:rsidR="00C8227F" w:rsidRPr="00C8227F" w:rsidRDefault="00C8227F" w:rsidP="008460FD">
            <w:pPr>
              <w:rPr>
                <w:color w:val="FF0000"/>
                <w:sz w:val="22"/>
                <w:szCs w:val="22"/>
                <w:rPrChange w:id="425" w:author="COUPAT, Jean-François" w:date="2016-04-18T10:18:00Z">
                  <w:rPr>
                    <w:color w:val="FF0000"/>
                  </w:rPr>
                </w:rPrChange>
              </w:rPr>
            </w:pPr>
            <w:del w:id="426" w:author="BONTEMPI, Virgil" w:date="2016-04-14T14:59:00Z">
              <w:r w:rsidRPr="00C8227F" w:rsidDel="005D6CCC">
                <w:rPr>
                  <w:bCs/>
                  <w:color w:val="FF0000"/>
                  <w:sz w:val="22"/>
                  <w:szCs w:val="22"/>
                  <w:rPrChange w:id="427" w:author="COUPAT, Jean-François" w:date="2016-04-18T10:18:00Z">
                    <w:rPr>
                      <w:bCs/>
                      <w:color w:val="FF0000"/>
                    </w:rPr>
                  </w:rPrChange>
                </w:rPr>
                <w:delText>int</w:delText>
              </w:r>
              <w:r w:rsidRPr="00C8227F" w:rsidDel="005D6CCC">
                <w:rPr>
                  <w:color w:val="FF0000"/>
                  <w:sz w:val="22"/>
                  <w:szCs w:val="22"/>
                  <w:rPrChange w:id="428" w:author="COUPAT, Jean-François" w:date="2016-04-18T10:18:00Z">
                    <w:rPr>
                      <w:color w:val="FF0000"/>
                    </w:rPr>
                  </w:rPrChange>
                </w:rPr>
                <w:delText> </w:delText>
              </w:r>
            </w:del>
            <w:ins w:id="429" w:author="BONTEMPI, Virgil" w:date="2016-04-14T14:59:00Z">
              <w:r w:rsidRPr="00C8227F">
                <w:rPr>
                  <w:bCs/>
                  <w:color w:val="FF0000"/>
                  <w:sz w:val="22"/>
                  <w:szCs w:val="22"/>
                  <w:rPrChange w:id="430" w:author="COUPAT, Jean-François" w:date="2016-04-18T10:18:00Z">
                    <w:rPr>
                      <w:bCs/>
                      <w:color w:val="FF0000"/>
                    </w:rPr>
                  </w:rPrChange>
                </w:rPr>
                <w:t>int</w:t>
              </w:r>
              <w:r w:rsidRPr="00C8227F">
                <w:rPr>
                  <w:color w:val="FF0000"/>
                  <w:sz w:val="22"/>
                  <w:szCs w:val="22"/>
                  <w:rPrChange w:id="431" w:author="COUPAT, Jean-François" w:date="2016-04-18T10:18:00Z">
                    <w:rPr>
                      <w:color w:val="FF0000"/>
                    </w:rPr>
                  </w:rPrChange>
                </w:rPr>
                <w:t xml:space="preserve"> </w:t>
              </w:r>
            </w:ins>
            <w:r w:rsidRPr="00C8227F">
              <w:rPr>
                <w:color w:val="FF0000"/>
                <w:sz w:val="22"/>
                <w:szCs w:val="22"/>
                <w:rPrChange w:id="432" w:author="COUPAT, Jean-François" w:date="2016-04-18T10:18:00Z">
                  <w:rPr>
                    <w:color w:val="FF0000"/>
                  </w:rPr>
                </w:rPrChange>
              </w:rPr>
              <w:t xml:space="preserve">numCellule, </w:t>
            </w:r>
            <w:r w:rsidRPr="00C8227F">
              <w:rPr>
                <w:bCs/>
                <w:color w:val="FF0000"/>
                <w:sz w:val="22"/>
                <w:szCs w:val="22"/>
                <w:rPrChange w:id="433" w:author="COUPAT, Jean-François" w:date="2016-04-18T10:18:00Z">
                  <w:rPr>
                    <w:bCs/>
                    <w:color w:val="FF0000"/>
                  </w:rPr>
                </w:rPrChange>
              </w:rPr>
              <w:t>int</w:t>
            </w:r>
            <w:r w:rsidRPr="00C8227F">
              <w:rPr>
                <w:color w:val="FF0000"/>
                <w:sz w:val="22"/>
                <w:szCs w:val="22"/>
                <w:rPrChange w:id="434" w:author="COUPAT, Jean-François" w:date="2016-04-18T10:18:00Z">
                  <w:rPr>
                    <w:color w:val="FF0000"/>
                  </w:rPr>
                </w:rPrChange>
              </w:rPr>
              <w:t xml:space="preserve"> langue1, </w:t>
            </w:r>
            <w:del w:id="435" w:author="BONTEMPI, Virgil" w:date="2016-04-14T14:59:00Z">
              <w:r w:rsidRPr="00C8227F" w:rsidDel="005D6CCC">
                <w:rPr>
                  <w:bCs/>
                  <w:color w:val="FF0000"/>
                  <w:sz w:val="22"/>
                  <w:szCs w:val="22"/>
                  <w:rPrChange w:id="436" w:author="COUPAT, Jean-François" w:date="2016-04-18T10:18:00Z">
                    <w:rPr>
                      <w:bCs/>
                      <w:color w:val="FF0000"/>
                    </w:rPr>
                  </w:rPrChange>
                </w:rPr>
                <w:delText>int</w:delText>
              </w:r>
              <w:r w:rsidRPr="00C8227F" w:rsidDel="005D6CCC">
                <w:rPr>
                  <w:color w:val="FF0000"/>
                  <w:sz w:val="22"/>
                  <w:szCs w:val="22"/>
                  <w:rPrChange w:id="437" w:author="COUPAT, Jean-François" w:date="2016-04-18T10:18:00Z">
                    <w:rPr>
                      <w:color w:val="FF0000"/>
                    </w:rPr>
                  </w:rPrChange>
                </w:rPr>
                <w:delText> </w:delText>
              </w:r>
            </w:del>
            <w:ins w:id="438" w:author="BONTEMPI, Virgil" w:date="2016-04-14T14:59:00Z">
              <w:r w:rsidRPr="00C8227F">
                <w:rPr>
                  <w:bCs/>
                  <w:color w:val="FF0000"/>
                  <w:sz w:val="22"/>
                  <w:szCs w:val="22"/>
                  <w:rPrChange w:id="439" w:author="COUPAT, Jean-François" w:date="2016-04-18T10:18:00Z">
                    <w:rPr>
                      <w:bCs/>
                      <w:color w:val="FF0000"/>
                    </w:rPr>
                  </w:rPrChange>
                </w:rPr>
                <w:t>int</w:t>
              </w:r>
              <w:r w:rsidRPr="00C8227F">
                <w:rPr>
                  <w:color w:val="FF0000"/>
                  <w:sz w:val="22"/>
                  <w:szCs w:val="22"/>
                  <w:rPrChange w:id="440" w:author="COUPAT, Jean-François" w:date="2016-04-18T10:18:00Z">
                    <w:rPr>
                      <w:color w:val="FF0000"/>
                    </w:rPr>
                  </w:rPrChange>
                </w:rPr>
                <w:t xml:space="preserve"> </w:t>
              </w:r>
            </w:ins>
            <w:r w:rsidRPr="00C8227F">
              <w:rPr>
                <w:color w:val="FF0000"/>
                <w:sz w:val="22"/>
                <w:szCs w:val="22"/>
                <w:rPrChange w:id="441" w:author="COUPAT, Jean-François" w:date="2016-04-18T10:18:00Z">
                  <w:rPr>
                    <w:color w:val="FF0000"/>
                  </w:rPr>
                </w:rPrChange>
              </w:rPr>
              <w:t>langue2,</w:t>
            </w:r>
            <w:del w:id="442" w:author="BONTEMPI, Virgil" w:date="2016-04-14T14:50:00Z">
              <w:r w:rsidRPr="00C8227F" w:rsidDel="002070E8">
                <w:rPr>
                  <w:color w:val="FF0000"/>
                  <w:sz w:val="22"/>
                  <w:szCs w:val="22"/>
                  <w:rPrChange w:id="443" w:author="COUPAT, Jean-François" w:date="2016-04-18T10:18:00Z">
                    <w:rPr>
                      <w:color w:val="FF0000"/>
                    </w:rPr>
                  </w:rPrChange>
                </w:rPr>
                <w:delText> </w:delText>
              </w:r>
            </w:del>
            <w:ins w:id="444" w:author="BONTEMPI, Virgil" w:date="2016-04-14T14:50:00Z">
              <w:r w:rsidRPr="00C8227F">
                <w:rPr>
                  <w:color w:val="FF0000"/>
                  <w:sz w:val="22"/>
                  <w:szCs w:val="22"/>
                  <w:rPrChange w:id="445" w:author="COUPAT, Jean-François" w:date="2016-04-18T10:18:00Z">
                    <w:rPr>
                      <w:color w:val="FF0000"/>
                    </w:rPr>
                  </w:rPrChange>
                </w:rPr>
                <w:t xml:space="preserve"> </w:t>
              </w:r>
            </w:ins>
            <w:r w:rsidRPr="00C8227F">
              <w:rPr>
                <w:color w:val="FF0000"/>
                <w:sz w:val="22"/>
                <w:szCs w:val="22"/>
                <w:rPrChange w:id="446" w:author="COUPAT, Jean-François" w:date="2016-04-18T10:18:00Z">
                  <w:rPr>
                    <w:color w:val="FF0000"/>
                  </w:rPr>
                </w:rPrChange>
              </w:rPr>
              <w:t>Requetes</w:t>
            </w:r>
            <w:del w:id="447" w:author="BONTEMPI, Virgil" w:date="2016-04-14T14:50:00Z">
              <w:r w:rsidRPr="00C8227F" w:rsidDel="002070E8">
                <w:rPr>
                  <w:color w:val="FF0000"/>
                  <w:sz w:val="22"/>
                  <w:szCs w:val="22"/>
                  <w:rPrChange w:id="448" w:author="COUPAT, Jean-François" w:date="2016-04-18T10:18:00Z">
                    <w:rPr>
                      <w:color w:val="FF0000"/>
                    </w:rPr>
                  </w:rPrChange>
                </w:rPr>
                <w:delText xml:space="preserve"> </w:delText>
              </w:r>
            </w:del>
            <w:ins w:id="449" w:author="BONTEMPI, Virgil" w:date="2016-04-14T14:50:00Z">
              <w:r w:rsidRPr="00C8227F">
                <w:rPr>
                  <w:color w:val="FF0000"/>
                  <w:sz w:val="22"/>
                  <w:szCs w:val="22"/>
                  <w:rPrChange w:id="450" w:author="COUPAT, Jean-François" w:date="2016-04-18T10:18:00Z">
                    <w:rPr>
                      <w:color w:val="FF0000"/>
                    </w:rPr>
                  </w:rPrChange>
                </w:rPr>
                <w:t xml:space="preserve"> </w:t>
              </w:r>
            </w:ins>
            <w:r w:rsidRPr="00C8227F">
              <w:rPr>
                <w:color w:val="FF0000"/>
                <w:sz w:val="22"/>
                <w:szCs w:val="22"/>
                <w:rPrChange w:id="451" w:author="COUPAT, Jean-François" w:date="2016-04-18T10:18:00Z">
                  <w:rPr>
                    <w:color w:val="FF0000"/>
                  </w:rPr>
                </w:rPrChange>
              </w:rPr>
              <w:t>requete,</w:t>
            </w:r>
            <w:del w:id="452" w:author="BONTEMPI, Virgil" w:date="2016-04-14T14:50:00Z">
              <w:r w:rsidRPr="00C8227F" w:rsidDel="002070E8">
                <w:rPr>
                  <w:color w:val="FF0000"/>
                  <w:sz w:val="22"/>
                  <w:szCs w:val="22"/>
                  <w:rPrChange w:id="453" w:author="COUPAT, Jean-François" w:date="2016-04-18T10:18:00Z">
                    <w:rPr>
                      <w:color w:val="FF0000"/>
                    </w:rPr>
                  </w:rPrChange>
                </w:rPr>
                <w:delText> </w:delText>
              </w:r>
            </w:del>
            <w:ins w:id="454" w:author="BONTEMPI, Virgil" w:date="2016-04-14T14:50:00Z">
              <w:r w:rsidRPr="00C8227F">
                <w:rPr>
                  <w:color w:val="FF0000"/>
                  <w:sz w:val="22"/>
                  <w:szCs w:val="22"/>
                  <w:rPrChange w:id="455" w:author="COUPAT, Jean-François" w:date="2016-04-18T10:18:00Z">
                    <w:rPr>
                      <w:color w:val="FF0000"/>
                    </w:rPr>
                  </w:rPrChange>
                </w:rPr>
                <w:t xml:space="preserve"> </w:t>
              </w:r>
            </w:ins>
            <w:del w:id="456" w:author="BONTEMPI, Virgil" w:date="2016-04-26T16:15:00Z">
              <w:r w:rsidRPr="00C8227F" w:rsidDel="008460FD">
                <w:rPr>
                  <w:color w:val="FF0000"/>
                  <w:sz w:val="22"/>
                  <w:szCs w:val="22"/>
                  <w:rPrChange w:id="457" w:author="COUPAT, Jean-François" w:date="2016-04-18T10:18:00Z">
                    <w:rPr>
                      <w:color w:val="FF0000"/>
                    </w:rPr>
                  </w:rPrChange>
                </w:rPr>
                <w:delText>DossierConfiguration</w:delText>
              </w:r>
            </w:del>
            <w:del w:id="458" w:author="BONTEMPI, Virgil" w:date="2016-04-14T14:50:00Z">
              <w:r w:rsidRPr="00C8227F" w:rsidDel="002070E8">
                <w:rPr>
                  <w:color w:val="FF0000"/>
                  <w:sz w:val="22"/>
                  <w:szCs w:val="22"/>
                  <w:rPrChange w:id="459" w:author="COUPAT, Jean-François" w:date="2016-04-18T10:18:00Z">
                    <w:rPr>
                      <w:color w:val="FF0000"/>
                    </w:rPr>
                  </w:rPrChange>
                </w:rPr>
                <w:delText xml:space="preserve"> </w:delText>
              </w:r>
            </w:del>
            <w:del w:id="460" w:author="BONTEMPI, Virgil" w:date="2016-04-26T16:15:00Z">
              <w:r w:rsidRPr="00C8227F" w:rsidDel="008460FD">
                <w:rPr>
                  <w:color w:val="FF0000"/>
                  <w:sz w:val="22"/>
                  <w:szCs w:val="22"/>
                  <w:rPrChange w:id="461" w:author="COUPAT, Jean-François" w:date="2016-04-18T10:18:00Z">
                    <w:rPr>
                      <w:color w:val="FF0000"/>
                    </w:rPr>
                  </w:rPrChange>
                </w:rPr>
                <w:delText>configurationExcel</w:delText>
              </w:r>
            </w:del>
            <w:ins w:id="462" w:author="BONTEMPI, Virgil" w:date="2016-04-26T16:15:00Z">
              <w:r w:rsidR="008460FD">
                <w:rPr>
                  <w:color w:val="FF0000"/>
                  <w:sz w:val="22"/>
                  <w:szCs w:val="22"/>
                </w:rPr>
                <w:t>List&lt;String&gt; listeErreursSQL</w:t>
              </w:r>
            </w:ins>
          </w:p>
        </w:tc>
      </w:tr>
      <w:tr w:rsidR="00C8227F" w:rsidTr="00C8227F">
        <w:trPr>
          <w:trPrChange w:id="463" w:author="COUPAT, Jean-François" w:date="2016-04-18T10:20:00Z">
            <w:trPr>
              <w:gridAfter w:val="0"/>
            </w:trPr>
          </w:trPrChange>
        </w:trPr>
        <w:tc>
          <w:tcPr>
            <w:tcW w:w="4077" w:type="dxa"/>
            <w:tcPrChange w:id="464" w:author="COUPAT, Jean-François" w:date="2016-04-18T10:20:00Z">
              <w:tcPr>
                <w:tcW w:w="3066" w:type="dxa"/>
              </w:tcPr>
            </w:tcPrChange>
          </w:tcPr>
          <w:p w:rsidR="00C8227F" w:rsidRPr="00C8227F" w:rsidRDefault="00C8227F" w:rsidP="003B4B61">
            <w:pPr>
              <w:rPr>
                <w:color w:val="FF0000"/>
                <w:sz w:val="22"/>
                <w:szCs w:val="22"/>
                <w:rPrChange w:id="465" w:author="COUPAT, Jean-François" w:date="2016-04-18T10:19:00Z">
                  <w:rPr>
                    <w:color w:val="FF0000"/>
                  </w:rPr>
                </w:rPrChange>
              </w:rPr>
            </w:pPr>
            <w:r w:rsidRPr="00C8227F">
              <w:rPr>
                <w:color w:val="FF0000"/>
                <w:sz w:val="22"/>
                <w:szCs w:val="22"/>
                <w:rPrChange w:id="466" w:author="COUPAT, Jean-François" w:date="2016-04-18T10:19:00Z">
                  <w:rPr>
                    <w:color w:val="FF0000"/>
                  </w:rPr>
                </w:rPrChange>
              </w:rPr>
              <w:t>ConfigurationCibleReferenceBDD</w:t>
            </w:r>
          </w:p>
        </w:tc>
        <w:tc>
          <w:tcPr>
            <w:tcW w:w="3544" w:type="dxa"/>
            <w:tcPrChange w:id="467" w:author="COUPAT, Jean-François" w:date="2016-04-18T10:20:00Z">
              <w:tcPr>
                <w:tcW w:w="3066" w:type="dxa"/>
                <w:gridSpan w:val="2"/>
              </w:tcPr>
            </w:tcPrChange>
          </w:tcPr>
          <w:p w:rsidR="00C8227F" w:rsidRPr="00C8227F" w:rsidRDefault="00C8227F" w:rsidP="003B4B61">
            <w:pPr>
              <w:rPr>
                <w:color w:val="FF0000"/>
                <w:sz w:val="22"/>
                <w:szCs w:val="22"/>
                <w:rPrChange w:id="468" w:author="COUPAT, Jean-François" w:date="2016-04-18T10:18:00Z">
                  <w:rPr>
                    <w:color w:val="FF0000"/>
                  </w:rPr>
                </w:rPrChange>
              </w:rPr>
            </w:pPr>
            <w:r w:rsidRPr="00C8227F">
              <w:rPr>
                <w:color w:val="FF0000"/>
                <w:sz w:val="22"/>
                <w:szCs w:val="22"/>
                <w:rPrChange w:id="469" w:author="COUPAT, Jean-François" w:date="2016-04-18T10:18:00Z">
                  <w:rPr>
                    <w:color w:val="FF0000"/>
                  </w:rPr>
                </w:rPrChange>
              </w:rPr>
              <w:t>ConfigurationCibleReferenceBDD</w:t>
            </w:r>
          </w:p>
        </w:tc>
        <w:tc>
          <w:tcPr>
            <w:tcW w:w="3260" w:type="dxa"/>
            <w:tcPrChange w:id="470" w:author="COUPAT, Jean-François" w:date="2016-04-18T10:20:00Z">
              <w:tcPr>
                <w:tcW w:w="3474" w:type="dxa"/>
                <w:gridSpan w:val="2"/>
              </w:tcPr>
            </w:tcPrChange>
          </w:tcPr>
          <w:p w:rsidR="00C8227F" w:rsidRPr="00C8227F" w:rsidRDefault="00C8227F" w:rsidP="003B4B61">
            <w:pPr>
              <w:rPr>
                <w:color w:val="FF0000"/>
                <w:sz w:val="22"/>
                <w:szCs w:val="22"/>
                <w:rPrChange w:id="471" w:author="COUPAT, Jean-François" w:date="2016-04-18T10:18:00Z">
                  <w:rPr>
                    <w:color w:val="FF0000"/>
                  </w:rPr>
                </w:rPrChange>
              </w:rPr>
            </w:pPr>
            <w:r w:rsidRPr="00C8227F">
              <w:rPr>
                <w:color w:val="FF0000"/>
                <w:sz w:val="22"/>
                <w:szCs w:val="22"/>
                <w:rPrChange w:id="472" w:author="COUPAT, Jean-François" w:date="2016-04-18T10:18:00Z">
                  <w:rPr>
                    <w:color w:val="FF0000"/>
                  </w:rPr>
                </w:rPrChange>
              </w:rPr>
              <w:t>int</w:t>
            </w:r>
            <w:del w:id="473" w:author="BONTEMPI, Virgil" w:date="2016-04-14T14:50:00Z">
              <w:r w:rsidRPr="00C8227F" w:rsidDel="002070E8">
                <w:rPr>
                  <w:color w:val="FF0000"/>
                  <w:sz w:val="22"/>
                  <w:szCs w:val="22"/>
                  <w:rPrChange w:id="474" w:author="COUPAT, Jean-François" w:date="2016-04-18T10:18:00Z">
                    <w:rPr>
                      <w:color w:val="FF0000"/>
                    </w:rPr>
                  </w:rPrChange>
                </w:rPr>
                <w:delText xml:space="preserve"> </w:delText>
              </w:r>
            </w:del>
            <w:ins w:id="475" w:author="BONTEMPI, Virgil" w:date="2016-04-14T14:50:00Z">
              <w:r w:rsidRPr="00C8227F">
                <w:rPr>
                  <w:color w:val="FF0000"/>
                  <w:sz w:val="22"/>
                  <w:szCs w:val="22"/>
                  <w:rPrChange w:id="476" w:author="COUPAT, Jean-François" w:date="2016-04-18T10:18:00Z">
                    <w:rPr>
                      <w:color w:val="FF0000"/>
                    </w:rPr>
                  </w:rPrChange>
                </w:rPr>
                <w:t xml:space="preserve"> </w:t>
              </w:r>
            </w:ins>
            <w:r w:rsidRPr="00C8227F">
              <w:rPr>
                <w:color w:val="FF0000"/>
                <w:sz w:val="22"/>
                <w:szCs w:val="22"/>
                <w:rPrChange w:id="477" w:author="COUPAT, Jean-François" w:date="2016-04-18T10:18:00Z">
                  <w:rPr>
                    <w:color w:val="FF0000"/>
                  </w:rPr>
                </w:rPrChange>
              </w:rPr>
              <w:t>numeroCible,</w:t>
            </w:r>
            <w:del w:id="478" w:author="BONTEMPI, Virgil" w:date="2016-04-14T14:50:00Z">
              <w:r w:rsidRPr="00C8227F" w:rsidDel="002070E8">
                <w:rPr>
                  <w:color w:val="FF0000"/>
                  <w:sz w:val="22"/>
                  <w:szCs w:val="22"/>
                  <w:rPrChange w:id="479" w:author="COUPAT, Jean-François" w:date="2016-04-18T10:18:00Z">
                    <w:rPr>
                      <w:color w:val="FF0000"/>
                    </w:rPr>
                  </w:rPrChange>
                </w:rPr>
                <w:delText> </w:delText>
              </w:r>
            </w:del>
            <w:ins w:id="480" w:author="BONTEMPI, Virgil" w:date="2016-04-14T14:50:00Z">
              <w:r w:rsidRPr="00C8227F">
                <w:rPr>
                  <w:color w:val="FF0000"/>
                  <w:sz w:val="22"/>
                  <w:szCs w:val="22"/>
                  <w:rPrChange w:id="481" w:author="COUPAT, Jean-François" w:date="2016-04-18T10:18:00Z">
                    <w:rPr>
                      <w:color w:val="FF0000"/>
                    </w:rPr>
                  </w:rPrChange>
                </w:rPr>
                <w:t xml:space="preserve"> </w:t>
              </w:r>
            </w:ins>
            <w:r w:rsidRPr="00C8227F">
              <w:rPr>
                <w:bCs/>
                <w:color w:val="FF0000"/>
                <w:sz w:val="22"/>
                <w:szCs w:val="22"/>
                <w:rPrChange w:id="482" w:author="COUPAT, Jean-François" w:date="2016-04-18T10:18:00Z">
                  <w:rPr>
                    <w:bCs/>
                    <w:color w:val="FF0000"/>
                  </w:rPr>
                </w:rPrChange>
              </w:rPr>
              <w:t>int</w:t>
            </w:r>
            <w:del w:id="483" w:author="BONTEMPI, Virgil" w:date="2016-04-14T14:50:00Z">
              <w:r w:rsidRPr="00C8227F" w:rsidDel="002070E8">
                <w:rPr>
                  <w:color w:val="FF0000"/>
                  <w:sz w:val="22"/>
                  <w:szCs w:val="22"/>
                  <w:rPrChange w:id="484" w:author="COUPAT, Jean-François" w:date="2016-04-18T10:18:00Z">
                    <w:rPr>
                      <w:color w:val="FF0000"/>
                    </w:rPr>
                  </w:rPrChange>
                </w:rPr>
                <w:delText> </w:delText>
              </w:r>
            </w:del>
            <w:ins w:id="485" w:author="BONTEMPI, Virgil" w:date="2016-04-14T14:50:00Z">
              <w:r w:rsidRPr="00C8227F">
                <w:rPr>
                  <w:color w:val="FF0000"/>
                  <w:sz w:val="22"/>
                  <w:szCs w:val="22"/>
                  <w:rPrChange w:id="486" w:author="COUPAT, Jean-François" w:date="2016-04-18T10:18:00Z">
                    <w:rPr>
                      <w:color w:val="FF0000"/>
                    </w:rPr>
                  </w:rPrChange>
                </w:rPr>
                <w:t xml:space="preserve"> </w:t>
              </w:r>
            </w:ins>
            <w:r w:rsidRPr="00C8227F">
              <w:rPr>
                <w:color w:val="FF0000"/>
                <w:sz w:val="22"/>
                <w:szCs w:val="22"/>
                <w:rPrChange w:id="487" w:author="COUPAT, Jean-François" w:date="2016-04-18T10:18:00Z">
                  <w:rPr>
                    <w:color w:val="FF0000"/>
                  </w:rPr>
                </w:rPrChange>
              </w:rPr>
              <w:t>langue1,</w:t>
            </w:r>
            <w:del w:id="488" w:author="BONTEMPI, Virgil" w:date="2016-04-14T14:50:00Z">
              <w:r w:rsidRPr="00C8227F" w:rsidDel="002070E8">
                <w:rPr>
                  <w:color w:val="FF0000"/>
                  <w:sz w:val="22"/>
                  <w:szCs w:val="22"/>
                  <w:rPrChange w:id="489" w:author="COUPAT, Jean-François" w:date="2016-04-18T10:18:00Z">
                    <w:rPr>
                      <w:color w:val="FF0000"/>
                    </w:rPr>
                  </w:rPrChange>
                </w:rPr>
                <w:delText> </w:delText>
              </w:r>
            </w:del>
            <w:ins w:id="490" w:author="BONTEMPI, Virgil" w:date="2016-04-14T14:50:00Z">
              <w:r w:rsidRPr="00C8227F">
                <w:rPr>
                  <w:color w:val="FF0000"/>
                  <w:sz w:val="22"/>
                  <w:szCs w:val="22"/>
                  <w:rPrChange w:id="491" w:author="COUPAT, Jean-François" w:date="2016-04-18T10:18:00Z">
                    <w:rPr>
                      <w:color w:val="FF0000"/>
                    </w:rPr>
                  </w:rPrChange>
                </w:rPr>
                <w:t xml:space="preserve"> </w:t>
              </w:r>
            </w:ins>
            <w:r w:rsidRPr="00C8227F">
              <w:rPr>
                <w:bCs/>
                <w:color w:val="FF0000"/>
                <w:sz w:val="22"/>
                <w:szCs w:val="22"/>
                <w:rPrChange w:id="492" w:author="COUPAT, Jean-François" w:date="2016-04-18T10:18:00Z">
                  <w:rPr>
                    <w:bCs/>
                    <w:color w:val="FF0000"/>
                  </w:rPr>
                </w:rPrChange>
              </w:rPr>
              <w:t>int</w:t>
            </w:r>
            <w:del w:id="493" w:author="BONTEMPI, Virgil" w:date="2016-04-14T14:50:00Z">
              <w:r w:rsidRPr="00C8227F" w:rsidDel="002070E8">
                <w:rPr>
                  <w:color w:val="FF0000"/>
                  <w:sz w:val="22"/>
                  <w:szCs w:val="22"/>
                  <w:rPrChange w:id="494" w:author="COUPAT, Jean-François" w:date="2016-04-18T10:18:00Z">
                    <w:rPr>
                      <w:color w:val="FF0000"/>
                    </w:rPr>
                  </w:rPrChange>
                </w:rPr>
                <w:delText> </w:delText>
              </w:r>
            </w:del>
            <w:ins w:id="495" w:author="BONTEMPI, Virgil" w:date="2016-04-14T14:50:00Z">
              <w:r w:rsidRPr="00C8227F">
                <w:rPr>
                  <w:color w:val="FF0000"/>
                  <w:sz w:val="22"/>
                  <w:szCs w:val="22"/>
                  <w:rPrChange w:id="496" w:author="COUPAT, Jean-François" w:date="2016-04-18T10:18:00Z">
                    <w:rPr>
                      <w:color w:val="FF0000"/>
                    </w:rPr>
                  </w:rPrChange>
                </w:rPr>
                <w:t xml:space="preserve"> </w:t>
              </w:r>
            </w:ins>
            <w:r w:rsidRPr="00C8227F">
              <w:rPr>
                <w:color w:val="FF0000"/>
                <w:sz w:val="22"/>
                <w:szCs w:val="22"/>
                <w:rPrChange w:id="497" w:author="COUPAT, Jean-François" w:date="2016-04-18T10:18:00Z">
                  <w:rPr>
                    <w:color w:val="FF0000"/>
                  </w:rPr>
                </w:rPrChange>
              </w:rPr>
              <w:t>langue2,</w:t>
            </w:r>
            <w:del w:id="498" w:author="BONTEMPI, Virgil" w:date="2016-04-14T14:50:00Z">
              <w:r w:rsidRPr="00C8227F" w:rsidDel="002070E8">
                <w:rPr>
                  <w:color w:val="FF0000"/>
                  <w:sz w:val="22"/>
                  <w:szCs w:val="22"/>
                  <w:rPrChange w:id="499" w:author="COUPAT, Jean-François" w:date="2016-04-18T10:18:00Z">
                    <w:rPr>
                      <w:color w:val="FF0000"/>
                    </w:rPr>
                  </w:rPrChange>
                </w:rPr>
                <w:delText> </w:delText>
              </w:r>
            </w:del>
            <w:ins w:id="500" w:author="BONTEMPI, Virgil" w:date="2016-04-14T14:50:00Z">
              <w:r w:rsidRPr="00C8227F">
                <w:rPr>
                  <w:color w:val="FF0000"/>
                  <w:sz w:val="22"/>
                  <w:szCs w:val="22"/>
                  <w:rPrChange w:id="501" w:author="COUPAT, Jean-François" w:date="2016-04-18T10:18:00Z">
                    <w:rPr>
                      <w:color w:val="FF0000"/>
                    </w:rPr>
                  </w:rPrChange>
                </w:rPr>
                <w:t xml:space="preserve"> </w:t>
              </w:r>
            </w:ins>
            <w:r w:rsidRPr="00C8227F">
              <w:rPr>
                <w:color w:val="FF0000"/>
                <w:sz w:val="22"/>
                <w:szCs w:val="22"/>
                <w:rPrChange w:id="502" w:author="COUPAT, Jean-François" w:date="2016-04-18T10:18:00Z">
                  <w:rPr>
                    <w:color w:val="FF0000"/>
                  </w:rPr>
                </w:rPrChange>
              </w:rPr>
              <w:t>Requetes</w:t>
            </w:r>
            <w:del w:id="503" w:author="BONTEMPI, Virgil" w:date="2016-04-14T14:50:00Z">
              <w:r w:rsidRPr="00C8227F" w:rsidDel="002070E8">
                <w:rPr>
                  <w:color w:val="FF0000"/>
                  <w:sz w:val="22"/>
                  <w:szCs w:val="22"/>
                  <w:rPrChange w:id="504" w:author="COUPAT, Jean-François" w:date="2016-04-18T10:18:00Z">
                    <w:rPr>
                      <w:color w:val="FF0000"/>
                    </w:rPr>
                  </w:rPrChange>
                </w:rPr>
                <w:delText xml:space="preserve"> </w:delText>
              </w:r>
            </w:del>
            <w:ins w:id="505" w:author="BONTEMPI, Virgil" w:date="2016-04-14T14:50:00Z">
              <w:r w:rsidRPr="00C8227F">
                <w:rPr>
                  <w:color w:val="FF0000"/>
                  <w:sz w:val="22"/>
                  <w:szCs w:val="22"/>
                  <w:rPrChange w:id="506" w:author="COUPAT, Jean-François" w:date="2016-04-18T10:18:00Z">
                    <w:rPr>
                      <w:color w:val="FF0000"/>
                    </w:rPr>
                  </w:rPrChange>
                </w:rPr>
                <w:t xml:space="preserve"> </w:t>
              </w:r>
            </w:ins>
            <w:r w:rsidRPr="00C8227F">
              <w:rPr>
                <w:color w:val="FF0000"/>
                <w:sz w:val="22"/>
                <w:szCs w:val="22"/>
                <w:rPrChange w:id="507" w:author="COUPAT, Jean-François" w:date="2016-04-18T10:18:00Z">
                  <w:rPr>
                    <w:color w:val="FF0000"/>
                  </w:rPr>
                </w:rPrChange>
              </w:rPr>
              <w:t>requete</w:t>
            </w:r>
            <w:ins w:id="508" w:author="BONTEMPI, Virgil" w:date="2016-04-26T16:16:00Z">
              <w:r w:rsidR="008460FD" w:rsidRPr="00104688">
                <w:rPr>
                  <w:color w:val="FF0000"/>
                  <w:sz w:val="22"/>
                  <w:szCs w:val="22"/>
                </w:rPr>
                <w:t xml:space="preserve">, </w:t>
              </w:r>
              <w:r w:rsidR="008460FD">
                <w:rPr>
                  <w:color w:val="FF0000"/>
                  <w:sz w:val="22"/>
                  <w:szCs w:val="22"/>
                </w:rPr>
                <w:t>List&lt;String&gt; listeErreursSQL</w:t>
              </w:r>
            </w:ins>
            <w:del w:id="509" w:author="BONTEMPI, Virgil" w:date="2016-04-26T16:16:00Z">
              <w:r w:rsidRPr="00C8227F" w:rsidDel="008460FD">
                <w:rPr>
                  <w:color w:val="FF0000"/>
                  <w:sz w:val="22"/>
                  <w:szCs w:val="22"/>
                  <w:rPrChange w:id="510" w:author="COUPAT, Jean-François" w:date="2016-04-18T10:18:00Z">
                    <w:rPr>
                      <w:color w:val="FF0000"/>
                    </w:rPr>
                  </w:rPrChange>
                </w:rPr>
                <w:delText>,</w:delText>
              </w:r>
            </w:del>
            <w:del w:id="511" w:author="BONTEMPI, Virgil" w:date="2016-04-14T14:50:00Z">
              <w:r w:rsidRPr="00C8227F" w:rsidDel="002070E8">
                <w:rPr>
                  <w:color w:val="FF0000"/>
                  <w:sz w:val="22"/>
                  <w:szCs w:val="22"/>
                  <w:rPrChange w:id="512" w:author="COUPAT, Jean-François" w:date="2016-04-18T10:18:00Z">
                    <w:rPr>
                      <w:color w:val="FF0000"/>
                    </w:rPr>
                  </w:rPrChange>
                </w:rPr>
                <w:delText> </w:delText>
              </w:r>
            </w:del>
            <w:del w:id="513" w:author="BONTEMPI, Virgil" w:date="2016-04-26T16:16:00Z">
              <w:r w:rsidRPr="00C8227F" w:rsidDel="008460FD">
                <w:rPr>
                  <w:color w:val="FF0000"/>
                  <w:sz w:val="22"/>
                  <w:szCs w:val="22"/>
                  <w:rPrChange w:id="514" w:author="COUPAT, Jean-François" w:date="2016-04-18T10:18:00Z">
                    <w:rPr>
                      <w:color w:val="FF0000"/>
                    </w:rPr>
                  </w:rPrChange>
                </w:rPr>
                <w:delText>DossierConfiguration</w:delText>
              </w:r>
            </w:del>
            <w:del w:id="515" w:author="BONTEMPI, Virgil" w:date="2016-04-14T14:50:00Z">
              <w:r w:rsidRPr="00C8227F" w:rsidDel="002070E8">
                <w:rPr>
                  <w:color w:val="FF0000"/>
                  <w:sz w:val="22"/>
                  <w:szCs w:val="22"/>
                  <w:rPrChange w:id="516" w:author="COUPAT, Jean-François" w:date="2016-04-18T10:18:00Z">
                    <w:rPr>
                      <w:color w:val="FF0000"/>
                    </w:rPr>
                  </w:rPrChange>
                </w:rPr>
                <w:delText xml:space="preserve"> </w:delText>
              </w:r>
            </w:del>
            <w:del w:id="517" w:author="BONTEMPI, Virgil" w:date="2016-04-26T16:16:00Z">
              <w:r w:rsidRPr="00C8227F" w:rsidDel="008460FD">
                <w:rPr>
                  <w:color w:val="FF0000"/>
                  <w:sz w:val="22"/>
                  <w:szCs w:val="22"/>
                  <w:rPrChange w:id="518" w:author="COUPAT, Jean-François" w:date="2016-04-18T10:18:00Z">
                    <w:rPr>
                      <w:color w:val="FF0000"/>
                    </w:rPr>
                  </w:rPrChange>
                </w:rPr>
                <w:delText>configurationExcel</w:delText>
              </w:r>
            </w:del>
          </w:p>
        </w:tc>
      </w:tr>
      <w:tr w:rsidR="00C8227F" w:rsidTr="00C8227F">
        <w:trPr>
          <w:trPrChange w:id="519" w:author="COUPAT, Jean-François" w:date="2016-04-18T10:20:00Z">
            <w:trPr>
              <w:gridAfter w:val="0"/>
            </w:trPr>
          </w:trPrChange>
        </w:trPr>
        <w:tc>
          <w:tcPr>
            <w:tcW w:w="4077" w:type="dxa"/>
            <w:tcPrChange w:id="520" w:author="COUPAT, Jean-François" w:date="2016-04-18T10:20:00Z">
              <w:tcPr>
                <w:tcW w:w="3066" w:type="dxa"/>
              </w:tcPr>
            </w:tcPrChange>
          </w:tcPr>
          <w:p w:rsidR="00C8227F" w:rsidRPr="00C8227F" w:rsidRDefault="00C8227F" w:rsidP="003B4B61">
            <w:pPr>
              <w:rPr>
                <w:color w:val="FF0000"/>
                <w:sz w:val="22"/>
                <w:szCs w:val="22"/>
                <w:rPrChange w:id="521" w:author="COUPAT, Jean-François" w:date="2016-04-18T10:19:00Z">
                  <w:rPr>
                    <w:color w:val="FF0000"/>
                  </w:rPr>
                </w:rPrChange>
              </w:rPr>
            </w:pPr>
            <w:r w:rsidRPr="00C8227F">
              <w:rPr>
                <w:color w:val="FF0000"/>
                <w:sz w:val="22"/>
                <w:szCs w:val="22"/>
                <w:rPrChange w:id="522" w:author="COUPAT, Jean-François" w:date="2016-04-18T10:19:00Z">
                  <w:rPr>
                    <w:color w:val="FF0000"/>
                  </w:rPr>
                </w:rPrChange>
              </w:rPr>
              <w:t>ConfigurationClasseModesBDD</w:t>
            </w:r>
          </w:p>
        </w:tc>
        <w:tc>
          <w:tcPr>
            <w:tcW w:w="3544" w:type="dxa"/>
            <w:tcPrChange w:id="523" w:author="COUPAT, Jean-François" w:date="2016-04-18T10:20:00Z">
              <w:tcPr>
                <w:tcW w:w="3066" w:type="dxa"/>
                <w:gridSpan w:val="2"/>
              </w:tcPr>
            </w:tcPrChange>
          </w:tcPr>
          <w:p w:rsidR="00C8227F" w:rsidRPr="00C8227F" w:rsidRDefault="00C8227F" w:rsidP="003B4B61">
            <w:pPr>
              <w:rPr>
                <w:color w:val="FF0000"/>
                <w:sz w:val="22"/>
                <w:szCs w:val="22"/>
                <w:rPrChange w:id="524" w:author="COUPAT, Jean-François" w:date="2016-04-18T10:18:00Z">
                  <w:rPr>
                    <w:color w:val="FF0000"/>
                  </w:rPr>
                </w:rPrChange>
              </w:rPr>
            </w:pPr>
            <w:r w:rsidRPr="00C8227F">
              <w:rPr>
                <w:color w:val="FF0000"/>
                <w:sz w:val="22"/>
                <w:szCs w:val="22"/>
                <w:rPrChange w:id="525" w:author="COUPAT, Jean-François" w:date="2016-04-18T10:18:00Z">
                  <w:rPr>
                    <w:color w:val="FF0000"/>
                  </w:rPr>
                </w:rPrChange>
              </w:rPr>
              <w:t>ConfigurationClasseModesBDD</w:t>
            </w:r>
          </w:p>
        </w:tc>
        <w:tc>
          <w:tcPr>
            <w:tcW w:w="3260" w:type="dxa"/>
            <w:tcPrChange w:id="526" w:author="COUPAT, Jean-François" w:date="2016-04-18T10:20:00Z">
              <w:tcPr>
                <w:tcW w:w="3474" w:type="dxa"/>
                <w:gridSpan w:val="2"/>
              </w:tcPr>
            </w:tcPrChange>
          </w:tcPr>
          <w:p w:rsidR="00C8227F" w:rsidRPr="00C8227F" w:rsidRDefault="00C8227F" w:rsidP="003B4B61">
            <w:pPr>
              <w:rPr>
                <w:color w:val="FF0000"/>
                <w:sz w:val="22"/>
                <w:szCs w:val="22"/>
                <w:rPrChange w:id="527" w:author="COUPAT, Jean-François" w:date="2016-04-18T10:18:00Z">
                  <w:rPr>
                    <w:color w:val="FF0000"/>
                  </w:rPr>
                </w:rPrChange>
              </w:rPr>
            </w:pPr>
            <w:r w:rsidRPr="00C8227F">
              <w:rPr>
                <w:color w:val="FF0000"/>
                <w:sz w:val="22"/>
                <w:szCs w:val="22"/>
                <w:rPrChange w:id="528" w:author="COUPAT, Jean-François" w:date="2016-04-18T10:18:00Z">
                  <w:rPr>
                    <w:color w:val="FF0000"/>
                  </w:rPr>
                </w:rPrChange>
              </w:rPr>
              <w:t>int</w:t>
            </w:r>
            <w:del w:id="529" w:author="BONTEMPI, Virgil" w:date="2016-04-14T14:50:00Z">
              <w:r w:rsidRPr="00C8227F" w:rsidDel="002070E8">
                <w:rPr>
                  <w:color w:val="FF0000"/>
                  <w:sz w:val="22"/>
                  <w:szCs w:val="22"/>
                  <w:rPrChange w:id="530" w:author="COUPAT, Jean-François" w:date="2016-04-18T10:18:00Z">
                    <w:rPr>
                      <w:color w:val="FF0000"/>
                    </w:rPr>
                  </w:rPrChange>
                </w:rPr>
                <w:delText xml:space="preserve"> </w:delText>
              </w:r>
            </w:del>
            <w:ins w:id="531" w:author="BONTEMPI, Virgil" w:date="2016-04-14T14:50:00Z">
              <w:r w:rsidRPr="00C8227F">
                <w:rPr>
                  <w:color w:val="FF0000"/>
                  <w:sz w:val="22"/>
                  <w:szCs w:val="22"/>
                  <w:rPrChange w:id="532" w:author="COUPAT, Jean-François" w:date="2016-04-18T10:18:00Z">
                    <w:rPr>
                      <w:color w:val="FF0000"/>
                    </w:rPr>
                  </w:rPrChange>
                </w:rPr>
                <w:t xml:space="preserve"> </w:t>
              </w:r>
            </w:ins>
            <w:r w:rsidRPr="00C8227F">
              <w:rPr>
                <w:color w:val="FF0000"/>
                <w:sz w:val="22"/>
                <w:szCs w:val="22"/>
                <w:rPrChange w:id="533" w:author="COUPAT, Jean-François" w:date="2016-04-18T10:18:00Z">
                  <w:rPr>
                    <w:color w:val="FF0000"/>
                  </w:rPr>
                </w:rPrChange>
              </w:rPr>
              <w:t>idClasse,</w:t>
            </w:r>
            <w:del w:id="534" w:author="BONTEMPI, Virgil" w:date="2016-04-14T14:50:00Z">
              <w:r w:rsidRPr="00C8227F" w:rsidDel="002070E8">
                <w:rPr>
                  <w:color w:val="FF0000"/>
                  <w:sz w:val="22"/>
                  <w:szCs w:val="22"/>
                  <w:rPrChange w:id="535" w:author="COUPAT, Jean-François" w:date="2016-04-18T10:18:00Z">
                    <w:rPr>
                      <w:color w:val="FF0000"/>
                    </w:rPr>
                  </w:rPrChange>
                </w:rPr>
                <w:delText> </w:delText>
              </w:r>
            </w:del>
            <w:ins w:id="536" w:author="BONTEMPI, Virgil" w:date="2016-04-14T14:50:00Z">
              <w:r w:rsidRPr="00C8227F">
                <w:rPr>
                  <w:color w:val="FF0000"/>
                  <w:sz w:val="22"/>
                  <w:szCs w:val="22"/>
                  <w:rPrChange w:id="537" w:author="COUPAT, Jean-François" w:date="2016-04-18T10:18:00Z">
                    <w:rPr>
                      <w:color w:val="FF0000"/>
                    </w:rPr>
                  </w:rPrChange>
                </w:rPr>
                <w:t xml:space="preserve"> </w:t>
              </w:r>
            </w:ins>
            <w:r w:rsidRPr="00C8227F">
              <w:rPr>
                <w:bCs/>
                <w:color w:val="FF0000"/>
                <w:sz w:val="22"/>
                <w:szCs w:val="22"/>
                <w:rPrChange w:id="538" w:author="COUPAT, Jean-François" w:date="2016-04-18T10:18:00Z">
                  <w:rPr>
                    <w:bCs/>
                    <w:color w:val="FF0000"/>
                  </w:rPr>
                </w:rPrChange>
              </w:rPr>
              <w:t>int</w:t>
            </w:r>
            <w:del w:id="539" w:author="BONTEMPI, Virgil" w:date="2016-04-14T14:50:00Z">
              <w:r w:rsidRPr="00C8227F" w:rsidDel="002070E8">
                <w:rPr>
                  <w:color w:val="FF0000"/>
                  <w:sz w:val="22"/>
                  <w:szCs w:val="22"/>
                  <w:rPrChange w:id="540" w:author="COUPAT, Jean-François" w:date="2016-04-18T10:18:00Z">
                    <w:rPr>
                      <w:color w:val="FF0000"/>
                    </w:rPr>
                  </w:rPrChange>
                </w:rPr>
                <w:delText> </w:delText>
              </w:r>
            </w:del>
            <w:ins w:id="541" w:author="BONTEMPI, Virgil" w:date="2016-04-14T14:50:00Z">
              <w:r w:rsidRPr="00C8227F">
                <w:rPr>
                  <w:color w:val="FF0000"/>
                  <w:sz w:val="22"/>
                  <w:szCs w:val="22"/>
                  <w:rPrChange w:id="542" w:author="COUPAT, Jean-François" w:date="2016-04-18T10:18:00Z">
                    <w:rPr>
                      <w:color w:val="FF0000"/>
                    </w:rPr>
                  </w:rPrChange>
                </w:rPr>
                <w:t xml:space="preserve"> </w:t>
              </w:r>
            </w:ins>
            <w:r w:rsidRPr="00C8227F">
              <w:rPr>
                <w:color w:val="FF0000"/>
                <w:sz w:val="22"/>
                <w:szCs w:val="22"/>
                <w:rPrChange w:id="543" w:author="COUPAT, Jean-François" w:date="2016-04-18T10:18:00Z">
                  <w:rPr>
                    <w:color w:val="FF0000"/>
                  </w:rPr>
                </w:rPrChange>
              </w:rPr>
              <w:t>langue1,</w:t>
            </w:r>
            <w:del w:id="544" w:author="BONTEMPI, Virgil" w:date="2016-04-14T14:50:00Z">
              <w:r w:rsidRPr="00C8227F" w:rsidDel="002070E8">
                <w:rPr>
                  <w:color w:val="FF0000"/>
                  <w:sz w:val="22"/>
                  <w:szCs w:val="22"/>
                  <w:rPrChange w:id="545" w:author="COUPAT, Jean-François" w:date="2016-04-18T10:18:00Z">
                    <w:rPr>
                      <w:color w:val="FF0000"/>
                    </w:rPr>
                  </w:rPrChange>
                </w:rPr>
                <w:delText> </w:delText>
              </w:r>
            </w:del>
            <w:ins w:id="546" w:author="BONTEMPI, Virgil" w:date="2016-04-14T14:50:00Z">
              <w:r w:rsidRPr="00C8227F">
                <w:rPr>
                  <w:color w:val="FF0000"/>
                  <w:sz w:val="22"/>
                  <w:szCs w:val="22"/>
                  <w:rPrChange w:id="547" w:author="COUPAT, Jean-François" w:date="2016-04-18T10:18:00Z">
                    <w:rPr>
                      <w:color w:val="FF0000"/>
                    </w:rPr>
                  </w:rPrChange>
                </w:rPr>
                <w:t xml:space="preserve"> </w:t>
              </w:r>
            </w:ins>
            <w:r w:rsidRPr="00C8227F">
              <w:rPr>
                <w:bCs/>
                <w:color w:val="FF0000"/>
                <w:sz w:val="22"/>
                <w:szCs w:val="22"/>
                <w:rPrChange w:id="548" w:author="COUPAT, Jean-François" w:date="2016-04-18T10:18:00Z">
                  <w:rPr>
                    <w:bCs/>
                    <w:color w:val="FF0000"/>
                  </w:rPr>
                </w:rPrChange>
              </w:rPr>
              <w:t>int</w:t>
            </w:r>
            <w:del w:id="549" w:author="BONTEMPI, Virgil" w:date="2016-04-14T14:50:00Z">
              <w:r w:rsidRPr="00C8227F" w:rsidDel="002070E8">
                <w:rPr>
                  <w:color w:val="FF0000"/>
                  <w:sz w:val="22"/>
                  <w:szCs w:val="22"/>
                  <w:rPrChange w:id="550" w:author="COUPAT, Jean-François" w:date="2016-04-18T10:18:00Z">
                    <w:rPr>
                      <w:color w:val="FF0000"/>
                    </w:rPr>
                  </w:rPrChange>
                </w:rPr>
                <w:delText> </w:delText>
              </w:r>
            </w:del>
            <w:ins w:id="551" w:author="BONTEMPI, Virgil" w:date="2016-04-14T14:50:00Z">
              <w:r w:rsidRPr="00C8227F">
                <w:rPr>
                  <w:color w:val="FF0000"/>
                  <w:sz w:val="22"/>
                  <w:szCs w:val="22"/>
                  <w:rPrChange w:id="552" w:author="COUPAT, Jean-François" w:date="2016-04-18T10:18:00Z">
                    <w:rPr>
                      <w:color w:val="FF0000"/>
                    </w:rPr>
                  </w:rPrChange>
                </w:rPr>
                <w:t xml:space="preserve"> </w:t>
              </w:r>
            </w:ins>
            <w:r w:rsidRPr="00C8227F">
              <w:rPr>
                <w:color w:val="FF0000"/>
                <w:sz w:val="22"/>
                <w:szCs w:val="22"/>
                <w:rPrChange w:id="553" w:author="COUPAT, Jean-François" w:date="2016-04-18T10:18:00Z">
                  <w:rPr>
                    <w:color w:val="FF0000"/>
                  </w:rPr>
                </w:rPrChange>
              </w:rPr>
              <w:t>langue2,</w:t>
            </w:r>
            <w:del w:id="554" w:author="BONTEMPI, Virgil" w:date="2016-04-14T14:50:00Z">
              <w:r w:rsidRPr="00C8227F" w:rsidDel="002070E8">
                <w:rPr>
                  <w:color w:val="FF0000"/>
                  <w:sz w:val="22"/>
                  <w:szCs w:val="22"/>
                  <w:rPrChange w:id="555" w:author="COUPAT, Jean-François" w:date="2016-04-18T10:18:00Z">
                    <w:rPr>
                      <w:color w:val="FF0000"/>
                    </w:rPr>
                  </w:rPrChange>
                </w:rPr>
                <w:delText> </w:delText>
              </w:r>
            </w:del>
            <w:ins w:id="556" w:author="BONTEMPI, Virgil" w:date="2016-04-14T14:50:00Z">
              <w:r w:rsidRPr="00C8227F">
                <w:rPr>
                  <w:color w:val="FF0000"/>
                  <w:sz w:val="22"/>
                  <w:szCs w:val="22"/>
                  <w:rPrChange w:id="557" w:author="COUPAT, Jean-François" w:date="2016-04-18T10:18:00Z">
                    <w:rPr>
                      <w:color w:val="FF0000"/>
                    </w:rPr>
                  </w:rPrChange>
                </w:rPr>
                <w:t xml:space="preserve"> </w:t>
              </w:r>
            </w:ins>
            <w:r w:rsidRPr="00C8227F">
              <w:rPr>
                <w:color w:val="FF0000"/>
                <w:sz w:val="22"/>
                <w:szCs w:val="22"/>
                <w:rPrChange w:id="558" w:author="COUPAT, Jean-François" w:date="2016-04-18T10:18:00Z">
                  <w:rPr>
                    <w:color w:val="FF0000"/>
                  </w:rPr>
                </w:rPrChange>
              </w:rPr>
              <w:t>Requetes</w:t>
            </w:r>
            <w:del w:id="559" w:author="BONTEMPI, Virgil" w:date="2016-04-14T14:50:00Z">
              <w:r w:rsidRPr="00C8227F" w:rsidDel="002070E8">
                <w:rPr>
                  <w:color w:val="FF0000"/>
                  <w:sz w:val="22"/>
                  <w:szCs w:val="22"/>
                  <w:rPrChange w:id="560" w:author="COUPAT, Jean-François" w:date="2016-04-18T10:18:00Z">
                    <w:rPr>
                      <w:color w:val="FF0000"/>
                    </w:rPr>
                  </w:rPrChange>
                </w:rPr>
                <w:delText xml:space="preserve"> </w:delText>
              </w:r>
            </w:del>
            <w:ins w:id="561" w:author="BONTEMPI, Virgil" w:date="2016-04-14T14:50:00Z">
              <w:r w:rsidRPr="00C8227F">
                <w:rPr>
                  <w:color w:val="FF0000"/>
                  <w:sz w:val="22"/>
                  <w:szCs w:val="22"/>
                  <w:rPrChange w:id="562" w:author="COUPAT, Jean-François" w:date="2016-04-18T10:18:00Z">
                    <w:rPr>
                      <w:color w:val="FF0000"/>
                    </w:rPr>
                  </w:rPrChange>
                </w:rPr>
                <w:t xml:space="preserve"> </w:t>
              </w:r>
            </w:ins>
            <w:r w:rsidRPr="00C8227F">
              <w:rPr>
                <w:color w:val="FF0000"/>
                <w:sz w:val="22"/>
                <w:szCs w:val="22"/>
                <w:rPrChange w:id="563" w:author="COUPAT, Jean-François" w:date="2016-04-18T10:18:00Z">
                  <w:rPr>
                    <w:color w:val="FF0000"/>
                  </w:rPr>
                </w:rPrChange>
              </w:rPr>
              <w:t>requete</w:t>
            </w:r>
            <w:ins w:id="564" w:author="BONTEMPI, Virgil" w:date="2016-04-26T16:16:00Z">
              <w:r w:rsidR="008460FD" w:rsidRPr="00104688">
                <w:rPr>
                  <w:color w:val="FF0000"/>
                  <w:sz w:val="22"/>
                  <w:szCs w:val="22"/>
                </w:rPr>
                <w:t xml:space="preserve">, </w:t>
              </w:r>
              <w:r w:rsidR="008460FD">
                <w:rPr>
                  <w:color w:val="FF0000"/>
                  <w:sz w:val="22"/>
                  <w:szCs w:val="22"/>
                </w:rPr>
                <w:t>List&lt;String&gt; listeErreursSQL</w:t>
              </w:r>
            </w:ins>
            <w:del w:id="565" w:author="BONTEMPI, Virgil" w:date="2016-04-26T16:16:00Z">
              <w:r w:rsidRPr="00C8227F" w:rsidDel="008460FD">
                <w:rPr>
                  <w:color w:val="FF0000"/>
                  <w:sz w:val="22"/>
                  <w:szCs w:val="22"/>
                  <w:rPrChange w:id="566" w:author="COUPAT, Jean-François" w:date="2016-04-18T10:18:00Z">
                    <w:rPr>
                      <w:color w:val="FF0000"/>
                    </w:rPr>
                  </w:rPrChange>
                </w:rPr>
                <w:delText>,</w:delText>
              </w:r>
            </w:del>
            <w:del w:id="567" w:author="BONTEMPI, Virgil" w:date="2016-04-14T14:50:00Z">
              <w:r w:rsidRPr="00C8227F" w:rsidDel="002070E8">
                <w:rPr>
                  <w:color w:val="FF0000"/>
                  <w:sz w:val="22"/>
                  <w:szCs w:val="22"/>
                  <w:rPrChange w:id="568" w:author="COUPAT, Jean-François" w:date="2016-04-18T10:18:00Z">
                    <w:rPr>
                      <w:color w:val="FF0000"/>
                    </w:rPr>
                  </w:rPrChange>
                </w:rPr>
                <w:delText> </w:delText>
              </w:r>
            </w:del>
            <w:del w:id="569" w:author="BONTEMPI, Virgil" w:date="2016-04-26T16:16:00Z">
              <w:r w:rsidRPr="00C8227F" w:rsidDel="008460FD">
                <w:rPr>
                  <w:color w:val="FF0000"/>
                  <w:sz w:val="22"/>
                  <w:szCs w:val="22"/>
                  <w:rPrChange w:id="570" w:author="COUPAT, Jean-François" w:date="2016-04-18T10:18:00Z">
                    <w:rPr>
                      <w:color w:val="FF0000"/>
                    </w:rPr>
                  </w:rPrChange>
                </w:rPr>
                <w:delText>DossierConfiguration</w:delText>
              </w:r>
            </w:del>
            <w:del w:id="571" w:author="BONTEMPI, Virgil" w:date="2016-04-14T14:50:00Z">
              <w:r w:rsidRPr="00C8227F" w:rsidDel="002070E8">
                <w:rPr>
                  <w:color w:val="FF0000"/>
                  <w:sz w:val="22"/>
                  <w:szCs w:val="22"/>
                  <w:rPrChange w:id="572" w:author="COUPAT, Jean-François" w:date="2016-04-18T10:18:00Z">
                    <w:rPr>
                      <w:color w:val="FF0000"/>
                    </w:rPr>
                  </w:rPrChange>
                </w:rPr>
                <w:delText xml:space="preserve"> </w:delText>
              </w:r>
            </w:del>
            <w:del w:id="573" w:author="BONTEMPI, Virgil" w:date="2016-04-26T16:16:00Z">
              <w:r w:rsidRPr="00C8227F" w:rsidDel="008460FD">
                <w:rPr>
                  <w:color w:val="FF0000"/>
                  <w:sz w:val="22"/>
                  <w:szCs w:val="22"/>
                  <w:rPrChange w:id="574" w:author="COUPAT, Jean-François" w:date="2016-04-18T10:18:00Z">
                    <w:rPr>
                      <w:color w:val="FF0000"/>
                    </w:rPr>
                  </w:rPrChange>
                </w:rPr>
                <w:delText>configurationExcel</w:delText>
              </w:r>
            </w:del>
          </w:p>
        </w:tc>
      </w:tr>
      <w:tr w:rsidR="00C8227F" w:rsidTr="00C8227F">
        <w:trPr>
          <w:trPrChange w:id="575" w:author="COUPAT, Jean-François" w:date="2016-04-18T10:20:00Z">
            <w:trPr>
              <w:gridAfter w:val="0"/>
            </w:trPr>
          </w:trPrChange>
        </w:trPr>
        <w:tc>
          <w:tcPr>
            <w:tcW w:w="4077" w:type="dxa"/>
            <w:tcPrChange w:id="576" w:author="COUPAT, Jean-François" w:date="2016-04-18T10:20:00Z">
              <w:tcPr>
                <w:tcW w:w="3066" w:type="dxa"/>
              </w:tcPr>
            </w:tcPrChange>
          </w:tcPr>
          <w:p w:rsidR="00C8227F" w:rsidRPr="00C8227F" w:rsidRDefault="00C8227F" w:rsidP="003B4B61">
            <w:pPr>
              <w:rPr>
                <w:color w:val="FF0000"/>
                <w:sz w:val="22"/>
                <w:szCs w:val="22"/>
                <w:rPrChange w:id="577" w:author="COUPAT, Jean-François" w:date="2016-04-18T10:19:00Z">
                  <w:rPr>
                    <w:color w:val="FF0000"/>
                  </w:rPr>
                </w:rPrChange>
              </w:rPr>
            </w:pPr>
            <w:r w:rsidRPr="00C8227F">
              <w:rPr>
                <w:color w:val="FF0000"/>
                <w:sz w:val="22"/>
                <w:szCs w:val="22"/>
                <w:rPrChange w:id="578" w:author="COUPAT, Jean-François" w:date="2016-04-18T10:19:00Z">
                  <w:rPr>
                    <w:color w:val="FF0000"/>
                  </w:rPr>
                </w:rPrChange>
              </w:rPr>
              <w:t>ConfigurationConsigneBDD</w:t>
            </w:r>
          </w:p>
        </w:tc>
        <w:tc>
          <w:tcPr>
            <w:tcW w:w="3544" w:type="dxa"/>
            <w:tcPrChange w:id="579" w:author="COUPAT, Jean-François" w:date="2016-04-18T10:20:00Z">
              <w:tcPr>
                <w:tcW w:w="3066" w:type="dxa"/>
                <w:gridSpan w:val="2"/>
              </w:tcPr>
            </w:tcPrChange>
          </w:tcPr>
          <w:p w:rsidR="00C8227F" w:rsidRPr="00C8227F" w:rsidRDefault="00C8227F" w:rsidP="003B4B61">
            <w:pPr>
              <w:rPr>
                <w:color w:val="FF0000"/>
                <w:sz w:val="22"/>
                <w:szCs w:val="22"/>
                <w:rPrChange w:id="580" w:author="COUPAT, Jean-François" w:date="2016-04-18T10:18:00Z">
                  <w:rPr>
                    <w:color w:val="FF0000"/>
                  </w:rPr>
                </w:rPrChange>
              </w:rPr>
            </w:pPr>
            <w:r w:rsidRPr="00C8227F">
              <w:rPr>
                <w:color w:val="FF0000"/>
                <w:sz w:val="22"/>
                <w:szCs w:val="22"/>
                <w:rPrChange w:id="581" w:author="COUPAT, Jean-François" w:date="2016-04-18T10:18:00Z">
                  <w:rPr>
                    <w:color w:val="FF0000"/>
                  </w:rPr>
                </w:rPrChange>
              </w:rPr>
              <w:t>ConfigurationConsigneBDD</w:t>
            </w:r>
          </w:p>
        </w:tc>
        <w:tc>
          <w:tcPr>
            <w:tcW w:w="3260" w:type="dxa"/>
            <w:tcPrChange w:id="582" w:author="COUPAT, Jean-François" w:date="2016-04-18T10:20:00Z">
              <w:tcPr>
                <w:tcW w:w="3474" w:type="dxa"/>
                <w:gridSpan w:val="2"/>
              </w:tcPr>
            </w:tcPrChange>
          </w:tcPr>
          <w:p w:rsidR="00C8227F" w:rsidRPr="00C8227F" w:rsidRDefault="00C8227F" w:rsidP="003B4B61">
            <w:pPr>
              <w:rPr>
                <w:color w:val="FF0000"/>
                <w:sz w:val="22"/>
                <w:szCs w:val="22"/>
                <w:rPrChange w:id="583" w:author="COUPAT, Jean-François" w:date="2016-04-18T10:18:00Z">
                  <w:rPr>
                    <w:color w:val="FF0000"/>
                  </w:rPr>
                </w:rPrChange>
              </w:rPr>
            </w:pPr>
            <w:r w:rsidRPr="00C8227F">
              <w:rPr>
                <w:color w:val="FF0000"/>
                <w:sz w:val="22"/>
                <w:szCs w:val="22"/>
                <w:rPrChange w:id="584" w:author="COUPAT, Jean-François" w:date="2016-04-18T10:18:00Z">
                  <w:rPr>
                    <w:color w:val="FF0000"/>
                  </w:rPr>
                </w:rPrChange>
              </w:rPr>
              <w:t>int</w:t>
            </w:r>
            <w:del w:id="585" w:author="BONTEMPI, Virgil" w:date="2016-04-14T14:50:00Z">
              <w:r w:rsidRPr="00C8227F" w:rsidDel="002070E8">
                <w:rPr>
                  <w:color w:val="FF0000"/>
                  <w:sz w:val="22"/>
                  <w:szCs w:val="22"/>
                  <w:rPrChange w:id="586" w:author="COUPAT, Jean-François" w:date="2016-04-18T10:18:00Z">
                    <w:rPr>
                      <w:color w:val="FF0000"/>
                    </w:rPr>
                  </w:rPrChange>
                </w:rPr>
                <w:delText xml:space="preserve"> </w:delText>
              </w:r>
            </w:del>
            <w:ins w:id="587" w:author="BONTEMPI, Virgil" w:date="2016-04-14T14:50:00Z">
              <w:r w:rsidRPr="00C8227F">
                <w:rPr>
                  <w:color w:val="FF0000"/>
                  <w:sz w:val="22"/>
                  <w:szCs w:val="22"/>
                  <w:rPrChange w:id="588" w:author="COUPAT, Jean-François" w:date="2016-04-18T10:18:00Z">
                    <w:rPr>
                      <w:color w:val="FF0000"/>
                    </w:rPr>
                  </w:rPrChange>
                </w:rPr>
                <w:t xml:space="preserve"> </w:t>
              </w:r>
            </w:ins>
            <w:r w:rsidRPr="00C8227F">
              <w:rPr>
                <w:color w:val="FF0000"/>
                <w:sz w:val="22"/>
                <w:szCs w:val="22"/>
                <w:rPrChange w:id="589" w:author="COUPAT, Jean-François" w:date="2016-04-18T10:18:00Z">
                  <w:rPr>
                    <w:color w:val="FF0000"/>
                  </w:rPr>
                </w:rPrChange>
              </w:rPr>
              <w:t>idConsigne,</w:t>
            </w:r>
            <w:del w:id="590" w:author="BONTEMPI, Virgil" w:date="2016-04-14T14:50:00Z">
              <w:r w:rsidRPr="00C8227F" w:rsidDel="002070E8">
                <w:rPr>
                  <w:color w:val="FF0000"/>
                  <w:sz w:val="22"/>
                  <w:szCs w:val="22"/>
                  <w:rPrChange w:id="591" w:author="COUPAT, Jean-François" w:date="2016-04-18T10:18:00Z">
                    <w:rPr>
                      <w:color w:val="FF0000"/>
                    </w:rPr>
                  </w:rPrChange>
                </w:rPr>
                <w:delText> </w:delText>
              </w:r>
            </w:del>
            <w:ins w:id="592" w:author="BONTEMPI, Virgil" w:date="2016-04-14T14:50:00Z">
              <w:r w:rsidRPr="00C8227F">
                <w:rPr>
                  <w:color w:val="FF0000"/>
                  <w:sz w:val="22"/>
                  <w:szCs w:val="22"/>
                  <w:rPrChange w:id="593" w:author="COUPAT, Jean-François" w:date="2016-04-18T10:18:00Z">
                    <w:rPr>
                      <w:color w:val="FF0000"/>
                    </w:rPr>
                  </w:rPrChange>
                </w:rPr>
                <w:t xml:space="preserve"> </w:t>
              </w:r>
            </w:ins>
            <w:r w:rsidRPr="00C8227F">
              <w:rPr>
                <w:bCs/>
                <w:color w:val="FF0000"/>
                <w:sz w:val="22"/>
                <w:szCs w:val="22"/>
                <w:rPrChange w:id="594" w:author="COUPAT, Jean-François" w:date="2016-04-18T10:18:00Z">
                  <w:rPr>
                    <w:bCs/>
                    <w:color w:val="FF0000"/>
                  </w:rPr>
                </w:rPrChange>
              </w:rPr>
              <w:t>int</w:t>
            </w:r>
            <w:del w:id="595" w:author="BONTEMPI, Virgil" w:date="2016-04-14T14:50:00Z">
              <w:r w:rsidRPr="00C8227F" w:rsidDel="002070E8">
                <w:rPr>
                  <w:color w:val="FF0000"/>
                  <w:sz w:val="22"/>
                  <w:szCs w:val="22"/>
                  <w:rPrChange w:id="596" w:author="COUPAT, Jean-François" w:date="2016-04-18T10:18:00Z">
                    <w:rPr>
                      <w:color w:val="FF0000"/>
                    </w:rPr>
                  </w:rPrChange>
                </w:rPr>
                <w:delText> </w:delText>
              </w:r>
            </w:del>
            <w:ins w:id="597" w:author="BONTEMPI, Virgil" w:date="2016-04-14T14:50:00Z">
              <w:r w:rsidRPr="00C8227F">
                <w:rPr>
                  <w:color w:val="FF0000"/>
                  <w:sz w:val="22"/>
                  <w:szCs w:val="22"/>
                  <w:rPrChange w:id="598" w:author="COUPAT, Jean-François" w:date="2016-04-18T10:18:00Z">
                    <w:rPr>
                      <w:color w:val="FF0000"/>
                    </w:rPr>
                  </w:rPrChange>
                </w:rPr>
                <w:t xml:space="preserve"> </w:t>
              </w:r>
            </w:ins>
            <w:r w:rsidRPr="00C8227F">
              <w:rPr>
                <w:color w:val="FF0000"/>
                <w:sz w:val="22"/>
                <w:szCs w:val="22"/>
                <w:rPrChange w:id="599" w:author="COUPAT, Jean-François" w:date="2016-04-18T10:18:00Z">
                  <w:rPr>
                    <w:color w:val="FF0000"/>
                  </w:rPr>
                </w:rPrChange>
              </w:rPr>
              <w:t>langue1,</w:t>
            </w:r>
            <w:del w:id="600" w:author="BONTEMPI, Virgil" w:date="2016-04-14T14:50:00Z">
              <w:r w:rsidRPr="00C8227F" w:rsidDel="002070E8">
                <w:rPr>
                  <w:color w:val="FF0000"/>
                  <w:sz w:val="22"/>
                  <w:szCs w:val="22"/>
                  <w:rPrChange w:id="601" w:author="COUPAT, Jean-François" w:date="2016-04-18T10:18:00Z">
                    <w:rPr>
                      <w:color w:val="FF0000"/>
                    </w:rPr>
                  </w:rPrChange>
                </w:rPr>
                <w:delText> </w:delText>
              </w:r>
            </w:del>
            <w:ins w:id="602" w:author="BONTEMPI, Virgil" w:date="2016-04-14T14:50:00Z">
              <w:r w:rsidRPr="00C8227F">
                <w:rPr>
                  <w:color w:val="FF0000"/>
                  <w:sz w:val="22"/>
                  <w:szCs w:val="22"/>
                  <w:rPrChange w:id="603" w:author="COUPAT, Jean-François" w:date="2016-04-18T10:18:00Z">
                    <w:rPr>
                      <w:color w:val="FF0000"/>
                    </w:rPr>
                  </w:rPrChange>
                </w:rPr>
                <w:t xml:space="preserve"> </w:t>
              </w:r>
            </w:ins>
            <w:r w:rsidRPr="00C8227F">
              <w:rPr>
                <w:bCs/>
                <w:color w:val="FF0000"/>
                <w:sz w:val="22"/>
                <w:szCs w:val="22"/>
                <w:rPrChange w:id="604" w:author="COUPAT, Jean-François" w:date="2016-04-18T10:18:00Z">
                  <w:rPr>
                    <w:bCs/>
                    <w:color w:val="FF0000"/>
                  </w:rPr>
                </w:rPrChange>
              </w:rPr>
              <w:t>int</w:t>
            </w:r>
            <w:del w:id="605" w:author="BONTEMPI, Virgil" w:date="2016-04-14T14:50:00Z">
              <w:r w:rsidRPr="00C8227F" w:rsidDel="002070E8">
                <w:rPr>
                  <w:color w:val="FF0000"/>
                  <w:sz w:val="22"/>
                  <w:szCs w:val="22"/>
                  <w:rPrChange w:id="606" w:author="COUPAT, Jean-François" w:date="2016-04-18T10:18:00Z">
                    <w:rPr>
                      <w:color w:val="FF0000"/>
                    </w:rPr>
                  </w:rPrChange>
                </w:rPr>
                <w:delText> </w:delText>
              </w:r>
            </w:del>
            <w:ins w:id="607" w:author="BONTEMPI, Virgil" w:date="2016-04-14T14:50:00Z">
              <w:r w:rsidRPr="00C8227F">
                <w:rPr>
                  <w:color w:val="FF0000"/>
                  <w:sz w:val="22"/>
                  <w:szCs w:val="22"/>
                  <w:rPrChange w:id="608" w:author="COUPAT, Jean-François" w:date="2016-04-18T10:18:00Z">
                    <w:rPr>
                      <w:color w:val="FF0000"/>
                    </w:rPr>
                  </w:rPrChange>
                </w:rPr>
                <w:t xml:space="preserve"> </w:t>
              </w:r>
            </w:ins>
            <w:r w:rsidRPr="00C8227F">
              <w:rPr>
                <w:color w:val="FF0000"/>
                <w:sz w:val="22"/>
                <w:szCs w:val="22"/>
                <w:rPrChange w:id="609" w:author="COUPAT, Jean-François" w:date="2016-04-18T10:18:00Z">
                  <w:rPr>
                    <w:color w:val="FF0000"/>
                  </w:rPr>
                </w:rPrChange>
              </w:rPr>
              <w:t>langue2,</w:t>
            </w:r>
            <w:del w:id="610" w:author="BONTEMPI, Virgil" w:date="2016-04-14T14:50:00Z">
              <w:r w:rsidRPr="00C8227F" w:rsidDel="002070E8">
                <w:rPr>
                  <w:color w:val="FF0000"/>
                  <w:sz w:val="22"/>
                  <w:szCs w:val="22"/>
                  <w:rPrChange w:id="611" w:author="COUPAT, Jean-François" w:date="2016-04-18T10:18:00Z">
                    <w:rPr>
                      <w:color w:val="FF0000"/>
                    </w:rPr>
                  </w:rPrChange>
                </w:rPr>
                <w:delText> </w:delText>
              </w:r>
            </w:del>
            <w:ins w:id="612" w:author="BONTEMPI, Virgil" w:date="2016-04-14T14:50:00Z">
              <w:r w:rsidRPr="00C8227F">
                <w:rPr>
                  <w:color w:val="FF0000"/>
                  <w:sz w:val="22"/>
                  <w:szCs w:val="22"/>
                  <w:rPrChange w:id="613" w:author="COUPAT, Jean-François" w:date="2016-04-18T10:18:00Z">
                    <w:rPr>
                      <w:color w:val="FF0000"/>
                    </w:rPr>
                  </w:rPrChange>
                </w:rPr>
                <w:t xml:space="preserve"> </w:t>
              </w:r>
            </w:ins>
            <w:r w:rsidRPr="00C8227F">
              <w:rPr>
                <w:color w:val="FF0000"/>
                <w:sz w:val="22"/>
                <w:szCs w:val="22"/>
                <w:rPrChange w:id="614" w:author="COUPAT, Jean-François" w:date="2016-04-18T10:18:00Z">
                  <w:rPr>
                    <w:color w:val="FF0000"/>
                  </w:rPr>
                </w:rPrChange>
              </w:rPr>
              <w:t>Requetes</w:t>
            </w:r>
            <w:del w:id="615" w:author="BONTEMPI, Virgil" w:date="2016-04-14T14:50:00Z">
              <w:r w:rsidRPr="00C8227F" w:rsidDel="002070E8">
                <w:rPr>
                  <w:color w:val="FF0000"/>
                  <w:sz w:val="22"/>
                  <w:szCs w:val="22"/>
                  <w:rPrChange w:id="616" w:author="COUPAT, Jean-François" w:date="2016-04-18T10:18:00Z">
                    <w:rPr>
                      <w:color w:val="FF0000"/>
                    </w:rPr>
                  </w:rPrChange>
                </w:rPr>
                <w:delText xml:space="preserve"> </w:delText>
              </w:r>
            </w:del>
            <w:ins w:id="617" w:author="BONTEMPI, Virgil" w:date="2016-04-14T14:50:00Z">
              <w:r w:rsidRPr="00C8227F">
                <w:rPr>
                  <w:color w:val="FF0000"/>
                  <w:sz w:val="22"/>
                  <w:szCs w:val="22"/>
                  <w:rPrChange w:id="618" w:author="COUPAT, Jean-François" w:date="2016-04-18T10:18:00Z">
                    <w:rPr>
                      <w:color w:val="FF0000"/>
                    </w:rPr>
                  </w:rPrChange>
                </w:rPr>
                <w:t xml:space="preserve"> </w:t>
              </w:r>
            </w:ins>
            <w:r w:rsidRPr="00C8227F">
              <w:rPr>
                <w:color w:val="FF0000"/>
                <w:sz w:val="22"/>
                <w:szCs w:val="22"/>
                <w:rPrChange w:id="619" w:author="COUPAT, Jean-François" w:date="2016-04-18T10:18:00Z">
                  <w:rPr>
                    <w:color w:val="FF0000"/>
                  </w:rPr>
                </w:rPrChange>
              </w:rPr>
              <w:t>requete</w:t>
            </w:r>
            <w:ins w:id="620" w:author="BONTEMPI, Virgil" w:date="2016-04-26T16:16:00Z">
              <w:r w:rsidR="008460FD" w:rsidRPr="00104688">
                <w:rPr>
                  <w:color w:val="FF0000"/>
                  <w:sz w:val="22"/>
                  <w:szCs w:val="22"/>
                </w:rPr>
                <w:t xml:space="preserve">, </w:t>
              </w:r>
              <w:r w:rsidR="008460FD">
                <w:rPr>
                  <w:color w:val="FF0000"/>
                  <w:sz w:val="22"/>
                  <w:szCs w:val="22"/>
                </w:rPr>
                <w:t>List&lt;String&gt; listeErreursSQL</w:t>
              </w:r>
            </w:ins>
            <w:del w:id="621" w:author="BONTEMPI, Virgil" w:date="2016-04-26T16:16:00Z">
              <w:r w:rsidRPr="00C8227F" w:rsidDel="008460FD">
                <w:rPr>
                  <w:color w:val="FF0000"/>
                  <w:sz w:val="22"/>
                  <w:szCs w:val="22"/>
                  <w:rPrChange w:id="622" w:author="COUPAT, Jean-François" w:date="2016-04-18T10:18:00Z">
                    <w:rPr>
                      <w:color w:val="FF0000"/>
                    </w:rPr>
                  </w:rPrChange>
                </w:rPr>
                <w:delText>,</w:delText>
              </w:r>
            </w:del>
            <w:del w:id="623" w:author="BONTEMPI, Virgil" w:date="2016-04-14T14:51:00Z">
              <w:r w:rsidRPr="00C8227F" w:rsidDel="002070E8">
                <w:rPr>
                  <w:color w:val="FF0000"/>
                  <w:sz w:val="22"/>
                  <w:szCs w:val="22"/>
                  <w:rPrChange w:id="624" w:author="COUPAT, Jean-François" w:date="2016-04-18T10:18:00Z">
                    <w:rPr>
                      <w:color w:val="FF0000"/>
                    </w:rPr>
                  </w:rPrChange>
                </w:rPr>
                <w:delText> </w:delText>
              </w:r>
            </w:del>
            <w:del w:id="625" w:author="BONTEMPI, Virgil" w:date="2016-04-26T16:16:00Z">
              <w:r w:rsidRPr="00C8227F" w:rsidDel="008460FD">
                <w:rPr>
                  <w:color w:val="FF0000"/>
                  <w:sz w:val="22"/>
                  <w:szCs w:val="22"/>
                  <w:rPrChange w:id="626" w:author="COUPAT, Jean-François" w:date="2016-04-18T10:18:00Z">
                    <w:rPr>
                      <w:color w:val="FF0000"/>
                    </w:rPr>
                  </w:rPrChange>
                </w:rPr>
                <w:delText>DossierConfiguration</w:delText>
              </w:r>
            </w:del>
            <w:del w:id="627" w:author="BONTEMPI, Virgil" w:date="2016-04-14T14:51:00Z">
              <w:r w:rsidRPr="00C8227F" w:rsidDel="002070E8">
                <w:rPr>
                  <w:color w:val="FF0000"/>
                  <w:sz w:val="22"/>
                  <w:szCs w:val="22"/>
                  <w:rPrChange w:id="628" w:author="COUPAT, Jean-François" w:date="2016-04-18T10:18:00Z">
                    <w:rPr>
                      <w:color w:val="FF0000"/>
                    </w:rPr>
                  </w:rPrChange>
                </w:rPr>
                <w:delText xml:space="preserve"> </w:delText>
              </w:r>
            </w:del>
            <w:del w:id="629" w:author="BONTEMPI, Virgil" w:date="2016-04-26T16:16:00Z">
              <w:r w:rsidRPr="00C8227F" w:rsidDel="008460FD">
                <w:rPr>
                  <w:color w:val="FF0000"/>
                  <w:sz w:val="22"/>
                  <w:szCs w:val="22"/>
                  <w:rPrChange w:id="630" w:author="COUPAT, Jean-François" w:date="2016-04-18T10:18:00Z">
                    <w:rPr>
                      <w:color w:val="FF0000"/>
                    </w:rPr>
                  </w:rPrChange>
                </w:rPr>
                <w:delText>configurationExcel</w:delText>
              </w:r>
            </w:del>
          </w:p>
        </w:tc>
      </w:tr>
      <w:tr w:rsidR="007562E5" w:rsidTr="00C8227F">
        <w:trPr>
          <w:ins w:id="631" w:author="BONTEMPI, Virgil" w:date="2016-05-04T09:42:00Z"/>
        </w:trPr>
        <w:tc>
          <w:tcPr>
            <w:tcW w:w="4077" w:type="dxa"/>
          </w:tcPr>
          <w:p w:rsidR="007562E5" w:rsidRPr="00C8227F" w:rsidRDefault="007562E5" w:rsidP="007562E5">
            <w:pPr>
              <w:rPr>
                <w:ins w:id="632" w:author="BONTEMPI, Virgil" w:date="2016-05-04T09:42:00Z"/>
                <w:color w:val="FF0000"/>
                <w:sz w:val="22"/>
                <w:szCs w:val="22"/>
              </w:rPr>
            </w:pPr>
            <w:ins w:id="633" w:author="BONTEMPI, Virgil" w:date="2016-05-04T09:42:00Z">
              <w:r w:rsidRPr="009F527E">
                <w:rPr>
                  <w:color w:val="FF0000"/>
                  <w:sz w:val="22"/>
                  <w:szCs w:val="22"/>
                </w:rPr>
                <w:t>ConfigurationDefaut</w:t>
              </w:r>
              <w:r>
                <w:rPr>
                  <w:color w:val="FF0000"/>
                  <w:sz w:val="22"/>
                  <w:szCs w:val="22"/>
                </w:rPr>
                <w:t>Procede</w:t>
              </w:r>
              <w:r w:rsidRPr="009F527E">
                <w:rPr>
                  <w:color w:val="FF0000"/>
                  <w:sz w:val="22"/>
                  <w:szCs w:val="22"/>
                </w:rPr>
                <w:t>BDD</w:t>
              </w:r>
            </w:ins>
          </w:p>
        </w:tc>
        <w:tc>
          <w:tcPr>
            <w:tcW w:w="3544" w:type="dxa"/>
          </w:tcPr>
          <w:p w:rsidR="007562E5" w:rsidRPr="00C8227F" w:rsidRDefault="007562E5" w:rsidP="007562E5">
            <w:pPr>
              <w:rPr>
                <w:ins w:id="634" w:author="BONTEMPI, Virgil" w:date="2016-05-04T09:42:00Z"/>
                <w:color w:val="FF0000"/>
                <w:sz w:val="22"/>
                <w:szCs w:val="22"/>
              </w:rPr>
            </w:pPr>
            <w:ins w:id="635" w:author="BONTEMPI, Virgil" w:date="2016-05-04T09:42:00Z">
              <w:r w:rsidRPr="009F527E">
                <w:rPr>
                  <w:color w:val="FF0000"/>
                  <w:sz w:val="22"/>
                  <w:szCs w:val="22"/>
                </w:rPr>
                <w:t>ConfigurationDefaut</w:t>
              </w:r>
              <w:r>
                <w:rPr>
                  <w:color w:val="FF0000"/>
                  <w:sz w:val="22"/>
                  <w:szCs w:val="22"/>
                </w:rPr>
                <w:t>Procede</w:t>
              </w:r>
              <w:r w:rsidRPr="009F527E">
                <w:rPr>
                  <w:color w:val="FF0000"/>
                  <w:sz w:val="22"/>
                  <w:szCs w:val="22"/>
                </w:rPr>
                <w:t>BDD</w:t>
              </w:r>
            </w:ins>
          </w:p>
        </w:tc>
        <w:tc>
          <w:tcPr>
            <w:tcW w:w="3260" w:type="dxa"/>
          </w:tcPr>
          <w:p w:rsidR="007562E5" w:rsidRPr="00C8227F" w:rsidRDefault="007562E5" w:rsidP="007562E5">
            <w:pPr>
              <w:rPr>
                <w:ins w:id="636" w:author="BONTEMPI, Virgil" w:date="2016-05-04T09:42:00Z"/>
                <w:color w:val="FF0000"/>
                <w:sz w:val="22"/>
                <w:szCs w:val="22"/>
              </w:rPr>
            </w:pPr>
            <w:ins w:id="637" w:author="BONTEMPI, Virgil" w:date="2016-05-04T09:42:00Z">
              <w:r w:rsidRPr="009F527E">
                <w:rPr>
                  <w:color w:val="FF0000"/>
                  <w:sz w:val="22"/>
                  <w:szCs w:val="22"/>
                </w:rPr>
                <w:t xml:space="preserve">int </w:t>
              </w:r>
              <w:r>
                <w:rPr>
                  <w:color w:val="FF0000"/>
                  <w:sz w:val="22"/>
                  <w:szCs w:val="22"/>
                </w:rPr>
                <w:t xml:space="preserve">code, </w:t>
              </w:r>
              <w:r w:rsidRPr="009F527E">
                <w:rPr>
                  <w:bCs/>
                  <w:color w:val="FF0000"/>
                  <w:sz w:val="22"/>
                  <w:szCs w:val="22"/>
                </w:rPr>
                <w:t>int</w:t>
              </w:r>
              <w:r w:rsidRPr="009F527E">
                <w:rPr>
                  <w:color w:val="FF0000"/>
                  <w:sz w:val="22"/>
                  <w:szCs w:val="22"/>
                </w:rPr>
                <w:t xml:space="preserve"> langue1, </w:t>
              </w:r>
              <w:r w:rsidRPr="009F527E">
                <w:rPr>
                  <w:bCs/>
                  <w:color w:val="FF0000"/>
                  <w:sz w:val="22"/>
                  <w:szCs w:val="22"/>
                </w:rPr>
                <w:t>int</w:t>
              </w:r>
              <w:r w:rsidRPr="009F527E">
                <w:rPr>
                  <w:color w:val="FF0000"/>
                  <w:sz w:val="22"/>
                  <w:szCs w:val="22"/>
                </w:rPr>
                <w:t xml:space="preserve"> langue2, Requetes requete</w:t>
              </w:r>
              <w:r w:rsidRPr="00104688">
                <w:rPr>
                  <w:color w:val="FF0000"/>
                  <w:sz w:val="22"/>
                  <w:szCs w:val="22"/>
                </w:rPr>
                <w:t xml:space="preserve">, </w:t>
              </w:r>
              <w:r>
                <w:rPr>
                  <w:color w:val="FF0000"/>
                  <w:sz w:val="22"/>
                  <w:szCs w:val="22"/>
                </w:rPr>
                <w:t>List&lt;String&gt; listeErreursSQL</w:t>
              </w:r>
            </w:ins>
          </w:p>
        </w:tc>
      </w:tr>
      <w:tr w:rsidR="007562E5" w:rsidTr="00C8227F">
        <w:trPr>
          <w:trPrChange w:id="638" w:author="COUPAT, Jean-François" w:date="2016-04-18T10:20:00Z">
            <w:trPr>
              <w:gridAfter w:val="0"/>
            </w:trPr>
          </w:trPrChange>
        </w:trPr>
        <w:tc>
          <w:tcPr>
            <w:tcW w:w="4077" w:type="dxa"/>
            <w:tcPrChange w:id="639" w:author="COUPAT, Jean-François" w:date="2016-04-18T10:20:00Z">
              <w:tcPr>
                <w:tcW w:w="3066" w:type="dxa"/>
              </w:tcPr>
            </w:tcPrChange>
          </w:tcPr>
          <w:p w:rsidR="007562E5" w:rsidRPr="00C8227F" w:rsidRDefault="007562E5" w:rsidP="007562E5">
            <w:pPr>
              <w:rPr>
                <w:color w:val="FF0000"/>
                <w:sz w:val="22"/>
                <w:szCs w:val="22"/>
                <w:rPrChange w:id="640" w:author="COUPAT, Jean-François" w:date="2016-04-18T10:19:00Z">
                  <w:rPr>
                    <w:color w:val="FF0000"/>
                  </w:rPr>
                </w:rPrChange>
              </w:rPr>
            </w:pPr>
            <w:r w:rsidRPr="00C8227F">
              <w:rPr>
                <w:color w:val="FF0000"/>
                <w:sz w:val="22"/>
                <w:szCs w:val="22"/>
                <w:rPrChange w:id="641" w:author="COUPAT, Jean-François" w:date="2016-04-18T10:19:00Z">
                  <w:rPr>
                    <w:color w:val="FF0000"/>
                  </w:rPr>
                </w:rPrChange>
              </w:rPr>
              <w:t>ConfigurationDefaut</w:t>
            </w:r>
            <w:ins w:id="642" w:author="BONTEMPI, Virgil" w:date="2016-05-04T09:42:00Z">
              <w:r>
                <w:rPr>
                  <w:color w:val="FF0000"/>
                  <w:sz w:val="22"/>
                  <w:szCs w:val="22"/>
                </w:rPr>
                <w:t>Produit</w:t>
              </w:r>
            </w:ins>
            <w:r w:rsidRPr="00C8227F">
              <w:rPr>
                <w:color w:val="FF0000"/>
                <w:sz w:val="22"/>
                <w:szCs w:val="22"/>
                <w:rPrChange w:id="643" w:author="COUPAT, Jean-François" w:date="2016-04-18T10:19:00Z">
                  <w:rPr>
                    <w:color w:val="FF0000"/>
                  </w:rPr>
                </w:rPrChange>
              </w:rPr>
              <w:t>BDD</w:t>
            </w:r>
          </w:p>
        </w:tc>
        <w:tc>
          <w:tcPr>
            <w:tcW w:w="3544" w:type="dxa"/>
            <w:tcPrChange w:id="644" w:author="COUPAT, Jean-François" w:date="2016-04-18T10:20:00Z">
              <w:tcPr>
                <w:tcW w:w="3066" w:type="dxa"/>
                <w:gridSpan w:val="2"/>
              </w:tcPr>
            </w:tcPrChange>
          </w:tcPr>
          <w:p w:rsidR="007562E5" w:rsidRPr="00C8227F" w:rsidRDefault="007562E5" w:rsidP="007562E5">
            <w:pPr>
              <w:rPr>
                <w:color w:val="FF0000"/>
                <w:sz w:val="22"/>
                <w:szCs w:val="22"/>
                <w:rPrChange w:id="645" w:author="COUPAT, Jean-François" w:date="2016-04-18T10:18:00Z">
                  <w:rPr>
                    <w:color w:val="FF0000"/>
                  </w:rPr>
                </w:rPrChange>
              </w:rPr>
            </w:pPr>
            <w:r w:rsidRPr="00C8227F">
              <w:rPr>
                <w:color w:val="FF0000"/>
                <w:sz w:val="22"/>
                <w:szCs w:val="22"/>
                <w:rPrChange w:id="646" w:author="COUPAT, Jean-François" w:date="2016-04-18T10:18:00Z">
                  <w:rPr>
                    <w:color w:val="FF0000"/>
                  </w:rPr>
                </w:rPrChange>
              </w:rPr>
              <w:t>ConfigurationDefaut</w:t>
            </w:r>
            <w:ins w:id="647" w:author="BONTEMPI, Virgil" w:date="2016-05-04T09:42:00Z">
              <w:r>
                <w:rPr>
                  <w:color w:val="FF0000"/>
                  <w:sz w:val="22"/>
                  <w:szCs w:val="22"/>
                </w:rPr>
                <w:t>Produit</w:t>
              </w:r>
            </w:ins>
            <w:r w:rsidRPr="00C8227F">
              <w:rPr>
                <w:color w:val="FF0000"/>
                <w:sz w:val="22"/>
                <w:szCs w:val="22"/>
                <w:rPrChange w:id="648" w:author="COUPAT, Jean-François" w:date="2016-04-18T10:18:00Z">
                  <w:rPr>
                    <w:color w:val="FF0000"/>
                  </w:rPr>
                </w:rPrChange>
              </w:rPr>
              <w:t>BDD</w:t>
            </w:r>
          </w:p>
        </w:tc>
        <w:tc>
          <w:tcPr>
            <w:tcW w:w="3260" w:type="dxa"/>
            <w:tcPrChange w:id="649" w:author="COUPAT, Jean-François" w:date="2016-04-18T10:20:00Z">
              <w:tcPr>
                <w:tcW w:w="3474" w:type="dxa"/>
                <w:gridSpan w:val="2"/>
              </w:tcPr>
            </w:tcPrChange>
          </w:tcPr>
          <w:p w:rsidR="007562E5" w:rsidRPr="00C8227F" w:rsidRDefault="007562E5" w:rsidP="007562E5">
            <w:pPr>
              <w:rPr>
                <w:color w:val="FF0000"/>
                <w:sz w:val="22"/>
                <w:szCs w:val="22"/>
                <w:rPrChange w:id="650" w:author="COUPAT, Jean-François" w:date="2016-04-18T10:18:00Z">
                  <w:rPr>
                    <w:color w:val="FF0000"/>
                  </w:rPr>
                </w:rPrChange>
              </w:rPr>
            </w:pPr>
            <w:r w:rsidRPr="00C8227F">
              <w:rPr>
                <w:color w:val="FF0000"/>
                <w:sz w:val="22"/>
                <w:szCs w:val="22"/>
                <w:rPrChange w:id="651" w:author="COUPAT, Jean-François" w:date="2016-04-18T10:18:00Z">
                  <w:rPr>
                    <w:color w:val="FF0000"/>
                  </w:rPr>
                </w:rPrChange>
              </w:rPr>
              <w:t>int</w:t>
            </w:r>
            <w:del w:id="652" w:author="BONTEMPI, Virgil" w:date="2016-04-14T14:51:00Z">
              <w:r w:rsidRPr="00C8227F" w:rsidDel="002070E8">
                <w:rPr>
                  <w:color w:val="FF0000"/>
                  <w:sz w:val="22"/>
                  <w:szCs w:val="22"/>
                  <w:rPrChange w:id="653" w:author="COUPAT, Jean-François" w:date="2016-04-18T10:18:00Z">
                    <w:rPr>
                      <w:color w:val="FF0000"/>
                    </w:rPr>
                  </w:rPrChange>
                </w:rPr>
                <w:delText xml:space="preserve"> </w:delText>
              </w:r>
            </w:del>
            <w:ins w:id="654" w:author="BONTEMPI, Virgil" w:date="2016-04-14T14:51:00Z">
              <w:r w:rsidRPr="00C8227F">
                <w:rPr>
                  <w:color w:val="FF0000"/>
                  <w:sz w:val="22"/>
                  <w:szCs w:val="22"/>
                  <w:rPrChange w:id="655" w:author="COUPAT, Jean-François" w:date="2016-04-18T10:18:00Z">
                    <w:rPr>
                      <w:color w:val="FF0000"/>
                    </w:rPr>
                  </w:rPrChange>
                </w:rPr>
                <w:t xml:space="preserve"> </w:t>
              </w:r>
            </w:ins>
            <w:r w:rsidRPr="00C8227F">
              <w:rPr>
                <w:color w:val="FF0000"/>
                <w:sz w:val="22"/>
                <w:szCs w:val="22"/>
                <w:rPrChange w:id="656" w:author="COUPAT, Jean-François" w:date="2016-04-18T10:18:00Z">
                  <w:rPr>
                    <w:color w:val="FF0000"/>
                  </w:rPr>
                </w:rPrChange>
              </w:rPr>
              <w:t>code,</w:t>
            </w:r>
            <w:del w:id="657" w:author="BONTEMPI, Virgil" w:date="2016-04-14T14:51:00Z">
              <w:r w:rsidRPr="00C8227F" w:rsidDel="002070E8">
                <w:rPr>
                  <w:color w:val="FF0000"/>
                  <w:sz w:val="22"/>
                  <w:szCs w:val="22"/>
                  <w:rPrChange w:id="658" w:author="COUPAT, Jean-François" w:date="2016-04-18T10:18:00Z">
                    <w:rPr>
                      <w:color w:val="FF0000"/>
                    </w:rPr>
                  </w:rPrChange>
                </w:rPr>
                <w:delText> </w:delText>
              </w:r>
            </w:del>
            <w:ins w:id="659" w:author="BONTEMPI, Virgil" w:date="2016-04-14T14:51:00Z">
              <w:r w:rsidRPr="00C8227F">
                <w:rPr>
                  <w:color w:val="FF0000"/>
                  <w:sz w:val="22"/>
                  <w:szCs w:val="22"/>
                  <w:rPrChange w:id="660" w:author="COUPAT, Jean-François" w:date="2016-04-18T10:18:00Z">
                    <w:rPr>
                      <w:color w:val="FF0000"/>
                    </w:rPr>
                  </w:rPrChange>
                </w:rPr>
                <w:t xml:space="preserve"> </w:t>
              </w:r>
            </w:ins>
            <w:ins w:id="661" w:author="BONTEMPI, Virgil" w:date="2016-05-04T09:42:00Z">
              <w:r>
                <w:rPr>
                  <w:color w:val="FF0000"/>
                  <w:sz w:val="22"/>
                  <w:szCs w:val="22"/>
                </w:rPr>
                <w:t xml:space="preserve">cdeGravite, </w:t>
              </w:r>
            </w:ins>
            <w:r w:rsidRPr="00C8227F">
              <w:rPr>
                <w:bCs/>
                <w:color w:val="FF0000"/>
                <w:sz w:val="22"/>
                <w:szCs w:val="22"/>
                <w:rPrChange w:id="662" w:author="COUPAT, Jean-François" w:date="2016-04-18T10:18:00Z">
                  <w:rPr>
                    <w:bCs/>
                    <w:color w:val="FF0000"/>
                  </w:rPr>
                </w:rPrChange>
              </w:rPr>
              <w:t>int</w:t>
            </w:r>
            <w:del w:id="663" w:author="BONTEMPI, Virgil" w:date="2016-04-14T14:51:00Z">
              <w:r w:rsidRPr="00C8227F" w:rsidDel="002070E8">
                <w:rPr>
                  <w:color w:val="FF0000"/>
                  <w:sz w:val="22"/>
                  <w:szCs w:val="22"/>
                  <w:rPrChange w:id="664" w:author="COUPAT, Jean-François" w:date="2016-04-18T10:18:00Z">
                    <w:rPr>
                      <w:color w:val="FF0000"/>
                    </w:rPr>
                  </w:rPrChange>
                </w:rPr>
                <w:delText> </w:delText>
              </w:r>
            </w:del>
            <w:ins w:id="665" w:author="BONTEMPI, Virgil" w:date="2016-04-14T14:51:00Z">
              <w:r w:rsidRPr="00C8227F">
                <w:rPr>
                  <w:color w:val="FF0000"/>
                  <w:sz w:val="22"/>
                  <w:szCs w:val="22"/>
                  <w:rPrChange w:id="666" w:author="COUPAT, Jean-François" w:date="2016-04-18T10:18:00Z">
                    <w:rPr>
                      <w:color w:val="FF0000"/>
                    </w:rPr>
                  </w:rPrChange>
                </w:rPr>
                <w:t xml:space="preserve"> </w:t>
              </w:r>
            </w:ins>
            <w:r w:rsidRPr="00C8227F">
              <w:rPr>
                <w:color w:val="FF0000"/>
                <w:sz w:val="22"/>
                <w:szCs w:val="22"/>
                <w:rPrChange w:id="667" w:author="COUPAT, Jean-François" w:date="2016-04-18T10:18:00Z">
                  <w:rPr>
                    <w:color w:val="FF0000"/>
                  </w:rPr>
                </w:rPrChange>
              </w:rPr>
              <w:t>langue1,</w:t>
            </w:r>
            <w:del w:id="668" w:author="BONTEMPI, Virgil" w:date="2016-04-14T14:51:00Z">
              <w:r w:rsidRPr="00C8227F" w:rsidDel="002070E8">
                <w:rPr>
                  <w:color w:val="FF0000"/>
                  <w:sz w:val="22"/>
                  <w:szCs w:val="22"/>
                  <w:rPrChange w:id="669" w:author="COUPAT, Jean-François" w:date="2016-04-18T10:18:00Z">
                    <w:rPr>
                      <w:color w:val="FF0000"/>
                    </w:rPr>
                  </w:rPrChange>
                </w:rPr>
                <w:delText> </w:delText>
              </w:r>
            </w:del>
            <w:ins w:id="670" w:author="BONTEMPI, Virgil" w:date="2016-04-14T14:51:00Z">
              <w:r w:rsidRPr="00C8227F">
                <w:rPr>
                  <w:color w:val="FF0000"/>
                  <w:sz w:val="22"/>
                  <w:szCs w:val="22"/>
                  <w:rPrChange w:id="671" w:author="COUPAT, Jean-François" w:date="2016-04-18T10:18:00Z">
                    <w:rPr>
                      <w:color w:val="FF0000"/>
                    </w:rPr>
                  </w:rPrChange>
                </w:rPr>
                <w:t xml:space="preserve"> </w:t>
              </w:r>
            </w:ins>
            <w:r w:rsidRPr="00C8227F">
              <w:rPr>
                <w:bCs/>
                <w:color w:val="FF0000"/>
                <w:sz w:val="22"/>
                <w:szCs w:val="22"/>
                <w:rPrChange w:id="672" w:author="COUPAT, Jean-François" w:date="2016-04-18T10:18:00Z">
                  <w:rPr>
                    <w:bCs/>
                    <w:color w:val="FF0000"/>
                  </w:rPr>
                </w:rPrChange>
              </w:rPr>
              <w:t>int</w:t>
            </w:r>
            <w:del w:id="673" w:author="BONTEMPI, Virgil" w:date="2016-04-14T14:51:00Z">
              <w:r w:rsidRPr="00C8227F" w:rsidDel="002070E8">
                <w:rPr>
                  <w:color w:val="FF0000"/>
                  <w:sz w:val="22"/>
                  <w:szCs w:val="22"/>
                  <w:rPrChange w:id="674" w:author="COUPAT, Jean-François" w:date="2016-04-18T10:18:00Z">
                    <w:rPr>
                      <w:color w:val="FF0000"/>
                    </w:rPr>
                  </w:rPrChange>
                </w:rPr>
                <w:delText> </w:delText>
              </w:r>
            </w:del>
            <w:ins w:id="675" w:author="BONTEMPI, Virgil" w:date="2016-04-14T14:51:00Z">
              <w:r w:rsidRPr="00C8227F">
                <w:rPr>
                  <w:color w:val="FF0000"/>
                  <w:sz w:val="22"/>
                  <w:szCs w:val="22"/>
                  <w:rPrChange w:id="676" w:author="COUPAT, Jean-François" w:date="2016-04-18T10:18:00Z">
                    <w:rPr>
                      <w:color w:val="FF0000"/>
                    </w:rPr>
                  </w:rPrChange>
                </w:rPr>
                <w:t xml:space="preserve"> </w:t>
              </w:r>
            </w:ins>
            <w:r w:rsidRPr="00C8227F">
              <w:rPr>
                <w:color w:val="FF0000"/>
                <w:sz w:val="22"/>
                <w:szCs w:val="22"/>
                <w:rPrChange w:id="677" w:author="COUPAT, Jean-François" w:date="2016-04-18T10:18:00Z">
                  <w:rPr>
                    <w:color w:val="FF0000"/>
                  </w:rPr>
                </w:rPrChange>
              </w:rPr>
              <w:t>langue2,</w:t>
            </w:r>
            <w:del w:id="678" w:author="BONTEMPI, Virgil" w:date="2016-04-14T14:51:00Z">
              <w:r w:rsidRPr="00C8227F" w:rsidDel="002070E8">
                <w:rPr>
                  <w:color w:val="FF0000"/>
                  <w:sz w:val="22"/>
                  <w:szCs w:val="22"/>
                  <w:rPrChange w:id="679" w:author="COUPAT, Jean-François" w:date="2016-04-18T10:18:00Z">
                    <w:rPr>
                      <w:color w:val="FF0000"/>
                    </w:rPr>
                  </w:rPrChange>
                </w:rPr>
                <w:delText> </w:delText>
              </w:r>
            </w:del>
            <w:ins w:id="680" w:author="BONTEMPI, Virgil" w:date="2016-04-14T14:51:00Z">
              <w:r w:rsidRPr="00C8227F">
                <w:rPr>
                  <w:color w:val="FF0000"/>
                  <w:sz w:val="22"/>
                  <w:szCs w:val="22"/>
                  <w:rPrChange w:id="681" w:author="COUPAT, Jean-François" w:date="2016-04-18T10:18:00Z">
                    <w:rPr>
                      <w:color w:val="FF0000"/>
                    </w:rPr>
                  </w:rPrChange>
                </w:rPr>
                <w:t xml:space="preserve"> </w:t>
              </w:r>
            </w:ins>
            <w:r w:rsidRPr="00C8227F">
              <w:rPr>
                <w:color w:val="FF0000"/>
                <w:sz w:val="22"/>
                <w:szCs w:val="22"/>
                <w:rPrChange w:id="682" w:author="COUPAT, Jean-François" w:date="2016-04-18T10:18:00Z">
                  <w:rPr>
                    <w:color w:val="FF0000"/>
                  </w:rPr>
                </w:rPrChange>
              </w:rPr>
              <w:t>Requetes</w:t>
            </w:r>
            <w:del w:id="683" w:author="BONTEMPI, Virgil" w:date="2016-04-14T14:51:00Z">
              <w:r w:rsidRPr="00C8227F" w:rsidDel="002070E8">
                <w:rPr>
                  <w:color w:val="FF0000"/>
                  <w:sz w:val="22"/>
                  <w:szCs w:val="22"/>
                  <w:rPrChange w:id="684" w:author="COUPAT, Jean-François" w:date="2016-04-18T10:18:00Z">
                    <w:rPr>
                      <w:color w:val="FF0000"/>
                    </w:rPr>
                  </w:rPrChange>
                </w:rPr>
                <w:delText xml:space="preserve"> </w:delText>
              </w:r>
            </w:del>
            <w:ins w:id="685" w:author="BONTEMPI, Virgil" w:date="2016-04-14T14:51:00Z">
              <w:r w:rsidRPr="00C8227F">
                <w:rPr>
                  <w:color w:val="FF0000"/>
                  <w:sz w:val="22"/>
                  <w:szCs w:val="22"/>
                  <w:rPrChange w:id="686" w:author="COUPAT, Jean-François" w:date="2016-04-18T10:18:00Z">
                    <w:rPr>
                      <w:color w:val="FF0000"/>
                    </w:rPr>
                  </w:rPrChange>
                </w:rPr>
                <w:t xml:space="preserve"> </w:t>
              </w:r>
            </w:ins>
            <w:r w:rsidRPr="00C8227F">
              <w:rPr>
                <w:color w:val="FF0000"/>
                <w:sz w:val="22"/>
                <w:szCs w:val="22"/>
                <w:rPrChange w:id="687" w:author="COUPAT, Jean-François" w:date="2016-04-18T10:18:00Z">
                  <w:rPr>
                    <w:color w:val="FF0000"/>
                  </w:rPr>
                </w:rPrChange>
              </w:rPr>
              <w:t>requete</w:t>
            </w:r>
            <w:ins w:id="688" w:author="BONTEMPI, Virgil" w:date="2016-04-26T16:16:00Z">
              <w:r w:rsidRPr="00104688">
                <w:rPr>
                  <w:color w:val="FF0000"/>
                  <w:sz w:val="22"/>
                  <w:szCs w:val="22"/>
                </w:rPr>
                <w:t xml:space="preserve">, </w:t>
              </w:r>
              <w:r>
                <w:rPr>
                  <w:color w:val="FF0000"/>
                  <w:sz w:val="22"/>
                  <w:szCs w:val="22"/>
                </w:rPr>
                <w:t>List&lt;String&gt; listeErreursSQL</w:t>
              </w:r>
            </w:ins>
            <w:del w:id="689" w:author="BONTEMPI, Virgil" w:date="2016-04-26T16:16:00Z">
              <w:r w:rsidRPr="00C8227F" w:rsidDel="008460FD">
                <w:rPr>
                  <w:color w:val="FF0000"/>
                  <w:sz w:val="22"/>
                  <w:szCs w:val="22"/>
                  <w:rPrChange w:id="690" w:author="COUPAT, Jean-François" w:date="2016-04-18T10:18:00Z">
                    <w:rPr>
                      <w:color w:val="FF0000"/>
                    </w:rPr>
                  </w:rPrChange>
                </w:rPr>
                <w:delText>,</w:delText>
              </w:r>
            </w:del>
            <w:del w:id="691" w:author="BONTEMPI, Virgil" w:date="2016-04-14T14:51:00Z">
              <w:r w:rsidRPr="00C8227F" w:rsidDel="002070E8">
                <w:rPr>
                  <w:color w:val="FF0000"/>
                  <w:sz w:val="22"/>
                  <w:szCs w:val="22"/>
                  <w:rPrChange w:id="692" w:author="COUPAT, Jean-François" w:date="2016-04-18T10:18:00Z">
                    <w:rPr>
                      <w:color w:val="FF0000"/>
                    </w:rPr>
                  </w:rPrChange>
                </w:rPr>
                <w:delText> </w:delText>
              </w:r>
            </w:del>
            <w:del w:id="693" w:author="BONTEMPI, Virgil" w:date="2016-04-26T16:16:00Z">
              <w:r w:rsidRPr="00C8227F" w:rsidDel="008460FD">
                <w:rPr>
                  <w:color w:val="FF0000"/>
                  <w:sz w:val="22"/>
                  <w:szCs w:val="22"/>
                  <w:rPrChange w:id="694" w:author="COUPAT, Jean-François" w:date="2016-04-18T10:18:00Z">
                    <w:rPr>
                      <w:color w:val="FF0000"/>
                    </w:rPr>
                  </w:rPrChange>
                </w:rPr>
                <w:delText>DossierConfiguration</w:delText>
              </w:r>
            </w:del>
            <w:del w:id="695" w:author="BONTEMPI, Virgil" w:date="2016-04-14T14:51:00Z">
              <w:r w:rsidRPr="00C8227F" w:rsidDel="002070E8">
                <w:rPr>
                  <w:color w:val="FF0000"/>
                  <w:sz w:val="22"/>
                  <w:szCs w:val="22"/>
                  <w:rPrChange w:id="696" w:author="COUPAT, Jean-François" w:date="2016-04-18T10:18:00Z">
                    <w:rPr>
                      <w:color w:val="FF0000"/>
                    </w:rPr>
                  </w:rPrChange>
                </w:rPr>
                <w:delText xml:space="preserve"> </w:delText>
              </w:r>
            </w:del>
            <w:del w:id="697" w:author="BONTEMPI, Virgil" w:date="2016-04-26T16:16:00Z">
              <w:r w:rsidRPr="00C8227F" w:rsidDel="008460FD">
                <w:rPr>
                  <w:color w:val="FF0000"/>
                  <w:sz w:val="22"/>
                  <w:szCs w:val="22"/>
                  <w:rPrChange w:id="698" w:author="COUPAT, Jean-François" w:date="2016-04-18T10:18:00Z">
                    <w:rPr>
                      <w:color w:val="FF0000"/>
                    </w:rPr>
                  </w:rPrChange>
                </w:rPr>
                <w:delText>configurationExcel</w:delText>
              </w:r>
            </w:del>
          </w:p>
        </w:tc>
      </w:tr>
      <w:tr w:rsidR="007562E5" w:rsidTr="00C8227F">
        <w:trPr>
          <w:trPrChange w:id="699" w:author="COUPAT, Jean-François" w:date="2016-04-18T10:20:00Z">
            <w:trPr>
              <w:gridAfter w:val="0"/>
            </w:trPr>
          </w:trPrChange>
        </w:trPr>
        <w:tc>
          <w:tcPr>
            <w:tcW w:w="4077" w:type="dxa"/>
            <w:tcPrChange w:id="700" w:author="COUPAT, Jean-François" w:date="2016-04-18T10:20:00Z">
              <w:tcPr>
                <w:tcW w:w="3066" w:type="dxa"/>
              </w:tcPr>
            </w:tcPrChange>
          </w:tcPr>
          <w:p w:rsidR="007562E5" w:rsidRPr="00C8227F" w:rsidRDefault="007562E5" w:rsidP="007562E5">
            <w:pPr>
              <w:rPr>
                <w:color w:val="FF0000"/>
                <w:sz w:val="22"/>
                <w:szCs w:val="22"/>
                <w:rPrChange w:id="701" w:author="COUPAT, Jean-François" w:date="2016-04-18T10:19:00Z">
                  <w:rPr>
                    <w:color w:val="FF0000"/>
                  </w:rPr>
                </w:rPrChange>
              </w:rPr>
            </w:pPr>
            <w:r w:rsidRPr="00C8227F">
              <w:rPr>
                <w:color w:val="FF0000"/>
                <w:sz w:val="22"/>
                <w:szCs w:val="22"/>
                <w:rPrChange w:id="702" w:author="COUPAT, Jean-François" w:date="2016-04-18T10:19:00Z">
                  <w:rPr>
                    <w:color w:val="FF0000"/>
                  </w:rPr>
                </w:rPrChange>
              </w:rPr>
              <w:t>ConfigurationEchangeSuiviBDD</w:t>
            </w:r>
          </w:p>
        </w:tc>
        <w:tc>
          <w:tcPr>
            <w:tcW w:w="3544" w:type="dxa"/>
            <w:tcPrChange w:id="703" w:author="COUPAT, Jean-François" w:date="2016-04-18T10:20:00Z">
              <w:tcPr>
                <w:tcW w:w="3066" w:type="dxa"/>
                <w:gridSpan w:val="2"/>
              </w:tcPr>
            </w:tcPrChange>
          </w:tcPr>
          <w:p w:rsidR="007562E5" w:rsidRPr="00C8227F" w:rsidRDefault="007562E5" w:rsidP="007562E5">
            <w:pPr>
              <w:rPr>
                <w:color w:val="FF0000"/>
                <w:sz w:val="22"/>
                <w:szCs w:val="22"/>
                <w:rPrChange w:id="704" w:author="COUPAT, Jean-François" w:date="2016-04-18T10:18:00Z">
                  <w:rPr>
                    <w:color w:val="FF0000"/>
                  </w:rPr>
                </w:rPrChange>
              </w:rPr>
            </w:pPr>
            <w:r w:rsidRPr="00C8227F">
              <w:rPr>
                <w:color w:val="FF0000"/>
                <w:sz w:val="22"/>
                <w:szCs w:val="22"/>
                <w:rPrChange w:id="705" w:author="COUPAT, Jean-François" w:date="2016-04-18T10:18:00Z">
                  <w:rPr>
                    <w:color w:val="FF0000"/>
                  </w:rPr>
                </w:rPrChange>
              </w:rPr>
              <w:t>ConfigurationEchangeSuiviBDD</w:t>
            </w:r>
          </w:p>
        </w:tc>
        <w:tc>
          <w:tcPr>
            <w:tcW w:w="3260" w:type="dxa"/>
            <w:tcPrChange w:id="706" w:author="COUPAT, Jean-François" w:date="2016-04-18T10:20:00Z">
              <w:tcPr>
                <w:tcW w:w="3474" w:type="dxa"/>
                <w:gridSpan w:val="2"/>
              </w:tcPr>
            </w:tcPrChange>
          </w:tcPr>
          <w:p w:rsidR="007562E5" w:rsidRPr="00C8227F" w:rsidRDefault="007562E5" w:rsidP="007562E5">
            <w:pPr>
              <w:rPr>
                <w:color w:val="FF0000"/>
                <w:sz w:val="22"/>
                <w:szCs w:val="22"/>
                <w:rPrChange w:id="707" w:author="COUPAT, Jean-François" w:date="2016-04-18T10:18:00Z">
                  <w:rPr>
                    <w:color w:val="FF0000"/>
                  </w:rPr>
                </w:rPrChange>
              </w:rPr>
            </w:pPr>
            <w:r w:rsidRPr="00C8227F">
              <w:rPr>
                <w:color w:val="FF0000"/>
                <w:sz w:val="22"/>
                <w:szCs w:val="22"/>
                <w:rPrChange w:id="708" w:author="COUPAT, Jean-François" w:date="2016-04-18T10:18:00Z">
                  <w:rPr>
                    <w:color w:val="FF0000"/>
                  </w:rPr>
                </w:rPrChange>
              </w:rPr>
              <w:t>int</w:t>
            </w:r>
            <w:del w:id="709" w:author="BONTEMPI, Virgil" w:date="2016-04-14T14:51:00Z">
              <w:r w:rsidRPr="00C8227F" w:rsidDel="002070E8">
                <w:rPr>
                  <w:color w:val="FF0000"/>
                  <w:sz w:val="22"/>
                  <w:szCs w:val="22"/>
                  <w:rPrChange w:id="710" w:author="COUPAT, Jean-François" w:date="2016-04-18T10:18:00Z">
                    <w:rPr>
                      <w:color w:val="FF0000"/>
                    </w:rPr>
                  </w:rPrChange>
                </w:rPr>
                <w:delText xml:space="preserve"> </w:delText>
              </w:r>
            </w:del>
            <w:ins w:id="711" w:author="BONTEMPI, Virgil" w:date="2016-04-14T14:51:00Z">
              <w:r w:rsidRPr="00C8227F">
                <w:rPr>
                  <w:color w:val="FF0000"/>
                  <w:sz w:val="22"/>
                  <w:szCs w:val="22"/>
                  <w:rPrChange w:id="712" w:author="COUPAT, Jean-François" w:date="2016-04-18T10:18:00Z">
                    <w:rPr>
                      <w:color w:val="FF0000"/>
                    </w:rPr>
                  </w:rPrChange>
                </w:rPr>
                <w:t xml:space="preserve"> </w:t>
              </w:r>
            </w:ins>
            <w:r w:rsidRPr="00C8227F">
              <w:rPr>
                <w:color w:val="FF0000"/>
                <w:sz w:val="22"/>
                <w:szCs w:val="22"/>
                <w:rPrChange w:id="713" w:author="COUPAT, Jean-François" w:date="2016-04-18T10:18:00Z">
                  <w:rPr>
                    <w:color w:val="FF0000"/>
                  </w:rPr>
                </w:rPrChange>
              </w:rPr>
              <w:t>idEchange,</w:t>
            </w:r>
            <w:del w:id="714" w:author="BONTEMPI, Virgil" w:date="2016-04-14T14:51:00Z">
              <w:r w:rsidRPr="00C8227F" w:rsidDel="002070E8">
                <w:rPr>
                  <w:color w:val="FF0000"/>
                  <w:sz w:val="22"/>
                  <w:szCs w:val="22"/>
                  <w:rPrChange w:id="715" w:author="COUPAT, Jean-François" w:date="2016-04-18T10:18:00Z">
                    <w:rPr>
                      <w:color w:val="FF0000"/>
                    </w:rPr>
                  </w:rPrChange>
                </w:rPr>
                <w:delText> </w:delText>
              </w:r>
            </w:del>
            <w:ins w:id="716" w:author="BONTEMPI, Virgil" w:date="2016-04-14T14:51:00Z">
              <w:r w:rsidRPr="00C8227F">
                <w:rPr>
                  <w:color w:val="FF0000"/>
                  <w:sz w:val="22"/>
                  <w:szCs w:val="22"/>
                  <w:rPrChange w:id="717" w:author="COUPAT, Jean-François" w:date="2016-04-18T10:18:00Z">
                    <w:rPr>
                      <w:color w:val="FF0000"/>
                    </w:rPr>
                  </w:rPrChange>
                </w:rPr>
                <w:t xml:space="preserve"> </w:t>
              </w:r>
            </w:ins>
            <w:r w:rsidRPr="00C8227F">
              <w:rPr>
                <w:bCs/>
                <w:color w:val="FF0000"/>
                <w:sz w:val="22"/>
                <w:szCs w:val="22"/>
                <w:rPrChange w:id="718" w:author="COUPAT, Jean-François" w:date="2016-04-18T10:18:00Z">
                  <w:rPr>
                    <w:bCs/>
                    <w:color w:val="FF0000"/>
                  </w:rPr>
                </w:rPrChange>
              </w:rPr>
              <w:t>int</w:t>
            </w:r>
            <w:del w:id="719" w:author="BONTEMPI, Virgil" w:date="2016-04-14T14:51:00Z">
              <w:r w:rsidRPr="00C8227F" w:rsidDel="002070E8">
                <w:rPr>
                  <w:color w:val="FF0000"/>
                  <w:sz w:val="22"/>
                  <w:szCs w:val="22"/>
                  <w:rPrChange w:id="720" w:author="COUPAT, Jean-François" w:date="2016-04-18T10:18:00Z">
                    <w:rPr>
                      <w:color w:val="FF0000"/>
                    </w:rPr>
                  </w:rPrChange>
                </w:rPr>
                <w:delText> </w:delText>
              </w:r>
            </w:del>
            <w:ins w:id="721" w:author="BONTEMPI, Virgil" w:date="2016-04-14T14:51:00Z">
              <w:r w:rsidRPr="00C8227F">
                <w:rPr>
                  <w:color w:val="FF0000"/>
                  <w:sz w:val="22"/>
                  <w:szCs w:val="22"/>
                  <w:rPrChange w:id="722" w:author="COUPAT, Jean-François" w:date="2016-04-18T10:18:00Z">
                    <w:rPr>
                      <w:color w:val="FF0000"/>
                    </w:rPr>
                  </w:rPrChange>
                </w:rPr>
                <w:t xml:space="preserve"> </w:t>
              </w:r>
            </w:ins>
            <w:r w:rsidRPr="00C8227F">
              <w:rPr>
                <w:color w:val="FF0000"/>
                <w:sz w:val="22"/>
                <w:szCs w:val="22"/>
                <w:rPrChange w:id="723" w:author="COUPAT, Jean-François" w:date="2016-04-18T10:18:00Z">
                  <w:rPr>
                    <w:color w:val="FF0000"/>
                  </w:rPr>
                </w:rPrChange>
              </w:rPr>
              <w:t>langue1,</w:t>
            </w:r>
            <w:del w:id="724" w:author="BONTEMPI, Virgil" w:date="2016-04-14T14:51:00Z">
              <w:r w:rsidRPr="00C8227F" w:rsidDel="002070E8">
                <w:rPr>
                  <w:color w:val="FF0000"/>
                  <w:sz w:val="22"/>
                  <w:szCs w:val="22"/>
                  <w:rPrChange w:id="725" w:author="COUPAT, Jean-François" w:date="2016-04-18T10:18:00Z">
                    <w:rPr>
                      <w:color w:val="FF0000"/>
                    </w:rPr>
                  </w:rPrChange>
                </w:rPr>
                <w:delText> </w:delText>
              </w:r>
            </w:del>
            <w:ins w:id="726" w:author="BONTEMPI, Virgil" w:date="2016-04-14T14:51:00Z">
              <w:r w:rsidRPr="00C8227F">
                <w:rPr>
                  <w:color w:val="FF0000"/>
                  <w:sz w:val="22"/>
                  <w:szCs w:val="22"/>
                  <w:rPrChange w:id="727" w:author="COUPAT, Jean-François" w:date="2016-04-18T10:18:00Z">
                    <w:rPr>
                      <w:color w:val="FF0000"/>
                    </w:rPr>
                  </w:rPrChange>
                </w:rPr>
                <w:t xml:space="preserve"> </w:t>
              </w:r>
            </w:ins>
            <w:r w:rsidRPr="00C8227F">
              <w:rPr>
                <w:bCs/>
                <w:color w:val="FF0000"/>
                <w:sz w:val="22"/>
                <w:szCs w:val="22"/>
                <w:rPrChange w:id="728" w:author="COUPAT, Jean-François" w:date="2016-04-18T10:18:00Z">
                  <w:rPr>
                    <w:bCs/>
                    <w:color w:val="FF0000"/>
                  </w:rPr>
                </w:rPrChange>
              </w:rPr>
              <w:t>int</w:t>
            </w:r>
            <w:del w:id="729" w:author="BONTEMPI, Virgil" w:date="2016-04-14T14:51:00Z">
              <w:r w:rsidRPr="00C8227F" w:rsidDel="002070E8">
                <w:rPr>
                  <w:color w:val="FF0000"/>
                  <w:sz w:val="22"/>
                  <w:szCs w:val="22"/>
                  <w:rPrChange w:id="730" w:author="COUPAT, Jean-François" w:date="2016-04-18T10:18:00Z">
                    <w:rPr>
                      <w:color w:val="FF0000"/>
                    </w:rPr>
                  </w:rPrChange>
                </w:rPr>
                <w:delText> </w:delText>
              </w:r>
            </w:del>
            <w:ins w:id="731" w:author="BONTEMPI, Virgil" w:date="2016-04-14T14:51:00Z">
              <w:r w:rsidRPr="00C8227F">
                <w:rPr>
                  <w:color w:val="FF0000"/>
                  <w:sz w:val="22"/>
                  <w:szCs w:val="22"/>
                  <w:rPrChange w:id="732" w:author="COUPAT, Jean-François" w:date="2016-04-18T10:18:00Z">
                    <w:rPr>
                      <w:color w:val="FF0000"/>
                    </w:rPr>
                  </w:rPrChange>
                </w:rPr>
                <w:t xml:space="preserve"> </w:t>
              </w:r>
            </w:ins>
            <w:r w:rsidRPr="00C8227F">
              <w:rPr>
                <w:color w:val="FF0000"/>
                <w:sz w:val="22"/>
                <w:szCs w:val="22"/>
                <w:rPrChange w:id="733" w:author="COUPAT, Jean-François" w:date="2016-04-18T10:18:00Z">
                  <w:rPr>
                    <w:color w:val="FF0000"/>
                  </w:rPr>
                </w:rPrChange>
              </w:rPr>
              <w:t>langue2,</w:t>
            </w:r>
            <w:del w:id="734" w:author="BONTEMPI, Virgil" w:date="2016-04-14T14:54:00Z">
              <w:r w:rsidRPr="00C8227F" w:rsidDel="002070E8">
                <w:rPr>
                  <w:color w:val="FF0000"/>
                  <w:sz w:val="22"/>
                  <w:szCs w:val="22"/>
                  <w:rPrChange w:id="735" w:author="COUPAT, Jean-François" w:date="2016-04-18T10:18:00Z">
                    <w:rPr>
                      <w:color w:val="FF0000"/>
                    </w:rPr>
                  </w:rPrChange>
                </w:rPr>
                <w:delText> </w:delText>
              </w:r>
            </w:del>
            <w:ins w:id="736" w:author="BONTEMPI, Virgil" w:date="2016-04-14T14:54:00Z">
              <w:r w:rsidRPr="00C8227F">
                <w:rPr>
                  <w:color w:val="FF0000"/>
                  <w:sz w:val="22"/>
                  <w:szCs w:val="22"/>
                  <w:rPrChange w:id="737" w:author="COUPAT, Jean-François" w:date="2016-04-18T10:18:00Z">
                    <w:rPr>
                      <w:color w:val="FF0000"/>
                    </w:rPr>
                  </w:rPrChange>
                </w:rPr>
                <w:t xml:space="preserve"> </w:t>
              </w:r>
            </w:ins>
            <w:r w:rsidRPr="00C8227F">
              <w:rPr>
                <w:color w:val="FF0000"/>
                <w:sz w:val="22"/>
                <w:szCs w:val="22"/>
                <w:rPrChange w:id="738" w:author="COUPAT, Jean-François" w:date="2016-04-18T10:18:00Z">
                  <w:rPr>
                    <w:color w:val="FF0000"/>
                  </w:rPr>
                </w:rPrChange>
              </w:rPr>
              <w:t>Requetes</w:t>
            </w:r>
            <w:del w:id="739" w:author="BONTEMPI, Virgil" w:date="2016-04-14T14:54:00Z">
              <w:r w:rsidRPr="00C8227F" w:rsidDel="002070E8">
                <w:rPr>
                  <w:color w:val="FF0000"/>
                  <w:sz w:val="22"/>
                  <w:szCs w:val="22"/>
                  <w:rPrChange w:id="740" w:author="COUPAT, Jean-François" w:date="2016-04-18T10:18:00Z">
                    <w:rPr>
                      <w:color w:val="FF0000"/>
                    </w:rPr>
                  </w:rPrChange>
                </w:rPr>
                <w:delText xml:space="preserve"> </w:delText>
              </w:r>
            </w:del>
            <w:ins w:id="741" w:author="BONTEMPI, Virgil" w:date="2016-04-14T14:54:00Z">
              <w:r w:rsidRPr="00C8227F">
                <w:rPr>
                  <w:color w:val="FF0000"/>
                  <w:sz w:val="22"/>
                  <w:szCs w:val="22"/>
                  <w:rPrChange w:id="742" w:author="COUPAT, Jean-François" w:date="2016-04-18T10:18:00Z">
                    <w:rPr>
                      <w:color w:val="FF0000"/>
                    </w:rPr>
                  </w:rPrChange>
                </w:rPr>
                <w:t xml:space="preserve"> </w:t>
              </w:r>
            </w:ins>
            <w:r w:rsidRPr="00C8227F">
              <w:rPr>
                <w:color w:val="FF0000"/>
                <w:sz w:val="22"/>
                <w:szCs w:val="22"/>
                <w:rPrChange w:id="743" w:author="COUPAT, Jean-François" w:date="2016-04-18T10:18:00Z">
                  <w:rPr>
                    <w:color w:val="FF0000"/>
                  </w:rPr>
                </w:rPrChange>
              </w:rPr>
              <w:t>requete</w:t>
            </w:r>
            <w:ins w:id="744" w:author="BONTEMPI, Virgil" w:date="2016-04-26T16:16:00Z">
              <w:r w:rsidRPr="00104688">
                <w:rPr>
                  <w:color w:val="FF0000"/>
                  <w:sz w:val="22"/>
                  <w:szCs w:val="22"/>
                </w:rPr>
                <w:t xml:space="preserve">, </w:t>
              </w:r>
              <w:r>
                <w:rPr>
                  <w:color w:val="FF0000"/>
                  <w:sz w:val="22"/>
                  <w:szCs w:val="22"/>
                </w:rPr>
                <w:t>List&lt;String&gt; listeErreursSQL</w:t>
              </w:r>
            </w:ins>
            <w:del w:id="745" w:author="BONTEMPI, Virgil" w:date="2016-04-26T16:16:00Z">
              <w:r w:rsidRPr="00C8227F" w:rsidDel="008460FD">
                <w:rPr>
                  <w:color w:val="FF0000"/>
                  <w:sz w:val="22"/>
                  <w:szCs w:val="22"/>
                  <w:rPrChange w:id="746" w:author="COUPAT, Jean-François" w:date="2016-04-18T10:18:00Z">
                    <w:rPr>
                      <w:color w:val="FF0000"/>
                    </w:rPr>
                  </w:rPrChange>
                </w:rPr>
                <w:delText>,</w:delText>
              </w:r>
            </w:del>
            <w:del w:id="747" w:author="BONTEMPI, Virgil" w:date="2016-04-14T14:54:00Z">
              <w:r w:rsidRPr="00C8227F" w:rsidDel="002070E8">
                <w:rPr>
                  <w:color w:val="FF0000"/>
                  <w:sz w:val="22"/>
                  <w:szCs w:val="22"/>
                  <w:rPrChange w:id="748" w:author="COUPAT, Jean-François" w:date="2016-04-18T10:18:00Z">
                    <w:rPr>
                      <w:color w:val="FF0000"/>
                    </w:rPr>
                  </w:rPrChange>
                </w:rPr>
                <w:delText> </w:delText>
              </w:r>
            </w:del>
            <w:del w:id="749" w:author="BONTEMPI, Virgil" w:date="2016-04-26T16:16:00Z">
              <w:r w:rsidRPr="00C8227F" w:rsidDel="008460FD">
                <w:rPr>
                  <w:color w:val="FF0000"/>
                  <w:sz w:val="22"/>
                  <w:szCs w:val="22"/>
                  <w:rPrChange w:id="750" w:author="COUPAT, Jean-François" w:date="2016-04-18T10:18:00Z">
                    <w:rPr>
                      <w:color w:val="FF0000"/>
                    </w:rPr>
                  </w:rPrChange>
                </w:rPr>
                <w:delText>DossierConfiguration</w:delText>
              </w:r>
            </w:del>
            <w:del w:id="751" w:author="BONTEMPI, Virgil" w:date="2016-04-14T14:54:00Z">
              <w:r w:rsidRPr="00C8227F" w:rsidDel="002070E8">
                <w:rPr>
                  <w:color w:val="FF0000"/>
                  <w:sz w:val="22"/>
                  <w:szCs w:val="22"/>
                  <w:rPrChange w:id="752" w:author="COUPAT, Jean-François" w:date="2016-04-18T10:18:00Z">
                    <w:rPr>
                      <w:color w:val="FF0000"/>
                    </w:rPr>
                  </w:rPrChange>
                </w:rPr>
                <w:delText xml:space="preserve"> </w:delText>
              </w:r>
            </w:del>
            <w:del w:id="753" w:author="BONTEMPI, Virgil" w:date="2016-04-26T16:16:00Z">
              <w:r w:rsidRPr="00C8227F" w:rsidDel="008460FD">
                <w:rPr>
                  <w:color w:val="FF0000"/>
                  <w:sz w:val="22"/>
                  <w:szCs w:val="22"/>
                  <w:rPrChange w:id="754" w:author="COUPAT, Jean-François" w:date="2016-04-18T10:18:00Z">
                    <w:rPr>
                      <w:color w:val="FF0000"/>
                    </w:rPr>
                  </w:rPrChange>
                </w:rPr>
                <w:delText>configurationExcel</w:delText>
              </w:r>
            </w:del>
          </w:p>
        </w:tc>
      </w:tr>
      <w:tr w:rsidR="007562E5" w:rsidTr="00C8227F">
        <w:trPr>
          <w:trPrChange w:id="755" w:author="COUPAT, Jean-François" w:date="2016-04-18T10:20:00Z">
            <w:trPr>
              <w:gridAfter w:val="0"/>
            </w:trPr>
          </w:trPrChange>
        </w:trPr>
        <w:tc>
          <w:tcPr>
            <w:tcW w:w="4077" w:type="dxa"/>
            <w:tcPrChange w:id="756" w:author="COUPAT, Jean-François" w:date="2016-04-18T10:20:00Z">
              <w:tcPr>
                <w:tcW w:w="3066" w:type="dxa"/>
              </w:tcPr>
            </w:tcPrChange>
          </w:tcPr>
          <w:p w:rsidR="007562E5" w:rsidRPr="00C8227F" w:rsidRDefault="007562E5" w:rsidP="007562E5">
            <w:pPr>
              <w:rPr>
                <w:sz w:val="22"/>
                <w:szCs w:val="22"/>
                <w:rPrChange w:id="757" w:author="COUPAT, Jean-François" w:date="2016-04-18T10:19:00Z">
                  <w:rPr/>
                </w:rPrChange>
              </w:rPr>
            </w:pPr>
            <w:r w:rsidRPr="00C8227F">
              <w:rPr>
                <w:color w:val="FF0000"/>
                <w:sz w:val="22"/>
                <w:szCs w:val="22"/>
                <w:rPrChange w:id="758" w:author="COUPAT, Jean-François" w:date="2016-04-18T10:19:00Z">
                  <w:rPr>
                    <w:color w:val="FF0000"/>
                  </w:rPr>
                </w:rPrChange>
              </w:rPr>
              <w:t>ConfigurationEchangeVariableBDD</w:t>
            </w:r>
          </w:p>
        </w:tc>
        <w:tc>
          <w:tcPr>
            <w:tcW w:w="3544" w:type="dxa"/>
            <w:tcPrChange w:id="759" w:author="COUPAT, Jean-François" w:date="2016-04-18T10:20:00Z">
              <w:tcPr>
                <w:tcW w:w="3066" w:type="dxa"/>
                <w:gridSpan w:val="2"/>
              </w:tcPr>
            </w:tcPrChange>
          </w:tcPr>
          <w:p w:rsidR="007562E5" w:rsidRPr="00C8227F" w:rsidRDefault="007562E5" w:rsidP="007562E5">
            <w:pPr>
              <w:rPr>
                <w:color w:val="FF0000"/>
                <w:sz w:val="22"/>
                <w:szCs w:val="22"/>
                <w:rPrChange w:id="760" w:author="COUPAT, Jean-François" w:date="2016-04-18T10:18:00Z">
                  <w:rPr>
                    <w:color w:val="FF0000"/>
                  </w:rPr>
                </w:rPrChange>
              </w:rPr>
            </w:pPr>
            <w:r w:rsidRPr="00C8227F">
              <w:rPr>
                <w:color w:val="FF0000"/>
                <w:sz w:val="22"/>
                <w:szCs w:val="22"/>
                <w:rPrChange w:id="761" w:author="COUPAT, Jean-François" w:date="2016-04-18T10:18:00Z">
                  <w:rPr>
                    <w:color w:val="FF0000"/>
                  </w:rPr>
                </w:rPrChange>
              </w:rPr>
              <w:t>ConfigurationEchangeVariableBDD</w:t>
            </w:r>
          </w:p>
        </w:tc>
        <w:tc>
          <w:tcPr>
            <w:tcW w:w="3260" w:type="dxa"/>
            <w:tcPrChange w:id="762" w:author="COUPAT, Jean-François" w:date="2016-04-18T10:20:00Z">
              <w:tcPr>
                <w:tcW w:w="3474" w:type="dxa"/>
                <w:gridSpan w:val="2"/>
              </w:tcPr>
            </w:tcPrChange>
          </w:tcPr>
          <w:p w:rsidR="007562E5" w:rsidRPr="00C8227F" w:rsidRDefault="007562E5" w:rsidP="007562E5">
            <w:pPr>
              <w:rPr>
                <w:color w:val="FF0000"/>
                <w:sz w:val="22"/>
                <w:szCs w:val="22"/>
                <w:rPrChange w:id="763" w:author="COUPAT, Jean-François" w:date="2016-04-18T10:18:00Z">
                  <w:rPr>
                    <w:color w:val="FF0000"/>
                  </w:rPr>
                </w:rPrChange>
              </w:rPr>
            </w:pPr>
            <w:r w:rsidRPr="00C8227F">
              <w:rPr>
                <w:color w:val="FF0000"/>
                <w:sz w:val="22"/>
                <w:szCs w:val="22"/>
                <w:rPrChange w:id="764" w:author="COUPAT, Jean-François" w:date="2016-04-18T10:18:00Z">
                  <w:rPr>
                    <w:color w:val="FF0000"/>
                  </w:rPr>
                </w:rPrChange>
              </w:rPr>
              <w:t>int</w:t>
            </w:r>
            <w:del w:id="765" w:author="BONTEMPI, Virgil" w:date="2016-04-14T14:54:00Z">
              <w:r w:rsidRPr="00C8227F" w:rsidDel="002070E8">
                <w:rPr>
                  <w:color w:val="FF0000"/>
                  <w:sz w:val="22"/>
                  <w:szCs w:val="22"/>
                  <w:rPrChange w:id="766" w:author="COUPAT, Jean-François" w:date="2016-04-18T10:18:00Z">
                    <w:rPr>
                      <w:color w:val="FF0000"/>
                    </w:rPr>
                  </w:rPrChange>
                </w:rPr>
                <w:delText xml:space="preserve"> </w:delText>
              </w:r>
            </w:del>
            <w:ins w:id="767" w:author="BONTEMPI, Virgil" w:date="2016-04-14T14:54:00Z">
              <w:r w:rsidRPr="00C8227F">
                <w:rPr>
                  <w:color w:val="FF0000"/>
                  <w:sz w:val="22"/>
                  <w:szCs w:val="22"/>
                  <w:rPrChange w:id="768" w:author="COUPAT, Jean-François" w:date="2016-04-18T10:18:00Z">
                    <w:rPr>
                      <w:color w:val="FF0000"/>
                    </w:rPr>
                  </w:rPrChange>
                </w:rPr>
                <w:t xml:space="preserve"> </w:t>
              </w:r>
            </w:ins>
            <w:r w:rsidRPr="00C8227F">
              <w:rPr>
                <w:color w:val="FF0000"/>
                <w:sz w:val="22"/>
                <w:szCs w:val="22"/>
                <w:rPrChange w:id="769" w:author="COUPAT, Jean-François" w:date="2016-04-18T10:18:00Z">
                  <w:rPr>
                    <w:color w:val="FF0000"/>
                  </w:rPr>
                </w:rPrChange>
              </w:rPr>
              <w:t>idEchange,</w:t>
            </w:r>
            <w:del w:id="770" w:author="BONTEMPI, Virgil" w:date="2016-04-14T14:54:00Z">
              <w:r w:rsidRPr="00C8227F" w:rsidDel="002070E8">
                <w:rPr>
                  <w:color w:val="FF0000"/>
                  <w:sz w:val="22"/>
                  <w:szCs w:val="22"/>
                  <w:rPrChange w:id="771" w:author="COUPAT, Jean-François" w:date="2016-04-18T10:18:00Z">
                    <w:rPr>
                      <w:color w:val="FF0000"/>
                    </w:rPr>
                  </w:rPrChange>
                </w:rPr>
                <w:delText xml:space="preserve"> </w:delText>
              </w:r>
            </w:del>
            <w:ins w:id="772" w:author="BONTEMPI, Virgil" w:date="2016-04-14T14:54:00Z">
              <w:r w:rsidRPr="00C8227F">
                <w:rPr>
                  <w:color w:val="FF0000"/>
                  <w:sz w:val="22"/>
                  <w:szCs w:val="22"/>
                  <w:rPrChange w:id="773" w:author="COUPAT, Jean-François" w:date="2016-04-18T10:18:00Z">
                    <w:rPr>
                      <w:color w:val="FF0000"/>
                    </w:rPr>
                  </w:rPrChange>
                </w:rPr>
                <w:t xml:space="preserve"> </w:t>
              </w:r>
            </w:ins>
            <w:r w:rsidRPr="00C8227F">
              <w:rPr>
                <w:bCs/>
                <w:color w:val="FF0000"/>
                <w:sz w:val="22"/>
                <w:szCs w:val="22"/>
                <w:rPrChange w:id="774" w:author="COUPAT, Jean-François" w:date="2016-04-18T10:18:00Z">
                  <w:rPr>
                    <w:bCs/>
                    <w:color w:val="FF0000"/>
                  </w:rPr>
                </w:rPrChange>
              </w:rPr>
              <w:t>int</w:t>
            </w:r>
            <w:del w:id="775" w:author="BONTEMPI, Virgil" w:date="2016-04-14T14:54:00Z">
              <w:r w:rsidRPr="00C8227F" w:rsidDel="002070E8">
                <w:rPr>
                  <w:color w:val="FF0000"/>
                  <w:sz w:val="22"/>
                  <w:szCs w:val="22"/>
                  <w:rPrChange w:id="776" w:author="COUPAT, Jean-François" w:date="2016-04-18T10:18:00Z">
                    <w:rPr>
                      <w:color w:val="FF0000"/>
                    </w:rPr>
                  </w:rPrChange>
                </w:rPr>
                <w:delText> </w:delText>
              </w:r>
            </w:del>
            <w:ins w:id="777" w:author="BONTEMPI, Virgil" w:date="2016-04-14T14:54:00Z">
              <w:r w:rsidRPr="00C8227F">
                <w:rPr>
                  <w:color w:val="FF0000"/>
                  <w:sz w:val="22"/>
                  <w:szCs w:val="22"/>
                  <w:rPrChange w:id="778" w:author="COUPAT, Jean-François" w:date="2016-04-18T10:18:00Z">
                    <w:rPr>
                      <w:color w:val="FF0000"/>
                    </w:rPr>
                  </w:rPrChange>
                </w:rPr>
                <w:t xml:space="preserve"> </w:t>
              </w:r>
            </w:ins>
            <w:r w:rsidRPr="00C8227F">
              <w:rPr>
                <w:color w:val="FF0000"/>
                <w:sz w:val="22"/>
                <w:szCs w:val="22"/>
                <w:rPrChange w:id="779" w:author="COUPAT, Jean-François" w:date="2016-04-18T10:18:00Z">
                  <w:rPr>
                    <w:color w:val="FF0000"/>
                  </w:rPr>
                </w:rPrChange>
              </w:rPr>
              <w:t>langue1,</w:t>
            </w:r>
            <w:del w:id="780" w:author="BONTEMPI, Virgil" w:date="2016-04-14T14:54:00Z">
              <w:r w:rsidRPr="00C8227F" w:rsidDel="002070E8">
                <w:rPr>
                  <w:color w:val="FF0000"/>
                  <w:sz w:val="22"/>
                  <w:szCs w:val="22"/>
                  <w:rPrChange w:id="781" w:author="COUPAT, Jean-François" w:date="2016-04-18T10:18:00Z">
                    <w:rPr>
                      <w:color w:val="FF0000"/>
                    </w:rPr>
                  </w:rPrChange>
                </w:rPr>
                <w:delText> </w:delText>
              </w:r>
            </w:del>
            <w:ins w:id="782" w:author="BONTEMPI, Virgil" w:date="2016-04-14T14:54:00Z">
              <w:r w:rsidRPr="00C8227F">
                <w:rPr>
                  <w:color w:val="FF0000"/>
                  <w:sz w:val="22"/>
                  <w:szCs w:val="22"/>
                  <w:rPrChange w:id="783" w:author="COUPAT, Jean-François" w:date="2016-04-18T10:18:00Z">
                    <w:rPr>
                      <w:color w:val="FF0000"/>
                    </w:rPr>
                  </w:rPrChange>
                </w:rPr>
                <w:t xml:space="preserve"> </w:t>
              </w:r>
            </w:ins>
            <w:r w:rsidRPr="00C8227F">
              <w:rPr>
                <w:bCs/>
                <w:color w:val="FF0000"/>
                <w:sz w:val="22"/>
                <w:szCs w:val="22"/>
                <w:rPrChange w:id="784" w:author="COUPAT, Jean-François" w:date="2016-04-18T10:18:00Z">
                  <w:rPr>
                    <w:bCs/>
                    <w:color w:val="FF0000"/>
                  </w:rPr>
                </w:rPrChange>
              </w:rPr>
              <w:t>int</w:t>
            </w:r>
            <w:del w:id="785" w:author="BONTEMPI, Virgil" w:date="2016-04-14T14:54:00Z">
              <w:r w:rsidRPr="00C8227F" w:rsidDel="002070E8">
                <w:rPr>
                  <w:color w:val="FF0000"/>
                  <w:sz w:val="22"/>
                  <w:szCs w:val="22"/>
                  <w:rPrChange w:id="786" w:author="COUPAT, Jean-François" w:date="2016-04-18T10:18:00Z">
                    <w:rPr>
                      <w:color w:val="FF0000"/>
                    </w:rPr>
                  </w:rPrChange>
                </w:rPr>
                <w:delText> </w:delText>
              </w:r>
            </w:del>
            <w:ins w:id="787" w:author="BONTEMPI, Virgil" w:date="2016-04-14T14:54:00Z">
              <w:r w:rsidRPr="00C8227F">
                <w:rPr>
                  <w:color w:val="FF0000"/>
                  <w:sz w:val="22"/>
                  <w:szCs w:val="22"/>
                  <w:rPrChange w:id="788" w:author="COUPAT, Jean-François" w:date="2016-04-18T10:18:00Z">
                    <w:rPr>
                      <w:color w:val="FF0000"/>
                    </w:rPr>
                  </w:rPrChange>
                </w:rPr>
                <w:t xml:space="preserve"> </w:t>
              </w:r>
            </w:ins>
            <w:r w:rsidRPr="00C8227F">
              <w:rPr>
                <w:color w:val="FF0000"/>
                <w:sz w:val="22"/>
                <w:szCs w:val="22"/>
                <w:rPrChange w:id="789" w:author="COUPAT, Jean-François" w:date="2016-04-18T10:18:00Z">
                  <w:rPr>
                    <w:color w:val="FF0000"/>
                  </w:rPr>
                </w:rPrChange>
              </w:rPr>
              <w:t>langue2,</w:t>
            </w:r>
            <w:del w:id="790" w:author="BONTEMPI, Virgil" w:date="2016-04-14T14:54:00Z">
              <w:r w:rsidRPr="00C8227F" w:rsidDel="002070E8">
                <w:rPr>
                  <w:color w:val="FF0000"/>
                  <w:sz w:val="22"/>
                  <w:szCs w:val="22"/>
                  <w:rPrChange w:id="791" w:author="COUPAT, Jean-François" w:date="2016-04-18T10:18:00Z">
                    <w:rPr>
                      <w:color w:val="FF0000"/>
                    </w:rPr>
                  </w:rPrChange>
                </w:rPr>
                <w:delText xml:space="preserve"> </w:delText>
              </w:r>
            </w:del>
            <w:ins w:id="792" w:author="BONTEMPI, Virgil" w:date="2016-04-14T14:54:00Z">
              <w:r w:rsidRPr="00C8227F">
                <w:rPr>
                  <w:color w:val="FF0000"/>
                  <w:sz w:val="22"/>
                  <w:szCs w:val="22"/>
                  <w:rPrChange w:id="793" w:author="COUPAT, Jean-François" w:date="2016-04-18T10:18:00Z">
                    <w:rPr>
                      <w:color w:val="FF0000"/>
                    </w:rPr>
                  </w:rPrChange>
                </w:rPr>
                <w:t xml:space="preserve"> </w:t>
              </w:r>
            </w:ins>
            <w:r w:rsidRPr="00C8227F">
              <w:rPr>
                <w:color w:val="FF0000"/>
                <w:sz w:val="22"/>
                <w:szCs w:val="22"/>
                <w:rPrChange w:id="794" w:author="COUPAT, Jean-François" w:date="2016-04-18T10:18:00Z">
                  <w:rPr>
                    <w:color w:val="FF0000"/>
                  </w:rPr>
                </w:rPrChange>
              </w:rPr>
              <w:t>Requetes</w:t>
            </w:r>
            <w:del w:id="795" w:author="BONTEMPI, Virgil" w:date="2016-04-14T14:54:00Z">
              <w:r w:rsidRPr="00C8227F" w:rsidDel="002070E8">
                <w:rPr>
                  <w:color w:val="FF0000"/>
                  <w:sz w:val="22"/>
                  <w:szCs w:val="22"/>
                  <w:rPrChange w:id="796" w:author="COUPAT, Jean-François" w:date="2016-04-18T10:18:00Z">
                    <w:rPr>
                      <w:color w:val="FF0000"/>
                    </w:rPr>
                  </w:rPrChange>
                </w:rPr>
                <w:delText xml:space="preserve"> </w:delText>
              </w:r>
            </w:del>
            <w:ins w:id="797" w:author="BONTEMPI, Virgil" w:date="2016-04-14T14:54:00Z">
              <w:r w:rsidRPr="00C8227F">
                <w:rPr>
                  <w:color w:val="FF0000"/>
                  <w:sz w:val="22"/>
                  <w:szCs w:val="22"/>
                  <w:rPrChange w:id="798" w:author="COUPAT, Jean-François" w:date="2016-04-18T10:18:00Z">
                    <w:rPr>
                      <w:color w:val="FF0000"/>
                    </w:rPr>
                  </w:rPrChange>
                </w:rPr>
                <w:t xml:space="preserve"> </w:t>
              </w:r>
            </w:ins>
            <w:r w:rsidRPr="00C8227F">
              <w:rPr>
                <w:color w:val="FF0000"/>
                <w:sz w:val="22"/>
                <w:szCs w:val="22"/>
                <w:rPrChange w:id="799" w:author="COUPAT, Jean-François" w:date="2016-04-18T10:18:00Z">
                  <w:rPr>
                    <w:color w:val="FF0000"/>
                  </w:rPr>
                </w:rPrChange>
              </w:rPr>
              <w:t>requete</w:t>
            </w:r>
            <w:ins w:id="800" w:author="BONTEMPI, Virgil" w:date="2016-04-26T16:16:00Z">
              <w:r w:rsidRPr="00104688">
                <w:rPr>
                  <w:color w:val="FF0000"/>
                  <w:sz w:val="22"/>
                  <w:szCs w:val="22"/>
                </w:rPr>
                <w:t xml:space="preserve">, </w:t>
              </w:r>
              <w:r>
                <w:rPr>
                  <w:color w:val="FF0000"/>
                  <w:sz w:val="22"/>
                  <w:szCs w:val="22"/>
                </w:rPr>
                <w:t>List&lt;String&gt; listeErreursSQL</w:t>
              </w:r>
            </w:ins>
            <w:del w:id="801" w:author="BONTEMPI, Virgil" w:date="2016-04-26T16:16:00Z">
              <w:r w:rsidRPr="00C8227F" w:rsidDel="008460FD">
                <w:rPr>
                  <w:color w:val="FF0000"/>
                  <w:sz w:val="22"/>
                  <w:szCs w:val="22"/>
                  <w:rPrChange w:id="802" w:author="COUPAT, Jean-François" w:date="2016-04-18T10:18:00Z">
                    <w:rPr>
                      <w:color w:val="FF0000"/>
                    </w:rPr>
                  </w:rPrChange>
                </w:rPr>
                <w:delText>,</w:delText>
              </w:r>
            </w:del>
            <w:del w:id="803" w:author="BONTEMPI, Virgil" w:date="2016-04-14T14:54:00Z">
              <w:r w:rsidRPr="00C8227F" w:rsidDel="002070E8">
                <w:rPr>
                  <w:color w:val="FF0000"/>
                  <w:sz w:val="22"/>
                  <w:szCs w:val="22"/>
                  <w:rPrChange w:id="804" w:author="COUPAT, Jean-François" w:date="2016-04-18T10:18:00Z">
                    <w:rPr>
                      <w:color w:val="FF0000"/>
                    </w:rPr>
                  </w:rPrChange>
                </w:rPr>
                <w:delText xml:space="preserve"> </w:delText>
              </w:r>
            </w:del>
            <w:del w:id="805" w:author="BONTEMPI, Virgil" w:date="2016-04-26T16:16:00Z">
              <w:r w:rsidRPr="00C8227F" w:rsidDel="008460FD">
                <w:rPr>
                  <w:color w:val="FF0000"/>
                  <w:sz w:val="22"/>
                  <w:szCs w:val="22"/>
                  <w:rPrChange w:id="806" w:author="COUPAT, Jean-François" w:date="2016-04-18T10:18:00Z">
                    <w:rPr>
                      <w:color w:val="FF0000"/>
                    </w:rPr>
                  </w:rPrChange>
                </w:rPr>
                <w:delText>DossierConfiguration</w:delText>
              </w:r>
            </w:del>
            <w:del w:id="807" w:author="BONTEMPI, Virgil" w:date="2016-04-14T14:54:00Z">
              <w:r w:rsidRPr="00C8227F" w:rsidDel="002070E8">
                <w:rPr>
                  <w:color w:val="FF0000"/>
                  <w:sz w:val="22"/>
                  <w:szCs w:val="22"/>
                  <w:rPrChange w:id="808" w:author="COUPAT, Jean-François" w:date="2016-04-18T10:18:00Z">
                    <w:rPr>
                      <w:color w:val="FF0000"/>
                    </w:rPr>
                  </w:rPrChange>
                </w:rPr>
                <w:delText xml:space="preserve"> </w:delText>
              </w:r>
            </w:del>
            <w:del w:id="809" w:author="BONTEMPI, Virgil" w:date="2016-04-26T16:16:00Z">
              <w:r w:rsidRPr="00C8227F" w:rsidDel="008460FD">
                <w:rPr>
                  <w:color w:val="FF0000"/>
                  <w:sz w:val="22"/>
                  <w:szCs w:val="22"/>
                  <w:rPrChange w:id="810" w:author="COUPAT, Jean-François" w:date="2016-04-18T10:18:00Z">
                    <w:rPr>
                      <w:color w:val="FF0000"/>
                    </w:rPr>
                  </w:rPrChange>
                </w:rPr>
                <w:delText>configurationExcel</w:delText>
              </w:r>
            </w:del>
          </w:p>
        </w:tc>
      </w:tr>
      <w:tr w:rsidR="007562E5" w:rsidDel="001B3571" w:rsidTr="00C8227F">
        <w:trPr>
          <w:del w:id="811" w:author="BONTEMPI, Virgil" w:date="2016-04-26T16:20:00Z"/>
          <w:trPrChange w:id="812" w:author="COUPAT, Jean-François" w:date="2016-04-18T10:20:00Z">
            <w:trPr>
              <w:gridAfter w:val="0"/>
            </w:trPr>
          </w:trPrChange>
        </w:trPr>
        <w:tc>
          <w:tcPr>
            <w:tcW w:w="4077" w:type="dxa"/>
            <w:tcPrChange w:id="813" w:author="COUPAT, Jean-François" w:date="2016-04-18T10:20:00Z">
              <w:tcPr>
                <w:tcW w:w="3066" w:type="dxa"/>
              </w:tcPr>
            </w:tcPrChange>
          </w:tcPr>
          <w:p w:rsidR="007562E5" w:rsidRPr="00C8227F" w:rsidDel="001B3571" w:rsidRDefault="007562E5" w:rsidP="007562E5">
            <w:pPr>
              <w:rPr>
                <w:del w:id="814" w:author="BONTEMPI, Virgil" w:date="2016-04-26T16:20:00Z"/>
                <w:sz w:val="22"/>
                <w:szCs w:val="22"/>
                <w:rPrChange w:id="815" w:author="COUPAT, Jean-François" w:date="2016-04-18T10:19:00Z">
                  <w:rPr>
                    <w:del w:id="816" w:author="BONTEMPI, Virgil" w:date="2016-04-26T16:20:00Z"/>
                  </w:rPr>
                </w:rPrChange>
              </w:rPr>
            </w:pPr>
            <w:del w:id="817" w:author="BONTEMPI, Virgil" w:date="2016-04-26T16:20:00Z">
              <w:r w:rsidRPr="00C8227F" w:rsidDel="001B3571">
                <w:rPr>
                  <w:color w:val="FF0000"/>
                  <w:sz w:val="22"/>
                  <w:szCs w:val="22"/>
                  <w:rPrChange w:id="818" w:author="COUPAT, Jean-François" w:date="2016-04-18T10:19:00Z">
                    <w:rPr>
                      <w:color w:val="FF0000"/>
                    </w:rPr>
                  </w:rPrChange>
                </w:rPr>
                <w:delText>ConfigurationExceptionBDD</w:delText>
              </w:r>
            </w:del>
          </w:p>
        </w:tc>
        <w:tc>
          <w:tcPr>
            <w:tcW w:w="3544" w:type="dxa"/>
            <w:tcPrChange w:id="819" w:author="COUPAT, Jean-François" w:date="2016-04-18T10:20:00Z">
              <w:tcPr>
                <w:tcW w:w="3066" w:type="dxa"/>
                <w:gridSpan w:val="2"/>
              </w:tcPr>
            </w:tcPrChange>
          </w:tcPr>
          <w:p w:rsidR="007562E5" w:rsidRPr="00C8227F" w:rsidDel="001B3571" w:rsidRDefault="007562E5" w:rsidP="007562E5">
            <w:pPr>
              <w:rPr>
                <w:del w:id="820" w:author="BONTEMPI, Virgil" w:date="2016-04-26T16:20:00Z"/>
                <w:color w:val="FF0000"/>
                <w:sz w:val="22"/>
                <w:szCs w:val="22"/>
                <w:rPrChange w:id="821" w:author="COUPAT, Jean-François" w:date="2016-04-18T10:18:00Z">
                  <w:rPr>
                    <w:del w:id="822" w:author="BONTEMPI, Virgil" w:date="2016-04-26T16:20:00Z"/>
                    <w:color w:val="FF0000"/>
                  </w:rPr>
                </w:rPrChange>
              </w:rPr>
            </w:pPr>
            <w:del w:id="823" w:author="BONTEMPI, Virgil" w:date="2016-04-26T16:20:00Z">
              <w:r w:rsidRPr="00C8227F" w:rsidDel="001B3571">
                <w:rPr>
                  <w:color w:val="FF0000"/>
                  <w:sz w:val="22"/>
                  <w:szCs w:val="22"/>
                  <w:rPrChange w:id="824" w:author="COUPAT, Jean-François" w:date="2016-04-18T10:18:00Z">
                    <w:rPr>
                      <w:color w:val="FF0000"/>
                    </w:rPr>
                  </w:rPrChange>
                </w:rPr>
                <w:delText>ConfigurationExceptionBDD</w:delText>
              </w:r>
            </w:del>
          </w:p>
        </w:tc>
        <w:tc>
          <w:tcPr>
            <w:tcW w:w="3260" w:type="dxa"/>
            <w:tcPrChange w:id="825" w:author="COUPAT, Jean-François" w:date="2016-04-18T10:20:00Z">
              <w:tcPr>
                <w:tcW w:w="3474" w:type="dxa"/>
                <w:gridSpan w:val="2"/>
              </w:tcPr>
            </w:tcPrChange>
          </w:tcPr>
          <w:p w:rsidR="007562E5" w:rsidRPr="00C8227F" w:rsidDel="001B3571" w:rsidRDefault="007562E5" w:rsidP="007562E5">
            <w:pPr>
              <w:rPr>
                <w:del w:id="826" w:author="BONTEMPI, Virgil" w:date="2016-04-26T16:20:00Z"/>
                <w:color w:val="FF0000"/>
                <w:sz w:val="22"/>
                <w:szCs w:val="22"/>
                <w:rPrChange w:id="827" w:author="COUPAT, Jean-François" w:date="2016-04-18T10:18:00Z">
                  <w:rPr>
                    <w:del w:id="828" w:author="BONTEMPI, Virgil" w:date="2016-04-26T16:20:00Z"/>
                    <w:color w:val="FF0000"/>
                  </w:rPr>
                </w:rPrChange>
              </w:rPr>
            </w:pPr>
            <w:del w:id="829" w:author="BONTEMPI, Virgil" w:date="2016-04-26T16:20:00Z">
              <w:r w:rsidRPr="00C8227F" w:rsidDel="001B3571">
                <w:rPr>
                  <w:color w:val="FF0000"/>
                  <w:sz w:val="22"/>
                  <w:szCs w:val="22"/>
                  <w:rPrChange w:id="830" w:author="COUPAT, Jean-François" w:date="2016-04-18T10:18:00Z">
                    <w:rPr>
                      <w:color w:val="FF0000"/>
                    </w:rPr>
                  </w:rPrChange>
                </w:rPr>
                <w:delText>int idException,</w:delText>
              </w:r>
            </w:del>
            <w:del w:id="831" w:author="BONTEMPI, Virgil" w:date="2016-04-14T14:54:00Z">
              <w:r w:rsidRPr="00C8227F" w:rsidDel="002070E8">
                <w:rPr>
                  <w:color w:val="FF0000"/>
                  <w:sz w:val="22"/>
                  <w:szCs w:val="22"/>
                  <w:rPrChange w:id="832" w:author="COUPAT, Jean-François" w:date="2016-04-18T10:18:00Z">
                    <w:rPr>
                      <w:color w:val="FF0000"/>
                    </w:rPr>
                  </w:rPrChange>
                </w:rPr>
                <w:delText xml:space="preserve"> </w:delText>
              </w:r>
            </w:del>
            <w:del w:id="833" w:author="BONTEMPI, Virgil" w:date="2016-04-26T16:20:00Z">
              <w:r w:rsidRPr="00C8227F" w:rsidDel="001B3571">
                <w:rPr>
                  <w:bCs/>
                  <w:color w:val="FF0000"/>
                  <w:sz w:val="22"/>
                  <w:szCs w:val="22"/>
                  <w:rPrChange w:id="834" w:author="COUPAT, Jean-François" w:date="2016-04-18T10:18:00Z">
                    <w:rPr>
                      <w:bCs/>
                      <w:color w:val="FF0000"/>
                    </w:rPr>
                  </w:rPrChange>
                </w:rPr>
                <w:delText>int</w:delText>
              </w:r>
            </w:del>
            <w:del w:id="835" w:author="BONTEMPI, Virgil" w:date="2016-04-14T14:54:00Z">
              <w:r w:rsidRPr="00C8227F" w:rsidDel="002070E8">
                <w:rPr>
                  <w:color w:val="FF0000"/>
                  <w:sz w:val="22"/>
                  <w:szCs w:val="22"/>
                  <w:rPrChange w:id="836" w:author="COUPAT, Jean-François" w:date="2016-04-18T10:18:00Z">
                    <w:rPr>
                      <w:color w:val="FF0000"/>
                    </w:rPr>
                  </w:rPrChange>
                </w:rPr>
                <w:delText> </w:delText>
              </w:r>
            </w:del>
            <w:del w:id="837" w:author="BONTEMPI, Virgil" w:date="2016-04-26T16:20:00Z">
              <w:r w:rsidRPr="00C8227F" w:rsidDel="001B3571">
                <w:rPr>
                  <w:color w:val="FF0000"/>
                  <w:sz w:val="22"/>
                  <w:szCs w:val="22"/>
                  <w:rPrChange w:id="838" w:author="COUPAT, Jean-François" w:date="2016-04-18T10:18:00Z">
                    <w:rPr>
                      <w:color w:val="FF0000"/>
                    </w:rPr>
                  </w:rPrChange>
                </w:rPr>
                <w:delText>langue1,</w:delText>
              </w:r>
            </w:del>
            <w:del w:id="839" w:author="BONTEMPI, Virgil" w:date="2016-04-14T14:54:00Z">
              <w:r w:rsidRPr="00C8227F" w:rsidDel="002070E8">
                <w:rPr>
                  <w:color w:val="FF0000"/>
                  <w:sz w:val="22"/>
                  <w:szCs w:val="22"/>
                  <w:rPrChange w:id="840" w:author="COUPAT, Jean-François" w:date="2016-04-18T10:18:00Z">
                    <w:rPr>
                      <w:color w:val="FF0000"/>
                    </w:rPr>
                  </w:rPrChange>
                </w:rPr>
                <w:delText> </w:delText>
              </w:r>
            </w:del>
            <w:del w:id="841" w:author="BONTEMPI, Virgil" w:date="2016-04-26T16:20:00Z">
              <w:r w:rsidRPr="00C8227F" w:rsidDel="001B3571">
                <w:rPr>
                  <w:bCs/>
                  <w:color w:val="FF0000"/>
                  <w:sz w:val="22"/>
                  <w:szCs w:val="22"/>
                  <w:rPrChange w:id="842" w:author="COUPAT, Jean-François" w:date="2016-04-18T10:18:00Z">
                    <w:rPr>
                      <w:bCs/>
                      <w:color w:val="FF0000"/>
                    </w:rPr>
                  </w:rPrChange>
                </w:rPr>
                <w:delText>int</w:delText>
              </w:r>
            </w:del>
            <w:del w:id="843" w:author="BONTEMPI, Virgil" w:date="2016-04-14T14:54:00Z">
              <w:r w:rsidRPr="00C8227F" w:rsidDel="002070E8">
                <w:rPr>
                  <w:color w:val="FF0000"/>
                  <w:sz w:val="22"/>
                  <w:szCs w:val="22"/>
                  <w:rPrChange w:id="844" w:author="COUPAT, Jean-François" w:date="2016-04-18T10:18:00Z">
                    <w:rPr>
                      <w:color w:val="FF0000"/>
                    </w:rPr>
                  </w:rPrChange>
                </w:rPr>
                <w:delText> </w:delText>
              </w:r>
            </w:del>
            <w:del w:id="845" w:author="BONTEMPI, Virgil" w:date="2016-04-26T16:20:00Z">
              <w:r w:rsidRPr="00C8227F" w:rsidDel="001B3571">
                <w:rPr>
                  <w:color w:val="FF0000"/>
                  <w:sz w:val="22"/>
                  <w:szCs w:val="22"/>
                  <w:rPrChange w:id="846" w:author="COUPAT, Jean-François" w:date="2016-04-18T10:18:00Z">
                    <w:rPr>
                      <w:color w:val="FF0000"/>
                    </w:rPr>
                  </w:rPrChange>
                </w:rPr>
                <w:delText>langue2,</w:delText>
              </w:r>
            </w:del>
            <w:del w:id="847" w:author="BONTEMPI, Virgil" w:date="2016-04-14T14:54:00Z">
              <w:r w:rsidRPr="00C8227F" w:rsidDel="002070E8">
                <w:rPr>
                  <w:color w:val="FF0000"/>
                  <w:sz w:val="22"/>
                  <w:szCs w:val="22"/>
                  <w:rPrChange w:id="848" w:author="COUPAT, Jean-François" w:date="2016-04-18T10:18:00Z">
                    <w:rPr>
                      <w:color w:val="FF0000"/>
                    </w:rPr>
                  </w:rPrChange>
                </w:rPr>
                <w:delText> </w:delText>
              </w:r>
            </w:del>
            <w:del w:id="849" w:author="BONTEMPI, Virgil" w:date="2016-04-26T16:20:00Z">
              <w:r w:rsidRPr="00C8227F" w:rsidDel="001B3571">
                <w:rPr>
                  <w:color w:val="FF0000"/>
                  <w:sz w:val="22"/>
                  <w:szCs w:val="22"/>
                  <w:rPrChange w:id="850" w:author="COUPAT, Jean-François" w:date="2016-04-18T10:18:00Z">
                    <w:rPr>
                      <w:color w:val="FF0000"/>
                    </w:rPr>
                  </w:rPrChange>
                </w:rPr>
                <w:delText>Requetes</w:delText>
              </w:r>
            </w:del>
            <w:del w:id="851" w:author="BONTEMPI, Virgil" w:date="2016-04-14T14:54:00Z">
              <w:r w:rsidRPr="00C8227F" w:rsidDel="002070E8">
                <w:rPr>
                  <w:color w:val="FF0000"/>
                  <w:sz w:val="22"/>
                  <w:szCs w:val="22"/>
                  <w:rPrChange w:id="852" w:author="COUPAT, Jean-François" w:date="2016-04-18T10:18:00Z">
                    <w:rPr>
                      <w:color w:val="FF0000"/>
                    </w:rPr>
                  </w:rPrChange>
                </w:rPr>
                <w:delText xml:space="preserve"> </w:delText>
              </w:r>
            </w:del>
            <w:del w:id="853" w:author="BONTEMPI, Virgil" w:date="2016-04-26T16:20:00Z">
              <w:r w:rsidRPr="00C8227F" w:rsidDel="001B3571">
                <w:rPr>
                  <w:color w:val="FF0000"/>
                  <w:sz w:val="22"/>
                  <w:szCs w:val="22"/>
                  <w:rPrChange w:id="854" w:author="COUPAT, Jean-François" w:date="2016-04-18T10:18:00Z">
                    <w:rPr>
                      <w:color w:val="FF0000"/>
                    </w:rPr>
                  </w:rPrChange>
                </w:rPr>
                <w:delText>requete</w:delText>
              </w:r>
            </w:del>
            <w:del w:id="855" w:author="BONTEMPI, Virgil" w:date="2016-04-26T16:16:00Z">
              <w:r w:rsidRPr="00C8227F" w:rsidDel="008460FD">
                <w:rPr>
                  <w:color w:val="FF0000"/>
                  <w:sz w:val="22"/>
                  <w:szCs w:val="22"/>
                  <w:rPrChange w:id="856" w:author="COUPAT, Jean-François" w:date="2016-04-18T10:18:00Z">
                    <w:rPr>
                      <w:color w:val="FF0000"/>
                    </w:rPr>
                  </w:rPrChange>
                </w:rPr>
                <w:delText>,</w:delText>
              </w:r>
            </w:del>
            <w:del w:id="857" w:author="BONTEMPI, Virgil" w:date="2016-04-14T14:54:00Z">
              <w:r w:rsidRPr="00C8227F" w:rsidDel="002070E8">
                <w:rPr>
                  <w:color w:val="FF0000"/>
                  <w:sz w:val="22"/>
                  <w:szCs w:val="22"/>
                  <w:rPrChange w:id="858" w:author="COUPAT, Jean-François" w:date="2016-04-18T10:18:00Z">
                    <w:rPr>
                      <w:color w:val="FF0000"/>
                    </w:rPr>
                  </w:rPrChange>
                </w:rPr>
                <w:delText> </w:delText>
              </w:r>
            </w:del>
            <w:del w:id="859" w:author="BONTEMPI, Virgil" w:date="2016-04-26T16:16:00Z">
              <w:r w:rsidRPr="00C8227F" w:rsidDel="008460FD">
                <w:rPr>
                  <w:color w:val="FF0000"/>
                  <w:sz w:val="22"/>
                  <w:szCs w:val="22"/>
                  <w:rPrChange w:id="860" w:author="COUPAT, Jean-François" w:date="2016-04-18T10:18:00Z">
                    <w:rPr>
                      <w:color w:val="FF0000"/>
                    </w:rPr>
                  </w:rPrChange>
                </w:rPr>
                <w:delText>DossierConfiguration</w:delText>
              </w:r>
            </w:del>
            <w:del w:id="861" w:author="BONTEMPI, Virgil" w:date="2016-04-14T14:54:00Z">
              <w:r w:rsidRPr="00C8227F" w:rsidDel="002070E8">
                <w:rPr>
                  <w:color w:val="FF0000"/>
                  <w:sz w:val="22"/>
                  <w:szCs w:val="22"/>
                  <w:rPrChange w:id="862" w:author="COUPAT, Jean-François" w:date="2016-04-18T10:18:00Z">
                    <w:rPr>
                      <w:color w:val="FF0000"/>
                    </w:rPr>
                  </w:rPrChange>
                </w:rPr>
                <w:delText xml:space="preserve"> </w:delText>
              </w:r>
            </w:del>
            <w:del w:id="863" w:author="BONTEMPI, Virgil" w:date="2016-04-26T16:16:00Z">
              <w:r w:rsidRPr="00C8227F" w:rsidDel="008460FD">
                <w:rPr>
                  <w:color w:val="FF0000"/>
                  <w:sz w:val="22"/>
                  <w:szCs w:val="22"/>
                  <w:rPrChange w:id="864" w:author="COUPAT, Jean-François" w:date="2016-04-18T10:18:00Z">
                    <w:rPr>
                      <w:color w:val="FF0000"/>
                    </w:rPr>
                  </w:rPrChange>
                </w:rPr>
                <w:delText>configurationExcel</w:delText>
              </w:r>
            </w:del>
          </w:p>
        </w:tc>
      </w:tr>
      <w:tr w:rsidR="007562E5" w:rsidTr="00C8227F">
        <w:trPr>
          <w:trPrChange w:id="865" w:author="COUPAT, Jean-François" w:date="2016-04-18T10:20:00Z">
            <w:trPr>
              <w:gridAfter w:val="0"/>
            </w:trPr>
          </w:trPrChange>
        </w:trPr>
        <w:tc>
          <w:tcPr>
            <w:tcW w:w="4077" w:type="dxa"/>
            <w:tcPrChange w:id="866" w:author="COUPAT, Jean-François" w:date="2016-04-18T10:20:00Z">
              <w:tcPr>
                <w:tcW w:w="3066" w:type="dxa"/>
              </w:tcPr>
            </w:tcPrChange>
          </w:tcPr>
          <w:p w:rsidR="007562E5" w:rsidRPr="00C8227F" w:rsidRDefault="007562E5" w:rsidP="007562E5">
            <w:pPr>
              <w:rPr>
                <w:sz w:val="22"/>
                <w:szCs w:val="22"/>
                <w:rPrChange w:id="867" w:author="COUPAT, Jean-François" w:date="2016-04-18T10:19:00Z">
                  <w:rPr/>
                </w:rPrChange>
              </w:rPr>
            </w:pPr>
            <w:r w:rsidRPr="00C8227F">
              <w:rPr>
                <w:color w:val="FF0000"/>
                <w:sz w:val="22"/>
                <w:szCs w:val="22"/>
                <w:rPrChange w:id="868" w:author="COUPAT, Jean-François" w:date="2016-04-18T10:19:00Z">
                  <w:rPr>
                    <w:color w:val="FF0000"/>
                  </w:rPr>
                </w:rPrChange>
              </w:rPr>
              <w:t>ConfigurationFamilleModesBDD</w:t>
            </w:r>
          </w:p>
        </w:tc>
        <w:tc>
          <w:tcPr>
            <w:tcW w:w="3544" w:type="dxa"/>
            <w:tcPrChange w:id="869" w:author="COUPAT, Jean-François" w:date="2016-04-18T10:20:00Z">
              <w:tcPr>
                <w:tcW w:w="3066" w:type="dxa"/>
                <w:gridSpan w:val="2"/>
              </w:tcPr>
            </w:tcPrChange>
          </w:tcPr>
          <w:p w:rsidR="007562E5" w:rsidRPr="00C8227F" w:rsidRDefault="007562E5" w:rsidP="007562E5">
            <w:pPr>
              <w:rPr>
                <w:color w:val="FF0000"/>
                <w:sz w:val="22"/>
                <w:szCs w:val="22"/>
                <w:rPrChange w:id="870" w:author="COUPAT, Jean-François" w:date="2016-04-18T10:18:00Z">
                  <w:rPr>
                    <w:color w:val="FF0000"/>
                  </w:rPr>
                </w:rPrChange>
              </w:rPr>
            </w:pPr>
            <w:r w:rsidRPr="00C8227F">
              <w:rPr>
                <w:color w:val="FF0000"/>
                <w:sz w:val="22"/>
                <w:szCs w:val="22"/>
                <w:rPrChange w:id="871" w:author="COUPAT, Jean-François" w:date="2016-04-18T10:18:00Z">
                  <w:rPr>
                    <w:color w:val="FF0000"/>
                  </w:rPr>
                </w:rPrChange>
              </w:rPr>
              <w:t>ConfigurationFamilleModesBDD</w:t>
            </w:r>
          </w:p>
        </w:tc>
        <w:tc>
          <w:tcPr>
            <w:tcW w:w="3260" w:type="dxa"/>
            <w:tcPrChange w:id="872" w:author="COUPAT, Jean-François" w:date="2016-04-18T10:20:00Z">
              <w:tcPr>
                <w:tcW w:w="3474" w:type="dxa"/>
                <w:gridSpan w:val="2"/>
              </w:tcPr>
            </w:tcPrChange>
          </w:tcPr>
          <w:p w:rsidR="007562E5" w:rsidRPr="00C8227F" w:rsidRDefault="007562E5" w:rsidP="007562E5">
            <w:pPr>
              <w:rPr>
                <w:color w:val="FF0000"/>
                <w:sz w:val="22"/>
                <w:szCs w:val="22"/>
                <w:rPrChange w:id="873" w:author="COUPAT, Jean-François" w:date="2016-04-18T10:18:00Z">
                  <w:rPr>
                    <w:color w:val="FF0000"/>
                  </w:rPr>
                </w:rPrChange>
              </w:rPr>
            </w:pPr>
            <w:r w:rsidRPr="00C8227F">
              <w:rPr>
                <w:color w:val="FF0000"/>
                <w:sz w:val="22"/>
                <w:szCs w:val="22"/>
                <w:rPrChange w:id="874" w:author="COUPAT, Jean-François" w:date="2016-04-18T10:18:00Z">
                  <w:rPr>
                    <w:color w:val="FF0000"/>
                  </w:rPr>
                </w:rPrChange>
              </w:rPr>
              <w:t>int</w:t>
            </w:r>
            <w:del w:id="875" w:author="BONTEMPI, Virgil" w:date="2016-04-14T14:54:00Z">
              <w:r w:rsidRPr="00C8227F" w:rsidDel="002070E8">
                <w:rPr>
                  <w:color w:val="FF0000"/>
                  <w:sz w:val="22"/>
                  <w:szCs w:val="22"/>
                  <w:rPrChange w:id="876" w:author="COUPAT, Jean-François" w:date="2016-04-18T10:18:00Z">
                    <w:rPr>
                      <w:color w:val="FF0000"/>
                    </w:rPr>
                  </w:rPrChange>
                </w:rPr>
                <w:delText xml:space="preserve"> </w:delText>
              </w:r>
            </w:del>
            <w:ins w:id="877" w:author="BONTEMPI, Virgil" w:date="2016-04-14T14:54:00Z">
              <w:r w:rsidRPr="00C8227F">
                <w:rPr>
                  <w:color w:val="FF0000"/>
                  <w:sz w:val="22"/>
                  <w:szCs w:val="22"/>
                  <w:rPrChange w:id="878" w:author="COUPAT, Jean-François" w:date="2016-04-18T10:18:00Z">
                    <w:rPr>
                      <w:color w:val="FF0000"/>
                    </w:rPr>
                  </w:rPrChange>
                </w:rPr>
                <w:t xml:space="preserve"> </w:t>
              </w:r>
            </w:ins>
            <w:r w:rsidRPr="00C8227F">
              <w:rPr>
                <w:color w:val="FF0000"/>
                <w:sz w:val="22"/>
                <w:szCs w:val="22"/>
                <w:rPrChange w:id="879" w:author="COUPAT, Jean-François" w:date="2016-04-18T10:18:00Z">
                  <w:rPr>
                    <w:color w:val="FF0000"/>
                  </w:rPr>
                </w:rPrChange>
              </w:rPr>
              <w:t>idFamille,</w:t>
            </w:r>
            <w:del w:id="880" w:author="BONTEMPI, Virgil" w:date="2016-04-14T14:54:00Z">
              <w:r w:rsidRPr="00C8227F" w:rsidDel="002070E8">
                <w:rPr>
                  <w:color w:val="FF0000"/>
                  <w:sz w:val="22"/>
                  <w:szCs w:val="22"/>
                  <w:rPrChange w:id="881" w:author="COUPAT, Jean-François" w:date="2016-04-18T10:18:00Z">
                    <w:rPr>
                      <w:color w:val="FF0000"/>
                    </w:rPr>
                  </w:rPrChange>
                </w:rPr>
                <w:delText xml:space="preserve"> </w:delText>
              </w:r>
            </w:del>
            <w:ins w:id="882" w:author="BONTEMPI, Virgil" w:date="2016-04-14T14:54:00Z">
              <w:r w:rsidRPr="00C8227F">
                <w:rPr>
                  <w:color w:val="FF0000"/>
                  <w:sz w:val="22"/>
                  <w:szCs w:val="22"/>
                  <w:rPrChange w:id="883" w:author="COUPAT, Jean-François" w:date="2016-04-18T10:18:00Z">
                    <w:rPr>
                      <w:color w:val="FF0000"/>
                    </w:rPr>
                  </w:rPrChange>
                </w:rPr>
                <w:t xml:space="preserve"> </w:t>
              </w:r>
            </w:ins>
            <w:r w:rsidRPr="00C8227F">
              <w:rPr>
                <w:bCs/>
                <w:color w:val="FF0000"/>
                <w:sz w:val="22"/>
                <w:szCs w:val="22"/>
                <w:rPrChange w:id="884" w:author="COUPAT, Jean-François" w:date="2016-04-18T10:18:00Z">
                  <w:rPr>
                    <w:bCs/>
                    <w:color w:val="FF0000"/>
                  </w:rPr>
                </w:rPrChange>
              </w:rPr>
              <w:t>int</w:t>
            </w:r>
            <w:del w:id="885" w:author="BONTEMPI, Virgil" w:date="2016-04-14T14:54:00Z">
              <w:r w:rsidRPr="00C8227F" w:rsidDel="002070E8">
                <w:rPr>
                  <w:color w:val="FF0000"/>
                  <w:sz w:val="22"/>
                  <w:szCs w:val="22"/>
                  <w:rPrChange w:id="886" w:author="COUPAT, Jean-François" w:date="2016-04-18T10:18:00Z">
                    <w:rPr>
                      <w:color w:val="FF0000"/>
                    </w:rPr>
                  </w:rPrChange>
                </w:rPr>
                <w:delText> </w:delText>
              </w:r>
            </w:del>
            <w:ins w:id="887" w:author="BONTEMPI, Virgil" w:date="2016-04-14T14:54:00Z">
              <w:r w:rsidRPr="00C8227F">
                <w:rPr>
                  <w:color w:val="FF0000"/>
                  <w:sz w:val="22"/>
                  <w:szCs w:val="22"/>
                  <w:rPrChange w:id="888" w:author="COUPAT, Jean-François" w:date="2016-04-18T10:18:00Z">
                    <w:rPr>
                      <w:color w:val="FF0000"/>
                    </w:rPr>
                  </w:rPrChange>
                </w:rPr>
                <w:t xml:space="preserve"> </w:t>
              </w:r>
            </w:ins>
            <w:r w:rsidRPr="00C8227F">
              <w:rPr>
                <w:color w:val="FF0000"/>
                <w:sz w:val="22"/>
                <w:szCs w:val="22"/>
                <w:rPrChange w:id="889" w:author="COUPAT, Jean-François" w:date="2016-04-18T10:18:00Z">
                  <w:rPr>
                    <w:color w:val="FF0000"/>
                  </w:rPr>
                </w:rPrChange>
              </w:rPr>
              <w:t>langue1,</w:t>
            </w:r>
            <w:del w:id="890" w:author="BONTEMPI, Virgil" w:date="2016-04-14T14:54:00Z">
              <w:r w:rsidRPr="00C8227F" w:rsidDel="002070E8">
                <w:rPr>
                  <w:color w:val="FF0000"/>
                  <w:sz w:val="22"/>
                  <w:szCs w:val="22"/>
                  <w:rPrChange w:id="891" w:author="COUPAT, Jean-François" w:date="2016-04-18T10:18:00Z">
                    <w:rPr>
                      <w:color w:val="FF0000"/>
                    </w:rPr>
                  </w:rPrChange>
                </w:rPr>
                <w:delText> </w:delText>
              </w:r>
            </w:del>
            <w:ins w:id="892" w:author="BONTEMPI, Virgil" w:date="2016-04-14T14:54:00Z">
              <w:r w:rsidRPr="00C8227F">
                <w:rPr>
                  <w:color w:val="FF0000"/>
                  <w:sz w:val="22"/>
                  <w:szCs w:val="22"/>
                  <w:rPrChange w:id="893" w:author="COUPAT, Jean-François" w:date="2016-04-18T10:18:00Z">
                    <w:rPr>
                      <w:color w:val="FF0000"/>
                    </w:rPr>
                  </w:rPrChange>
                </w:rPr>
                <w:t xml:space="preserve"> </w:t>
              </w:r>
            </w:ins>
            <w:r w:rsidRPr="00C8227F">
              <w:rPr>
                <w:bCs/>
                <w:color w:val="FF0000"/>
                <w:sz w:val="22"/>
                <w:szCs w:val="22"/>
                <w:rPrChange w:id="894" w:author="COUPAT, Jean-François" w:date="2016-04-18T10:18:00Z">
                  <w:rPr>
                    <w:bCs/>
                    <w:color w:val="FF0000"/>
                  </w:rPr>
                </w:rPrChange>
              </w:rPr>
              <w:t>int</w:t>
            </w:r>
            <w:del w:id="895" w:author="BONTEMPI, Virgil" w:date="2016-04-14T14:54:00Z">
              <w:r w:rsidRPr="00C8227F" w:rsidDel="002070E8">
                <w:rPr>
                  <w:color w:val="FF0000"/>
                  <w:sz w:val="22"/>
                  <w:szCs w:val="22"/>
                  <w:rPrChange w:id="896" w:author="COUPAT, Jean-François" w:date="2016-04-18T10:18:00Z">
                    <w:rPr>
                      <w:color w:val="FF0000"/>
                    </w:rPr>
                  </w:rPrChange>
                </w:rPr>
                <w:delText> </w:delText>
              </w:r>
            </w:del>
            <w:ins w:id="897" w:author="BONTEMPI, Virgil" w:date="2016-04-14T14:54:00Z">
              <w:r w:rsidRPr="00C8227F">
                <w:rPr>
                  <w:color w:val="FF0000"/>
                  <w:sz w:val="22"/>
                  <w:szCs w:val="22"/>
                  <w:rPrChange w:id="898" w:author="COUPAT, Jean-François" w:date="2016-04-18T10:18:00Z">
                    <w:rPr>
                      <w:color w:val="FF0000"/>
                    </w:rPr>
                  </w:rPrChange>
                </w:rPr>
                <w:t xml:space="preserve"> </w:t>
              </w:r>
            </w:ins>
            <w:r w:rsidRPr="00C8227F">
              <w:rPr>
                <w:color w:val="FF0000"/>
                <w:sz w:val="22"/>
                <w:szCs w:val="22"/>
                <w:rPrChange w:id="899" w:author="COUPAT, Jean-François" w:date="2016-04-18T10:18:00Z">
                  <w:rPr>
                    <w:color w:val="FF0000"/>
                  </w:rPr>
                </w:rPrChange>
              </w:rPr>
              <w:t>langue2,</w:t>
            </w:r>
            <w:del w:id="900" w:author="BONTEMPI, Virgil" w:date="2016-04-14T14:54:00Z">
              <w:r w:rsidRPr="00C8227F" w:rsidDel="002070E8">
                <w:rPr>
                  <w:color w:val="FF0000"/>
                  <w:sz w:val="22"/>
                  <w:szCs w:val="22"/>
                  <w:rPrChange w:id="901" w:author="COUPAT, Jean-François" w:date="2016-04-18T10:18:00Z">
                    <w:rPr>
                      <w:color w:val="FF0000"/>
                    </w:rPr>
                  </w:rPrChange>
                </w:rPr>
                <w:delText> </w:delText>
              </w:r>
            </w:del>
            <w:ins w:id="902" w:author="BONTEMPI, Virgil" w:date="2016-04-14T14:54:00Z">
              <w:r w:rsidRPr="00C8227F">
                <w:rPr>
                  <w:color w:val="FF0000"/>
                  <w:sz w:val="22"/>
                  <w:szCs w:val="22"/>
                  <w:rPrChange w:id="903" w:author="COUPAT, Jean-François" w:date="2016-04-18T10:18:00Z">
                    <w:rPr>
                      <w:color w:val="FF0000"/>
                    </w:rPr>
                  </w:rPrChange>
                </w:rPr>
                <w:t xml:space="preserve"> </w:t>
              </w:r>
            </w:ins>
            <w:r w:rsidRPr="00C8227F">
              <w:rPr>
                <w:color w:val="FF0000"/>
                <w:sz w:val="22"/>
                <w:szCs w:val="22"/>
                <w:rPrChange w:id="904" w:author="COUPAT, Jean-François" w:date="2016-04-18T10:18:00Z">
                  <w:rPr>
                    <w:color w:val="FF0000"/>
                  </w:rPr>
                </w:rPrChange>
              </w:rPr>
              <w:t>Requetes</w:t>
            </w:r>
            <w:del w:id="905" w:author="BONTEMPI, Virgil" w:date="2016-04-14T14:54:00Z">
              <w:r w:rsidRPr="00C8227F" w:rsidDel="002070E8">
                <w:rPr>
                  <w:color w:val="FF0000"/>
                  <w:sz w:val="22"/>
                  <w:szCs w:val="22"/>
                  <w:rPrChange w:id="906" w:author="COUPAT, Jean-François" w:date="2016-04-18T10:18:00Z">
                    <w:rPr>
                      <w:color w:val="FF0000"/>
                    </w:rPr>
                  </w:rPrChange>
                </w:rPr>
                <w:delText xml:space="preserve"> </w:delText>
              </w:r>
            </w:del>
            <w:ins w:id="907" w:author="BONTEMPI, Virgil" w:date="2016-04-14T14:54:00Z">
              <w:r w:rsidRPr="00C8227F">
                <w:rPr>
                  <w:color w:val="FF0000"/>
                  <w:sz w:val="22"/>
                  <w:szCs w:val="22"/>
                  <w:rPrChange w:id="908" w:author="COUPAT, Jean-François" w:date="2016-04-18T10:18:00Z">
                    <w:rPr>
                      <w:color w:val="FF0000"/>
                    </w:rPr>
                  </w:rPrChange>
                </w:rPr>
                <w:t xml:space="preserve"> </w:t>
              </w:r>
            </w:ins>
            <w:r w:rsidRPr="00C8227F">
              <w:rPr>
                <w:color w:val="FF0000"/>
                <w:sz w:val="22"/>
                <w:szCs w:val="22"/>
                <w:rPrChange w:id="909" w:author="COUPAT, Jean-François" w:date="2016-04-18T10:18:00Z">
                  <w:rPr>
                    <w:color w:val="FF0000"/>
                  </w:rPr>
                </w:rPrChange>
              </w:rPr>
              <w:t>requete</w:t>
            </w:r>
            <w:ins w:id="910" w:author="BONTEMPI, Virgil" w:date="2016-04-26T16:16:00Z">
              <w:r w:rsidRPr="00104688">
                <w:rPr>
                  <w:color w:val="FF0000"/>
                  <w:sz w:val="22"/>
                  <w:szCs w:val="22"/>
                </w:rPr>
                <w:t xml:space="preserve">, </w:t>
              </w:r>
              <w:r>
                <w:rPr>
                  <w:color w:val="FF0000"/>
                  <w:sz w:val="22"/>
                  <w:szCs w:val="22"/>
                </w:rPr>
                <w:t>List&lt;String&gt; listeErreursSQL</w:t>
              </w:r>
            </w:ins>
            <w:del w:id="911" w:author="BONTEMPI, Virgil" w:date="2016-04-26T16:16:00Z">
              <w:r w:rsidRPr="00C8227F" w:rsidDel="008460FD">
                <w:rPr>
                  <w:color w:val="FF0000"/>
                  <w:sz w:val="22"/>
                  <w:szCs w:val="22"/>
                  <w:rPrChange w:id="912" w:author="COUPAT, Jean-François" w:date="2016-04-18T10:18:00Z">
                    <w:rPr>
                      <w:color w:val="FF0000"/>
                    </w:rPr>
                  </w:rPrChange>
                </w:rPr>
                <w:delText>,</w:delText>
              </w:r>
            </w:del>
            <w:del w:id="913" w:author="BONTEMPI, Virgil" w:date="2016-04-14T14:54:00Z">
              <w:r w:rsidRPr="00C8227F" w:rsidDel="002070E8">
                <w:rPr>
                  <w:color w:val="FF0000"/>
                  <w:sz w:val="22"/>
                  <w:szCs w:val="22"/>
                  <w:rPrChange w:id="914" w:author="COUPAT, Jean-François" w:date="2016-04-18T10:18:00Z">
                    <w:rPr>
                      <w:color w:val="FF0000"/>
                    </w:rPr>
                  </w:rPrChange>
                </w:rPr>
                <w:delText> </w:delText>
              </w:r>
            </w:del>
            <w:del w:id="915" w:author="BONTEMPI, Virgil" w:date="2016-04-26T16:16:00Z">
              <w:r w:rsidRPr="00C8227F" w:rsidDel="008460FD">
                <w:rPr>
                  <w:color w:val="FF0000"/>
                  <w:sz w:val="22"/>
                  <w:szCs w:val="22"/>
                  <w:rPrChange w:id="916" w:author="COUPAT, Jean-François" w:date="2016-04-18T10:18:00Z">
                    <w:rPr>
                      <w:color w:val="FF0000"/>
                    </w:rPr>
                  </w:rPrChange>
                </w:rPr>
                <w:delText>DossierConfiguration</w:delText>
              </w:r>
            </w:del>
            <w:del w:id="917" w:author="BONTEMPI, Virgil" w:date="2016-04-14T14:54:00Z">
              <w:r w:rsidRPr="00C8227F" w:rsidDel="002070E8">
                <w:rPr>
                  <w:color w:val="FF0000"/>
                  <w:sz w:val="22"/>
                  <w:szCs w:val="22"/>
                  <w:rPrChange w:id="918" w:author="COUPAT, Jean-François" w:date="2016-04-18T10:18:00Z">
                    <w:rPr>
                      <w:color w:val="FF0000"/>
                    </w:rPr>
                  </w:rPrChange>
                </w:rPr>
                <w:delText xml:space="preserve"> </w:delText>
              </w:r>
            </w:del>
            <w:del w:id="919" w:author="BONTEMPI, Virgil" w:date="2016-04-26T16:16:00Z">
              <w:r w:rsidRPr="00C8227F" w:rsidDel="008460FD">
                <w:rPr>
                  <w:color w:val="FF0000"/>
                  <w:sz w:val="22"/>
                  <w:szCs w:val="22"/>
                  <w:rPrChange w:id="920" w:author="COUPAT, Jean-François" w:date="2016-04-18T10:18:00Z">
                    <w:rPr>
                      <w:color w:val="FF0000"/>
                    </w:rPr>
                  </w:rPrChange>
                </w:rPr>
                <w:delText>configurationExcel</w:delText>
              </w:r>
            </w:del>
          </w:p>
        </w:tc>
      </w:tr>
      <w:tr w:rsidR="007562E5" w:rsidTr="00C8227F">
        <w:trPr>
          <w:trPrChange w:id="921" w:author="COUPAT, Jean-François" w:date="2016-04-18T10:20:00Z">
            <w:trPr>
              <w:gridAfter w:val="0"/>
            </w:trPr>
          </w:trPrChange>
        </w:trPr>
        <w:tc>
          <w:tcPr>
            <w:tcW w:w="4077" w:type="dxa"/>
            <w:tcPrChange w:id="922" w:author="COUPAT, Jean-François" w:date="2016-04-18T10:20:00Z">
              <w:tcPr>
                <w:tcW w:w="3066" w:type="dxa"/>
              </w:tcPr>
            </w:tcPrChange>
          </w:tcPr>
          <w:p w:rsidR="007562E5" w:rsidRPr="00C8227F" w:rsidRDefault="007562E5" w:rsidP="007562E5">
            <w:pPr>
              <w:rPr>
                <w:sz w:val="22"/>
                <w:szCs w:val="22"/>
                <w:rPrChange w:id="923" w:author="COUPAT, Jean-François" w:date="2016-04-18T10:19:00Z">
                  <w:rPr/>
                </w:rPrChange>
              </w:rPr>
            </w:pPr>
            <w:r w:rsidRPr="00C8227F">
              <w:rPr>
                <w:color w:val="FF0000"/>
                <w:sz w:val="22"/>
                <w:szCs w:val="22"/>
                <w:rPrChange w:id="924" w:author="COUPAT, Jean-François" w:date="2016-04-18T10:19:00Z">
                  <w:rPr>
                    <w:color w:val="FF0000"/>
                  </w:rPr>
                </w:rPrChange>
              </w:rPr>
              <w:t>ConfigurationFicheHorodatageBDD</w:t>
            </w:r>
          </w:p>
        </w:tc>
        <w:tc>
          <w:tcPr>
            <w:tcW w:w="3544" w:type="dxa"/>
            <w:tcPrChange w:id="925" w:author="COUPAT, Jean-François" w:date="2016-04-18T10:20:00Z">
              <w:tcPr>
                <w:tcW w:w="3066" w:type="dxa"/>
                <w:gridSpan w:val="2"/>
              </w:tcPr>
            </w:tcPrChange>
          </w:tcPr>
          <w:p w:rsidR="007562E5" w:rsidRPr="00C8227F" w:rsidRDefault="007562E5" w:rsidP="007562E5">
            <w:pPr>
              <w:rPr>
                <w:color w:val="FF0000"/>
                <w:sz w:val="22"/>
                <w:szCs w:val="22"/>
                <w:rPrChange w:id="926" w:author="COUPAT, Jean-François" w:date="2016-04-18T10:18:00Z">
                  <w:rPr>
                    <w:color w:val="FF0000"/>
                  </w:rPr>
                </w:rPrChange>
              </w:rPr>
            </w:pPr>
            <w:r w:rsidRPr="00C8227F">
              <w:rPr>
                <w:color w:val="FF0000"/>
                <w:sz w:val="22"/>
                <w:szCs w:val="22"/>
                <w:rPrChange w:id="927" w:author="COUPAT, Jean-François" w:date="2016-04-18T10:18:00Z">
                  <w:rPr>
                    <w:color w:val="FF0000"/>
                  </w:rPr>
                </w:rPrChange>
              </w:rPr>
              <w:t>ConfigurationFicheHorodatageBDD</w:t>
            </w:r>
          </w:p>
        </w:tc>
        <w:tc>
          <w:tcPr>
            <w:tcW w:w="3260" w:type="dxa"/>
            <w:tcPrChange w:id="928" w:author="COUPAT, Jean-François" w:date="2016-04-18T10:20:00Z">
              <w:tcPr>
                <w:tcW w:w="3474" w:type="dxa"/>
                <w:gridSpan w:val="2"/>
              </w:tcPr>
            </w:tcPrChange>
          </w:tcPr>
          <w:p w:rsidR="007562E5" w:rsidRPr="00C8227F" w:rsidRDefault="007562E5" w:rsidP="007562E5">
            <w:pPr>
              <w:rPr>
                <w:color w:val="FF0000"/>
                <w:sz w:val="22"/>
                <w:szCs w:val="22"/>
                <w:rPrChange w:id="929" w:author="COUPAT, Jean-François" w:date="2016-04-18T10:18:00Z">
                  <w:rPr>
                    <w:color w:val="FF0000"/>
                  </w:rPr>
                </w:rPrChange>
              </w:rPr>
            </w:pPr>
            <w:r w:rsidRPr="00C8227F">
              <w:rPr>
                <w:color w:val="FF0000"/>
                <w:sz w:val="22"/>
                <w:szCs w:val="22"/>
                <w:rPrChange w:id="930" w:author="COUPAT, Jean-François" w:date="2016-04-18T10:18:00Z">
                  <w:rPr>
                    <w:color w:val="FF0000"/>
                  </w:rPr>
                </w:rPrChange>
              </w:rPr>
              <w:t>int</w:t>
            </w:r>
            <w:del w:id="931" w:author="BONTEMPI, Virgil" w:date="2016-04-14T14:54:00Z">
              <w:r w:rsidRPr="00C8227F" w:rsidDel="002070E8">
                <w:rPr>
                  <w:color w:val="FF0000"/>
                  <w:sz w:val="22"/>
                  <w:szCs w:val="22"/>
                  <w:rPrChange w:id="932" w:author="COUPAT, Jean-François" w:date="2016-04-18T10:18:00Z">
                    <w:rPr>
                      <w:color w:val="FF0000"/>
                    </w:rPr>
                  </w:rPrChange>
                </w:rPr>
                <w:delText xml:space="preserve"> </w:delText>
              </w:r>
            </w:del>
            <w:ins w:id="933" w:author="BONTEMPI, Virgil" w:date="2016-04-14T14:54:00Z">
              <w:r w:rsidRPr="00C8227F">
                <w:rPr>
                  <w:color w:val="FF0000"/>
                  <w:sz w:val="22"/>
                  <w:szCs w:val="22"/>
                  <w:rPrChange w:id="934" w:author="COUPAT, Jean-François" w:date="2016-04-18T10:18:00Z">
                    <w:rPr>
                      <w:color w:val="FF0000"/>
                    </w:rPr>
                  </w:rPrChange>
                </w:rPr>
                <w:t xml:space="preserve"> </w:t>
              </w:r>
            </w:ins>
            <w:del w:id="935" w:author="BONTEMPI, Virgil" w:date="2016-04-26T16:21:00Z">
              <w:r w:rsidRPr="00C8227F" w:rsidDel="001B3571">
                <w:rPr>
                  <w:color w:val="FF0000"/>
                  <w:sz w:val="22"/>
                  <w:szCs w:val="22"/>
                  <w:rPrChange w:id="936" w:author="COUPAT, Jean-François" w:date="2016-04-18T10:18:00Z">
                    <w:rPr>
                      <w:color w:val="FF0000"/>
                    </w:rPr>
                  </w:rPrChange>
                </w:rPr>
                <w:delText>idFicheHorodatage</w:delText>
              </w:r>
            </w:del>
            <w:ins w:id="937" w:author="BONTEMPI, Virgil" w:date="2016-04-26T16:21:00Z">
              <w:r>
                <w:rPr>
                  <w:color w:val="FF0000"/>
                  <w:sz w:val="22"/>
                  <w:szCs w:val="22"/>
                </w:rPr>
                <w:t>num</w:t>
              </w:r>
              <w:r w:rsidRPr="00C8227F">
                <w:rPr>
                  <w:color w:val="FF0000"/>
                  <w:sz w:val="22"/>
                  <w:szCs w:val="22"/>
                  <w:rPrChange w:id="938" w:author="COUPAT, Jean-François" w:date="2016-04-18T10:18:00Z">
                    <w:rPr>
                      <w:color w:val="FF0000"/>
                    </w:rPr>
                  </w:rPrChange>
                </w:rPr>
                <w:t>FicheHorodatage</w:t>
              </w:r>
            </w:ins>
            <w:r w:rsidRPr="00C8227F">
              <w:rPr>
                <w:color w:val="FF0000"/>
                <w:sz w:val="22"/>
                <w:szCs w:val="22"/>
                <w:rPrChange w:id="939" w:author="COUPAT, Jean-François" w:date="2016-04-18T10:18:00Z">
                  <w:rPr>
                    <w:color w:val="FF0000"/>
                  </w:rPr>
                </w:rPrChange>
              </w:rPr>
              <w:t>,</w:t>
            </w:r>
            <w:del w:id="940" w:author="BONTEMPI, Virgil" w:date="2016-04-14T14:54:00Z">
              <w:r w:rsidRPr="00C8227F" w:rsidDel="002070E8">
                <w:rPr>
                  <w:color w:val="FF0000"/>
                  <w:sz w:val="22"/>
                  <w:szCs w:val="22"/>
                  <w:rPrChange w:id="941" w:author="COUPAT, Jean-François" w:date="2016-04-18T10:18:00Z">
                    <w:rPr>
                      <w:color w:val="FF0000"/>
                    </w:rPr>
                  </w:rPrChange>
                </w:rPr>
                <w:delText xml:space="preserve"> </w:delText>
              </w:r>
            </w:del>
            <w:ins w:id="942" w:author="BONTEMPI, Virgil" w:date="2016-04-14T14:54:00Z">
              <w:r w:rsidRPr="00C8227F">
                <w:rPr>
                  <w:color w:val="FF0000"/>
                  <w:sz w:val="22"/>
                  <w:szCs w:val="22"/>
                  <w:rPrChange w:id="943" w:author="COUPAT, Jean-François" w:date="2016-04-18T10:18:00Z">
                    <w:rPr>
                      <w:color w:val="FF0000"/>
                    </w:rPr>
                  </w:rPrChange>
                </w:rPr>
                <w:t xml:space="preserve"> </w:t>
              </w:r>
            </w:ins>
            <w:r w:rsidRPr="00C8227F">
              <w:rPr>
                <w:bCs/>
                <w:color w:val="FF0000"/>
                <w:sz w:val="22"/>
                <w:szCs w:val="22"/>
                <w:rPrChange w:id="944" w:author="COUPAT, Jean-François" w:date="2016-04-18T10:18:00Z">
                  <w:rPr>
                    <w:bCs/>
                    <w:color w:val="FF0000"/>
                  </w:rPr>
                </w:rPrChange>
              </w:rPr>
              <w:t>int</w:t>
            </w:r>
            <w:del w:id="945" w:author="BONTEMPI, Virgil" w:date="2016-04-14T14:54:00Z">
              <w:r w:rsidRPr="00C8227F" w:rsidDel="002070E8">
                <w:rPr>
                  <w:color w:val="FF0000"/>
                  <w:sz w:val="22"/>
                  <w:szCs w:val="22"/>
                  <w:rPrChange w:id="946" w:author="COUPAT, Jean-François" w:date="2016-04-18T10:18:00Z">
                    <w:rPr>
                      <w:color w:val="FF0000"/>
                    </w:rPr>
                  </w:rPrChange>
                </w:rPr>
                <w:delText> </w:delText>
              </w:r>
            </w:del>
            <w:ins w:id="947" w:author="BONTEMPI, Virgil" w:date="2016-04-14T14:54:00Z">
              <w:r w:rsidRPr="00C8227F">
                <w:rPr>
                  <w:color w:val="FF0000"/>
                  <w:sz w:val="22"/>
                  <w:szCs w:val="22"/>
                  <w:rPrChange w:id="948" w:author="COUPAT, Jean-François" w:date="2016-04-18T10:18:00Z">
                    <w:rPr>
                      <w:color w:val="FF0000"/>
                    </w:rPr>
                  </w:rPrChange>
                </w:rPr>
                <w:t xml:space="preserve"> </w:t>
              </w:r>
            </w:ins>
            <w:r w:rsidRPr="00C8227F">
              <w:rPr>
                <w:color w:val="FF0000"/>
                <w:sz w:val="22"/>
                <w:szCs w:val="22"/>
                <w:rPrChange w:id="949" w:author="COUPAT, Jean-François" w:date="2016-04-18T10:18:00Z">
                  <w:rPr>
                    <w:color w:val="FF0000"/>
                  </w:rPr>
                </w:rPrChange>
              </w:rPr>
              <w:t>langue1,</w:t>
            </w:r>
            <w:del w:id="950" w:author="BONTEMPI, Virgil" w:date="2016-04-14T14:54:00Z">
              <w:r w:rsidRPr="00C8227F" w:rsidDel="002070E8">
                <w:rPr>
                  <w:color w:val="FF0000"/>
                  <w:sz w:val="22"/>
                  <w:szCs w:val="22"/>
                  <w:rPrChange w:id="951" w:author="COUPAT, Jean-François" w:date="2016-04-18T10:18:00Z">
                    <w:rPr>
                      <w:color w:val="FF0000"/>
                    </w:rPr>
                  </w:rPrChange>
                </w:rPr>
                <w:delText> </w:delText>
              </w:r>
            </w:del>
            <w:ins w:id="952" w:author="BONTEMPI, Virgil" w:date="2016-04-14T14:54:00Z">
              <w:r w:rsidRPr="00C8227F">
                <w:rPr>
                  <w:color w:val="FF0000"/>
                  <w:sz w:val="22"/>
                  <w:szCs w:val="22"/>
                  <w:rPrChange w:id="953" w:author="COUPAT, Jean-François" w:date="2016-04-18T10:18:00Z">
                    <w:rPr>
                      <w:color w:val="FF0000"/>
                    </w:rPr>
                  </w:rPrChange>
                </w:rPr>
                <w:t xml:space="preserve"> </w:t>
              </w:r>
            </w:ins>
            <w:r w:rsidRPr="00C8227F">
              <w:rPr>
                <w:bCs/>
                <w:color w:val="FF0000"/>
                <w:sz w:val="22"/>
                <w:szCs w:val="22"/>
                <w:rPrChange w:id="954" w:author="COUPAT, Jean-François" w:date="2016-04-18T10:18:00Z">
                  <w:rPr>
                    <w:bCs/>
                    <w:color w:val="FF0000"/>
                  </w:rPr>
                </w:rPrChange>
              </w:rPr>
              <w:t>int</w:t>
            </w:r>
            <w:del w:id="955" w:author="BONTEMPI, Virgil" w:date="2016-04-14T14:54:00Z">
              <w:r w:rsidRPr="00C8227F" w:rsidDel="002070E8">
                <w:rPr>
                  <w:color w:val="FF0000"/>
                  <w:sz w:val="22"/>
                  <w:szCs w:val="22"/>
                  <w:rPrChange w:id="956" w:author="COUPAT, Jean-François" w:date="2016-04-18T10:18:00Z">
                    <w:rPr>
                      <w:color w:val="FF0000"/>
                    </w:rPr>
                  </w:rPrChange>
                </w:rPr>
                <w:delText> </w:delText>
              </w:r>
            </w:del>
            <w:ins w:id="957" w:author="BONTEMPI, Virgil" w:date="2016-04-14T14:54:00Z">
              <w:r w:rsidRPr="00C8227F">
                <w:rPr>
                  <w:color w:val="FF0000"/>
                  <w:sz w:val="22"/>
                  <w:szCs w:val="22"/>
                  <w:rPrChange w:id="958" w:author="COUPAT, Jean-François" w:date="2016-04-18T10:18:00Z">
                    <w:rPr>
                      <w:color w:val="FF0000"/>
                    </w:rPr>
                  </w:rPrChange>
                </w:rPr>
                <w:t xml:space="preserve"> </w:t>
              </w:r>
            </w:ins>
            <w:r w:rsidRPr="00C8227F">
              <w:rPr>
                <w:color w:val="FF0000"/>
                <w:sz w:val="22"/>
                <w:szCs w:val="22"/>
                <w:rPrChange w:id="959" w:author="COUPAT, Jean-François" w:date="2016-04-18T10:18:00Z">
                  <w:rPr>
                    <w:color w:val="FF0000"/>
                  </w:rPr>
                </w:rPrChange>
              </w:rPr>
              <w:t>langue2,</w:t>
            </w:r>
            <w:del w:id="960" w:author="BONTEMPI, Virgil" w:date="2016-04-14T14:54:00Z">
              <w:r w:rsidRPr="00C8227F" w:rsidDel="002070E8">
                <w:rPr>
                  <w:color w:val="FF0000"/>
                  <w:sz w:val="22"/>
                  <w:szCs w:val="22"/>
                  <w:rPrChange w:id="961" w:author="COUPAT, Jean-François" w:date="2016-04-18T10:18:00Z">
                    <w:rPr>
                      <w:color w:val="FF0000"/>
                    </w:rPr>
                  </w:rPrChange>
                </w:rPr>
                <w:delText> </w:delText>
              </w:r>
            </w:del>
            <w:ins w:id="962" w:author="BONTEMPI, Virgil" w:date="2016-04-14T14:54:00Z">
              <w:r w:rsidRPr="00C8227F">
                <w:rPr>
                  <w:color w:val="FF0000"/>
                  <w:sz w:val="22"/>
                  <w:szCs w:val="22"/>
                  <w:rPrChange w:id="963" w:author="COUPAT, Jean-François" w:date="2016-04-18T10:18:00Z">
                    <w:rPr>
                      <w:color w:val="FF0000"/>
                    </w:rPr>
                  </w:rPrChange>
                </w:rPr>
                <w:t xml:space="preserve"> </w:t>
              </w:r>
            </w:ins>
            <w:r w:rsidRPr="00C8227F">
              <w:rPr>
                <w:color w:val="FF0000"/>
                <w:sz w:val="22"/>
                <w:szCs w:val="22"/>
                <w:rPrChange w:id="964" w:author="COUPAT, Jean-François" w:date="2016-04-18T10:18:00Z">
                  <w:rPr>
                    <w:color w:val="FF0000"/>
                  </w:rPr>
                </w:rPrChange>
              </w:rPr>
              <w:t>Requetes</w:t>
            </w:r>
            <w:del w:id="965" w:author="BONTEMPI, Virgil" w:date="2016-04-14T14:54:00Z">
              <w:r w:rsidRPr="00C8227F" w:rsidDel="002070E8">
                <w:rPr>
                  <w:color w:val="FF0000"/>
                  <w:sz w:val="22"/>
                  <w:szCs w:val="22"/>
                  <w:rPrChange w:id="966" w:author="COUPAT, Jean-François" w:date="2016-04-18T10:18:00Z">
                    <w:rPr>
                      <w:color w:val="FF0000"/>
                    </w:rPr>
                  </w:rPrChange>
                </w:rPr>
                <w:delText xml:space="preserve"> </w:delText>
              </w:r>
            </w:del>
            <w:ins w:id="967" w:author="BONTEMPI, Virgil" w:date="2016-04-14T14:54:00Z">
              <w:r w:rsidRPr="00C8227F">
                <w:rPr>
                  <w:color w:val="FF0000"/>
                  <w:sz w:val="22"/>
                  <w:szCs w:val="22"/>
                  <w:rPrChange w:id="968" w:author="COUPAT, Jean-François" w:date="2016-04-18T10:18:00Z">
                    <w:rPr>
                      <w:color w:val="FF0000"/>
                    </w:rPr>
                  </w:rPrChange>
                </w:rPr>
                <w:t xml:space="preserve"> </w:t>
              </w:r>
            </w:ins>
            <w:r w:rsidRPr="00C8227F">
              <w:rPr>
                <w:color w:val="FF0000"/>
                <w:sz w:val="22"/>
                <w:szCs w:val="22"/>
                <w:rPrChange w:id="969" w:author="COUPAT, Jean-François" w:date="2016-04-18T10:18:00Z">
                  <w:rPr>
                    <w:color w:val="FF0000"/>
                  </w:rPr>
                </w:rPrChange>
              </w:rPr>
              <w:t>requete</w:t>
            </w:r>
            <w:ins w:id="970" w:author="BONTEMPI, Virgil" w:date="2016-04-26T16:16:00Z">
              <w:r w:rsidRPr="00104688">
                <w:rPr>
                  <w:color w:val="FF0000"/>
                  <w:sz w:val="22"/>
                  <w:szCs w:val="22"/>
                </w:rPr>
                <w:t xml:space="preserve">, </w:t>
              </w:r>
              <w:r>
                <w:rPr>
                  <w:color w:val="FF0000"/>
                  <w:sz w:val="22"/>
                  <w:szCs w:val="22"/>
                </w:rPr>
                <w:t>List&lt;String&gt; listeErreursSQL</w:t>
              </w:r>
            </w:ins>
            <w:del w:id="971" w:author="BONTEMPI, Virgil" w:date="2016-04-26T16:16:00Z">
              <w:r w:rsidRPr="00C8227F" w:rsidDel="008460FD">
                <w:rPr>
                  <w:color w:val="FF0000"/>
                  <w:sz w:val="22"/>
                  <w:szCs w:val="22"/>
                  <w:rPrChange w:id="972" w:author="COUPAT, Jean-François" w:date="2016-04-18T10:18:00Z">
                    <w:rPr>
                      <w:color w:val="FF0000"/>
                    </w:rPr>
                  </w:rPrChange>
                </w:rPr>
                <w:delText>,</w:delText>
              </w:r>
            </w:del>
            <w:del w:id="973" w:author="BONTEMPI, Virgil" w:date="2016-04-14T14:54:00Z">
              <w:r w:rsidRPr="00C8227F" w:rsidDel="002070E8">
                <w:rPr>
                  <w:color w:val="FF0000"/>
                  <w:sz w:val="22"/>
                  <w:szCs w:val="22"/>
                  <w:rPrChange w:id="974" w:author="COUPAT, Jean-François" w:date="2016-04-18T10:18:00Z">
                    <w:rPr>
                      <w:color w:val="FF0000"/>
                    </w:rPr>
                  </w:rPrChange>
                </w:rPr>
                <w:delText> </w:delText>
              </w:r>
            </w:del>
            <w:del w:id="975" w:author="BONTEMPI, Virgil" w:date="2016-04-26T16:16:00Z">
              <w:r w:rsidRPr="00C8227F" w:rsidDel="008460FD">
                <w:rPr>
                  <w:color w:val="FF0000"/>
                  <w:sz w:val="22"/>
                  <w:szCs w:val="22"/>
                  <w:rPrChange w:id="976" w:author="COUPAT, Jean-François" w:date="2016-04-18T10:18:00Z">
                    <w:rPr>
                      <w:color w:val="FF0000"/>
                    </w:rPr>
                  </w:rPrChange>
                </w:rPr>
                <w:delText>DossierConfiguration</w:delText>
              </w:r>
            </w:del>
            <w:del w:id="977" w:author="BONTEMPI, Virgil" w:date="2016-04-14T14:54:00Z">
              <w:r w:rsidRPr="00C8227F" w:rsidDel="002070E8">
                <w:rPr>
                  <w:color w:val="FF0000"/>
                  <w:sz w:val="22"/>
                  <w:szCs w:val="22"/>
                  <w:rPrChange w:id="978" w:author="COUPAT, Jean-François" w:date="2016-04-18T10:18:00Z">
                    <w:rPr>
                      <w:color w:val="FF0000"/>
                    </w:rPr>
                  </w:rPrChange>
                </w:rPr>
                <w:delText xml:space="preserve"> </w:delText>
              </w:r>
            </w:del>
            <w:del w:id="979" w:author="BONTEMPI, Virgil" w:date="2016-04-26T16:16:00Z">
              <w:r w:rsidRPr="00C8227F" w:rsidDel="008460FD">
                <w:rPr>
                  <w:color w:val="FF0000"/>
                  <w:sz w:val="22"/>
                  <w:szCs w:val="22"/>
                  <w:rPrChange w:id="980" w:author="COUPAT, Jean-François" w:date="2016-04-18T10:18:00Z">
                    <w:rPr>
                      <w:color w:val="FF0000"/>
                    </w:rPr>
                  </w:rPrChange>
                </w:rPr>
                <w:delText>configurationExcel</w:delText>
              </w:r>
            </w:del>
          </w:p>
        </w:tc>
      </w:tr>
      <w:tr w:rsidR="007562E5" w:rsidTr="00C8227F">
        <w:trPr>
          <w:trPrChange w:id="981" w:author="COUPAT, Jean-François" w:date="2016-04-18T10:20:00Z">
            <w:trPr>
              <w:gridAfter w:val="0"/>
            </w:trPr>
          </w:trPrChange>
        </w:trPr>
        <w:tc>
          <w:tcPr>
            <w:tcW w:w="4077" w:type="dxa"/>
            <w:tcPrChange w:id="982" w:author="COUPAT, Jean-François" w:date="2016-04-18T10:20:00Z">
              <w:tcPr>
                <w:tcW w:w="3066" w:type="dxa"/>
              </w:tcPr>
            </w:tcPrChange>
          </w:tcPr>
          <w:p w:rsidR="007562E5" w:rsidRPr="00C8227F" w:rsidRDefault="007562E5" w:rsidP="007562E5">
            <w:pPr>
              <w:rPr>
                <w:sz w:val="22"/>
                <w:szCs w:val="22"/>
                <w:rPrChange w:id="983" w:author="COUPAT, Jean-François" w:date="2016-04-18T10:19:00Z">
                  <w:rPr/>
                </w:rPrChange>
              </w:rPr>
            </w:pPr>
            <w:r w:rsidRPr="00C8227F">
              <w:rPr>
                <w:color w:val="FF0000"/>
                <w:sz w:val="22"/>
                <w:szCs w:val="22"/>
                <w:rPrChange w:id="984" w:author="COUPAT, Jean-François" w:date="2016-04-18T10:19:00Z">
                  <w:rPr>
                    <w:color w:val="FF0000"/>
                  </w:rPr>
                </w:rPrChange>
              </w:rPr>
              <w:t>ConfigurationFichePaletteBDD</w:t>
            </w:r>
          </w:p>
        </w:tc>
        <w:tc>
          <w:tcPr>
            <w:tcW w:w="3544" w:type="dxa"/>
            <w:tcPrChange w:id="985" w:author="COUPAT, Jean-François" w:date="2016-04-18T10:20:00Z">
              <w:tcPr>
                <w:tcW w:w="3066" w:type="dxa"/>
                <w:gridSpan w:val="2"/>
              </w:tcPr>
            </w:tcPrChange>
          </w:tcPr>
          <w:p w:rsidR="007562E5" w:rsidRPr="00C8227F" w:rsidRDefault="007562E5" w:rsidP="007562E5">
            <w:pPr>
              <w:rPr>
                <w:color w:val="FF0000"/>
                <w:sz w:val="22"/>
                <w:szCs w:val="22"/>
                <w:rPrChange w:id="986" w:author="COUPAT, Jean-François" w:date="2016-04-18T10:18:00Z">
                  <w:rPr>
                    <w:color w:val="FF0000"/>
                  </w:rPr>
                </w:rPrChange>
              </w:rPr>
            </w:pPr>
            <w:r w:rsidRPr="00C8227F">
              <w:rPr>
                <w:color w:val="FF0000"/>
                <w:sz w:val="22"/>
                <w:szCs w:val="22"/>
                <w:rPrChange w:id="987" w:author="COUPAT, Jean-François" w:date="2016-04-18T10:18:00Z">
                  <w:rPr>
                    <w:color w:val="FF0000"/>
                  </w:rPr>
                </w:rPrChange>
              </w:rPr>
              <w:t>ConfigurationFichePaletteBDD</w:t>
            </w:r>
          </w:p>
        </w:tc>
        <w:tc>
          <w:tcPr>
            <w:tcW w:w="3260" w:type="dxa"/>
            <w:tcPrChange w:id="988" w:author="COUPAT, Jean-François" w:date="2016-04-18T10:20:00Z">
              <w:tcPr>
                <w:tcW w:w="3474" w:type="dxa"/>
                <w:gridSpan w:val="2"/>
              </w:tcPr>
            </w:tcPrChange>
          </w:tcPr>
          <w:p w:rsidR="007562E5" w:rsidRPr="00C8227F" w:rsidRDefault="007562E5" w:rsidP="007562E5">
            <w:pPr>
              <w:rPr>
                <w:color w:val="FF0000"/>
                <w:sz w:val="22"/>
                <w:szCs w:val="22"/>
                <w:rPrChange w:id="989" w:author="COUPAT, Jean-François" w:date="2016-04-18T10:18:00Z">
                  <w:rPr>
                    <w:color w:val="FF0000"/>
                  </w:rPr>
                </w:rPrChange>
              </w:rPr>
            </w:pPr>
            <w:r w:rsidRPr="00C8227F">
              <w:rPr>
                <w:color w:val="FF0000"/>
                <w:sz w:val="22"/>
                <w:szCs w:val="22"/>
                <w:rPrChange w:id="990" w:author="COUPAT, Jean-François" w:date="2016-04-18T10:18:00Z">
                  <w:rPr>
                    <w:color w:val="FF0000"/>
                  </w:rPr>
                </w:rPrChange>
              </w:rPr>
              <w:t>int</w:t>
            </w:r>
            <w:del w:id="991" w:author="BONTEMPI, Virgil" w:date="2016-04-14T14:54:00Z">
              <w:r w:rsidRPr="00C8227F" w:rsidDel="002070E8">
                <w:rPr>
                  <w:color w:val="FF0000"/>
                  <w:sz w:val="22"/>
                  <w:szCs w:val="22"/>
                  <w:rPrChange w:id="992" w:author="COUPAT, Jean-François" w:date="2016-04-18T10:18:00Z">
                    <w:rPr>
                      <w:color w:val="FF0000"/>
                    </w:rPr>
                  </w:rPrChange>
                </w:rPr>
                <w:delText xml:space="preserve"> </w:delText>
              </w:r>
            </w:del>
            <w:ins w:id="993" w:author="BONTEMPI, Virgil" w:date="2016-04-14T14:54:00Z">
              <w:r w:rsidRPr="00C8227F">
                <w:rPr>
                  <w:color w:val="FF0000"/>
                  <w:sz w:val="22"/>
                  <w:szCs w:val="22"/>
                  <w:rPrChange w:id="994" w:author="COUPAT, Jean-François" w:date="2016-04-18T10:18:00Z">
                    <w:rPr>
                      <w:color w:val="FF0000"/>
                    </w:rPr>
                  </w:rPrChange>
                </w:rPr>
                <w:t xml:space="preserve"> </w:t>
              </w:r>
            </w:ins>
            <w:ins w:id="995" w:author="BONTEMPI, Virgil" w:date="2016-04-19T16:33:00Z">
              <w:r>
                <w:rPr>
                  <w:color w:val="FF0000"/>
                  <w:sz w:val="22"/>
                  <w:szCs w:val="22"/>
                </w:rPr>
                <w:t>num</w:t>
              </w:r>
            </w:ins>
            <w:del w:id="996" w:author="BONTEMPI, Virgil" w:date="2016-04-19T16:33:00Z">
              <w:r w:rsidRPr="00C8227F" w:rsidDel="003C07DF">
                <w:rPr>
                  <w:color w:val="FF0000"/>
                  <w:sz w:val="22"/>
                  <w:szCs w:val="22"/>
                  <w:rPrChange w:id="997" w:author="COUPAT, Jean-François" w:date="2016-04-18T10:18:00Z">
                    <w:rPr>
                      <w:color w:val="FF0000"/>
                    </w:rPr>
                  </w:rPrChange>
                </w:rPr>
                <w:delText>id</w:delText>
              </w:r>
            </w:del>
            <w:r w:rsidRPr="00C8227F">
              <w:rPr>
                <w:color w:val="FF0000"/>
                <w:sz w:val="22"/>
                <w:szCs w:val="22"/>
                <w:rPrChange w:id="998" w:author="COUPAT, Jean-François" w:date="2016-04-18T10:18:00Z">
                  <w:rPr>
                    <w:color w:val="FF0000"/>
                  </w:rPr>
                </w:rPrChange>
              </w:rPr>
              <w:t>FichePalette,</w:t>
            </w:r>
            <w:del w:id="999" w:author="BONTEMPI, Virgil" w:date="2016-04-14T14:54:00Z">
              <w:r w:rsidRPr="00C8227F" w:rsidDel="002070E8">
                <w:rPr>
                  <w:color w:val="FF0000"/>
                  <w:sz w:val="22"/>
                  <w:szCs w:val="22"/>
                  <w:rPrChange w:id="1000" w:author="COUPAT, Jean-François" w:date="2016-04-18T10:18:00Z">
                    <w:rPr>
                      <w:color w:val="FF0000"/>
                    </w:rPr>
                  </w:rPrChange>
                </w:rPr>
                <w:delText xml:space="preserve"> </w:delText>
              </w:r>
            </w:del>
            <w:ins w:id="1001" w:author="BONTEMPI, Virgil" w:date="2016-04-14T14:54:00Z">
              <w:r w:rsidRPr="00C8227F">
                <w:rPr>
                  <w:color w:val="FF0000"/>
                  <w:sz w:val="22"/>
                  <w:szCs w:val="22"/>
                  <w:rPrChange w:id="1002" w:author="COUPAT, Jean-François" w:date="2016-04-18T10:18:00Z">
                    <w:rPr>
                      <w:color w:val="FF0000"/>
                    </w:rPr>
                  </w:rPrChange>
                </w:rPr>
                <w:t xml:space="preserve"> </w:t>
              </w:r>
            </w:ins>
            <w:r w:rsidRPr="00C8227F">
              <w:rPr>
                <w:bCs/>
                <w:color w:val="FF0000"/>
                <w:sz w:val="22"/>
                <w:szCs w:val="22"/>
                <w:rPrChange w:id="1003" w:author="COUPAT, Jean-François" w:date="2016-04-18T10:18:00Z">
                  <w:rPr>
                    <w:bCs/>
                    <w:color w:val="FF0000"/>
                  </w:rPr>
                </w:rPrChange>
              </w:rPr>
              <w:t>int</w:t>
            </w:r>
            <w:del w:id="1004" w:author="BONTEMPI, Virgil" w:date="2016-04-14T14:54:00Z">
              <w:r w:rsidRPr="00C8227F" w:rsidDel="002070E8">
                <w:rPr>
                  <w:color w:val="FF0000"/>
                  <w:sz w:val="22"/>
                  <w:szCs w:val="22"/>
                  <w:rPrChange w:id="1005" w:author="COUPAT, Jean-François" w:date="2016-04-18T10:18:00Z">
                    <w:rPr>
                      <w:color w:val="FF0000"/>
                    </w:rPr>
                  </w:rPrChange>
                </w:rPr>
                <w:delText> </w:delText>
              </w:r>
            </w:del>
            <w:ins w:id="1006" w:author="BONTEMPI, Virgil" w:date="2016-04-14T14:54:00Z">
              <w:r w:rsidRPr="00C8227F">
                <w:rPr>
                  <w:color w:val="FF0000"/>
                  <w:sz w:val="22"/>
                  <w:szCs w:val="22"/>
                  <w:rPrChange w:id="1007" w:author="COUPAT, Jean-François" w:date="2016-04-18T10:18:00Z">
                    <w:rPr>
                      <w:color w:val="FF0000"/>
                    </w:rPr>
                  </w:rPrChange>
                </w:rPr>
                <w:t xml:space="preserve"> </w:t>
              </w:r>
            </w:ins>
            <w:r w:rsidRPr="00C8227F">
              <w:rPr>
                <w:color w:val="FF0000"/>
                <w:sz w:val="22"/>
                <w:szCs w:val="22"/>
                <w:rPrChange w:id="1008" w:author="COUPAT, Jean-François" w:date="2016-04-18T10:18:00Z">
                  <w:rPr>
                    <w:color w:val="FF0000"/>
                  </w:rPr>
                </w:rPrChange>
              </w:rPr>
              <w:t>langue1,</w:t>
            </w:r>
            <w:del w:id="1009" w:author="BONTEMPI, Virgil" w:date="2016-04-14T14:54:00Z">
              <w:r w:rsidRPr="00C8227F" w:rsidDel="002070E8">
                <w:rPr>
                  <w:color w:val="FF0000"/>
                  <w:sz w:val="22"/>
                  <w:szCs w:val="22"/>
                  <w:rPrChange w:id="1010" w:author="COUPAT, Jean-François" w:date="2016-04-18T10:18:00Z">
                    <w:rPr>
                      <w:color w:val="FF0000"/>
                    </w:rPr>
                  </w:rPrChange>
                </w:rPr>
                <w:delText> </w:delText>
              </w:r>
            </w:del>
            <w:ins w:id="1011" w:author="BONTEMPI, Virgil" w:date="2016-04-14T14:54:00Z">
              <w:r w:rsidRPr="00C8227F">
                <w:rPr>
                  <w:color w:val="FF0000"/>
                  <w:sz w:val="22"/>
                  <w:szCs w:val="22"/>
                  <w:rPrChange w:id="1012" w:author="COUPAT, Jean-François" w:date="2016-04-18T10:18:00Z">
                    <w:rPr>
                      <w:color w:val="FF0000"/>
                    </w:rPr>
                  </w:rPrChange>
                </w:rPr>
                <w:t xml:space="preserve"> </w:t>
              </w:r>
            </w:ins>
            <w:r w:rsidRPr="00C8227F">
              <w:rPr>
                <w:bCs/>
                <w:color w:val="FF0000"/>
                <w:sz w:val="22"/>
                <w:szCs w:val="22"/>
                <w:rPrChange w:id="1013" w:author="COUPAT, Jean-François" w:date="2016-04-18T10:18:00Z">
                  <w:rPr>
                    <w:bCs/>
                    <w:color w:val="FF0000"/>
                  </w:rPr>
                </w:rPrChange>
              </w:rPr>
              <w:t>int</w:t>
            </w:r>
            <w:del w:id="1014" w:author="BONTEMPI, Virgil" w:date="2016-04-14T14:54:00Z">
              <w:r w:rsidRPr="00C8227F" w:rsidDel="002070E8">
                <w:rPr>
                  <w:color w:val="FF0000"/>
                  <w:sz w:val="22"/>
                  <w:szCs w:val="22"/>
                  <w:rPrChange w:id="1015" w:author="COUPAT, Jean-François" w:date="2016-04-18T10:18:00Z">
                    <w:rPr>
                      <w:color w:val="FF0000"/>
                    </w:rPr>
                  </w:rPrChange>
                </w:rPr>
                <w:delText> </w:delText>
              </w:r>
            </w:del>
            <w:ins w:id="1016" w:author="BONTEMPI, Virgil" w:date="2016-04-14T14:54:00Z">
              <w:r w:rsidRPr="00C8227F">
                <w:rPr>
                  <w:color w:val="FF0000"/>
                  <w:sz w:val="22"/>
                  <w:szCs w:val="22"/>
                  <w:rPrChange w:id="1017" w:author="COUPAT, Jean-François" w:date="2016-04-18T10:18:00Z">
                    <w:rPr>
                      <w:color w:val="FF0000"/>
                    </w:rPr>
                  </w:rPrChange>
                </w:rPr>
                <w:t xml:space="preserve"> </w:t>
              </w:r>
            </w:ins>
            <w:r w:rsidRPr="00C8227F">
              <w:rPr>
                <w:color w:val="FF0000"/>
                <w:sz w:val="22"/>
                <w:szCs w:val="22"/>
                <w:rPrChange w:id="1018" w:author="COUPAT, Jean-François" w:date="2016-04-18T10:18:00Z">
                  <w:rPr>
                    <w:color w:val="FF0000"/>
                  </w:rPr>
                </w:rPrChange>
              </w:rPr>
              <w:t>langue2,</w:t>
            </w:r>
            <w:del w:id="1019" w:author="BONTEMPI, Virgil" w:date="2016-04-14T14:54:00Z">
              <w:r w:rsidRPr="00C8227F" w:rsidDel="002070E8">
                <w:rPr>
                  <w:color w:val="FF0000"/>
                  <w:sz w:val="22"/>
                  <w:szCs w:val="22"/>
                  <w:rPrChange w:id="1020" w:author="COUPAT, Jean-François" w:date="2016-04-18T10:18:00Z">
                    <w:rPr>
                      <w:color w:val="FF0000"/>
                    </w:rPr>
                  </w:rPrChange>
                </w:rPr>
                <w:delText> </w:delText>
              </w:r>
            </w:del>
            <w:ins w:id="1021" w:author="BONTEMPI, Virgil" w:date="2016-04-14T14:54:00Z">
              <w:r w:rsidRPr="00C8227F">
                <w:rPr>
                  <w:color w:val="FF0000"/>
                  <w:sz w:val="22"/>
                  <w:szCs w:val="22"/>
                  <w:rPrChange w:id="1022" w:author="COUPAT, Jean-François" w:date="2016-04-18T10:18:00Z">
                    <w:rPr>
                      <w:color w:val="FF0000"/>
                    </w:rPr>
                  </w:rPrChange>
                </w:rPr>
                <w:t xml:space="preserve"> </w:t>
              </w:r>
            </w:ins>
            <w:r w:rsidRPr="00C8227F">
              <w:rPr>
                <w:color w:val="FF0000"/>
                <w:sz w:val="22"/>
                <w:szCs w:val="22"/>
                <w:rPrChange w:id="1023" w:author="COUPAT, Jean-François" w:date="2016-04-18T10:18:00Z">
                  <w:rPr>
                    <w:color w:val="FF0000"/>
                  </w:rPr>
                </w:rPrChange>
              </w:rPr>
              <w:t>Requetes</w:t>
            </w:r>
            <w:del w:id="1024" w:author="BONTEMPI, Virgil" w:date="2016-04-14T14:54:00Z">
              <w:r w:rsidRPr="00C8227F" w:rsidDel="002070E8">
                <w:rPr>
                  <w:color w:val="FF0000"/>
                  <w:sz w:val="22"/>
                  <w:szCs w:val="22"/>
                  <w:rPrChange w:id="1025" w:author="COUPAT, Jean-François" w:date="2016-04-18T10:18:00Z">
                    <w:rPr>
                      <w:color w:val="FF0000"/>
                    </w:rPr>
                  </w:rPrChange>
                </w:rPr>
                <w:delText xml:space="preserve"> </w:delText>
              </w:r>
            </w:del>
            <w:ins w:id="1026" w:author="BONTEMPI, Virgil" w:date="2016-04-14T14:54:00Z">
              <w:r w:rsidRPr="00C8227F">
                <w:rPr>
                  <w:color w:val="FF0000"/>
                  <w:sz w:val="22"/>
                  <w:szCs w:val="22"/>
                  <w:rPrChange w:id="1027" w:author="COUPAT, Jean-François" w:date="2016-04-18T10:18:00Z">
                    <w:rPr>
                      <w:color w:val="FF0000"/>
                    </w:rPr>
                  </w:rPrChange>
                </w:rPr>
                <w:t xml:space="preserve"> </w:t>
              </w:r>
            </w:ins>
            <w:r w:rsidRPr="00C8227F">
              <w:rPr>
                <w:color w:val="FF0000"/>
                <w:sz w:val="22"/>
                <w:szCs w:val="22"/>
                <w:rPrChange w:id="1028" w:author="COUPAT, Jean-François" w:date="2016-04-18T10:18:00Z">
                  <w:rPr>
                    <w:color w:val="FF0000"/>
                  </w:rPr>
                </w:rPrChange>
              </w:rPr>
              <w:t>requete,</w:t>
            </w:r>
            <w:del w:id="1029" w:author="BONTEMPI, Virgil" w:date="2016-04-14T14:54:00Z">
              <w:r w:rsidRPr="00C8227F" w:rsidDel="002070E8">
                <w:rPr>
                  <w:color w:val="FF0000"/>
                  <w:sz w:val="22"/>
                  <w:szCs w:val="22"/>
                  <w:rPrChange w:id="1030" w:author="COUPAT, Jean-François" w:date="2016-04-18T10:18:00Z">
                    <w:rPr>
                      <w:color w:val="FF0000"/>
                    </w:rPr>
                  </w:rPrChange>
                </w:rPr>
                <w:delText> </w:delText>
              </w:r>
            </w:del>
            <w:ins w:id="1031" w:author="BONTEMPI, Virgil" w:date="2016-04-14T14:54:00Z">
              <w:r w:rsidRPr="00C8227F">
                <w:rPr>
                  <w:color w:val="FF0000"/>
                  <w:sz w:val="22"/>
                  <w:szCs w:val="22"/>
                  <w:rPrChange w:id="1032" w:author="COUPAT, Jean-François" w:date="2016-04-18T10:18:00Z">
                    <w:rPr>
                      <w:color w:val="FF0000"/>
                    </w:rPr>
                  </w:rPrChange>
                </w:rPr>
                <w:t xml:space="preserve"> </w:t>
              </w:r>
            </w:ins>
            <w:r w:rsidRPr="00C8227F">
              <w:rPr>
                <w:color w:val="FF0000"/>
                <w:sz w:val="22"/>
                <w:szCs w:val="22"/>
                <w:rPrChange w:id="1033" w:author="COUPAT, Jean-François" w:date="2016-04-18T10:18:00Z">
                  <w:rPr>
                    <w:color w:val="FF0000"/>
                  </w:rPr>
                </w:rPrChange>
              </w:rPr>
              <w:t>DossierConfiguration</w:t>
            </w:r>
            <w:del w:id="1034" w:author="BONTEMPI, Virgil" w:date="2016-04-14T14:54:00Z">
              <w:r w:rsidRPr="00C8227F" w:rsidDel="002070E8">
                <w:rPr>
                  <w:color w:val="FF0000"/>
                  <w:sz w:val="22"/>
                  <w:szCs w:val="22"/>
                  <w:rPrChange w:id="1035" w:author="COUPAT, Jean-François" w:date="2016-04-18T10:18:00Z">
                    <w:rPr>
                      <w:color w:val="FF0000"/>
                    </w:rPr>
                  </w:rPrChange>
                </w:rPr>
                <w:delText xml:space="preserve"> </w:delText>
              </w:r>
            </w:del>
            <w:ins w:id="1036" w:author="BONTEMPI, Virgil" w:date="2016-04-14T14:54:00Z">
              <w:r w:rsidRPr="00C8227F">
                <w:rPr>
                  <w:color w:val="FF0000"/>
                  <w:sz w:val="22"/>
                  <w:szCs w:val="22"/>
                  <w:rPrChange w:id="1037" w:author="COUPAT, Jean-François" w:date="2016-04-18T10:18:00Z">
                    <w:rPr>
                      <w:color w:val="FF0000"/>
                    </w:rPr>
                  </w:rPrChange>
                </w:rPr>
                <w:t xml:space="preserve"> </w:t>
              </w:r>
            </w:ins>
            <w:r w:rsidRPr="00C8227F">
              <w:rPr>
                <w:color w:val="FF0000"/>
                <w:sz w:val="22"/>
                <w:szCs w:val="22"/>
                <w:rPrChange w:id="1038" w:author="COUPAT, Jean-François" w:date="2016-04-18T10:18:00Z">
                  <w:rPr>
                    <w:color w:val="FF0000"/>
                  </w:rPr>
                </w:rPrChange>
              </w:rPr>
              <w:t>configurationExcel</w:t>
            </w:r>
          </w:p>
        </w:tc>
      </w:tr>
      <w:tr w:rsidR="007562E5" w:rsidTr="00C8227F">
        <w:trPr>
          <w:trPrChange w:id="1039" w:author="COUPAT, Jean-François" w:date="2016-04-18T10:20:00Z">
            <w:trPr>
              <w:gridAfter w:val="0"/>
            </w:trPr>
          </w:trPrChange>
        </w:trPr>
        <w:tc>
          <w:tcPr>
            <w:tcW w:w="4077" w:type="dxa"/>
            <w:tcPrChange w:id="1040" w:author="COUPAT, Jean-François" w:date="2016-04-18T10:20:00Z">
              <w:tcPr>
                <w:tcW w:w="3066" w:type="dxa"/>
              </w:tcPr>
            </w:tcPrChange>
          </w:tcPr>
          <w:p w:rsidR="007562E5" w:rsidRPr="00C8227F" w:rsidRDefault="007562E5" w:rsidP="007562E5">
            <w:pPr>
              <w:rPr>
                <w:sz w:val="22"/>
                <w:szCs w:val="22"/>
                <w:rPrChange w:id="1041" w:author="COUPAT, Jean-François" w:date="2016-04-18T10:19:00Z">
                  <w:rPr/>
                </w:rPrChange>
              </w:rPr>
            </w:pPr>
            <w:r w:rsidRPr="00C8227F">
              <w:rPr>
                <w:color w:val="FF0000"/>
                <w:sz w:val="22"/>
                <w:szCs w:val="22"/>
                <w:rPrChange w:id="1042" w:author="COUPAT, Jean-François" w:date="2016-04-18T10:19:00Z">
                  <w:rPr>
                    <w:color w:val="FF0000"/>
                  </w:rPr>
                </w:rPrChange>
              </w:rPr>
              <w:t>ConfigurationFicheProduitBDD</w:t>
            </w:r>
          </w:p>
        </w:tc>
        <w:tc>
          <w:tcPr>
            <w:tcW w:w="3544" w:type="dxa"/>
            <w:tcPrChange w:id="1043" w:author="COUPAT, Jean-François" w:date="2016-04-18T10:20:00Z">
              <w:tcPr>
                <w:tcW w:w="3066" w:type="dxa"/>
                <w:gridSpan w:val="2"/>
              </w:tcPr>
            </w:tcPrChange>
          </w:tcPr>
          <w:p w:rsidR="007562E5" w:rsidRPr="00C8227F" w:rsidRDefault="007562E5" w:rsidP="007562E5">
            <w:pPr>
              <w:rPr>
                <w:color w:val="FF0000"/>
                <w:sz w:val="22"/>
                <w:szCs w:val="22"/>
                <w:rPrChange w:id="1044" w:author="COUPAT, Jean-François" w:date="2016-04-18T10:18:00Z">
                  <w:rPr>
                    <w:color w:val="FF0000"/>
                  </w:rPr>
                </w:rPrChange>
              </w:rPr>
            </w:pPr>
            <w:r w:rsidRPr="00C8227F">
              <w:rPr>
                <w:color w:val="FF0000"/>
                <w:sz w:val="22"/>
                <w:szCs w:val="22"/>
                <w:rPrChange w:id="1045" w:author="COUPAT, Jean-François" w:date="2016-04-18T10:18:00Z">
                  <w:rPr>
                    <w:color w:val="FF0000"/>
                  </w:rPr>
                </w:rPrChange>
              </w:rPr>
              <w:t>ConfigurationFicheProduitBDD</w:t>
            </w:r>
          </w:p>
        </w:tc>
        <w:tc>
          <w:tcPr>
            <w:tcW w:w="3260" w:type="dxa"/>
            <w:tcPrChange w:id="1046" w:author="COUPAT, Jean-François" w:date="2016-04-18T10:20:00Z">
              <w:tcPr>
                <w:tcW w:w="3474" w:type="dxa"/>
                <w:gridSpan w:val="2"/>
              </w:tcPr>
            </w:tcPrChange>
          </w:tcPr>
          <w:p w:rsidR="007562E5" w:rsidRPr="00C8227F" w:rsidRDefault="007562E5" w:rsidP="007562E5">
            <w:pPr>
              <w:rPr>
                <w:color w:val="FF0000"/>
                <w:sz w:val="22"/>
                <w:szCs w:val="22"/>
                <w:rPrChange w:id="1047" w:author="COUPAT, Jean-François" w:date="2016-04-18T10:18:00Z">
                  <w:rPr>
                    <w:color w:val="FF0000"/>
                  </w:rPr>
                </w:rPrChange>
              </w:rPr>
            </w:pPr>
            <w:r w:rsidRPr="00C8227F">
              <w:rPr>
                <w:color w:val="FF0000"/>
                <w:sz w:val="22"/>
                <w:szCs w:val="22"/>
                <w:rPrChange w:id="1048" w:author="COUPAT, Jean-François" w:date="2016-04-18T10:18:00Z">
                  <w:rPr>
                    <w:color w:val="FF0000"/>
                  </w:rPr>
                </w:rPrChange>
              </w:rPr>
              <w:t>int</w:t>
            </w:r>
            <w:del w:id="1049" w:author="BONTEMPI, Virgil" w:date="2016-04-14T14:54:00Z">
              <w:r w:rsidRPr="00C8227F" w:rsidDel="002070E8">
                <w:rPr>
                  <w:color w:val="FF0000"/>
                  <w:sz w:val="22"/>
                  <w:szCs w:val="22"/>
                  <w:rPrChange w:id="1050" w:author="COUPAT, Jean-François" w:date="2016-04-18T10:18:00Z">
                    <w:rPr>
                      <w:color w:val="FF0000"/>
                    </w:rPr>
                  </w:rPrChange>
                </w:rPr>
                <w:delText xml:space="preserve"> </w:delText>
              </w:r>
            </w:del>
            <w:ins w:id="1051" w:author="BONTEMPI, Virgil" w:date="2016-04-14T14:54:00Z">
              <w:r w:rsidRPr="00C8227F">
                <w:rPr>
                  <w:color w:val="FF0000"/>
                  <w:sz w:val="22"/>
                  <w:szCs w:val="22"/>
                  <w:rPrChange w:id="1052" w:author="COUPAT, Jean-François" w:date="2016-04-18T10:18:00Z">
                    <w:rPr>
                      <w:color w:val="FF0000"/>
                    </w:rPr>
                  </w:rPrChange>
                </w:rPr>
                <w:t xml:space="preserve"> </w:t>
              </w:r>
            </w:ins>
            <w:ins w:id="1053" w:author="BONTEMPI, Virgil" w:date="2016-04-26T16:21:00Z">
              <w:r>
                <w:rPr>
                  <w:color w:val="FF0000"/>
                  <w:sz w:val="22"/>
                  <w:szCs w:val="22"/>
                </w:rPr>
                <w:t>num</w:t>
              </w:r>
            </w:ins>
            <w:del w:id="1054" w:author="BONTEMPI, Virgil" w:date="2016-04-26T16:21:00Z">
              <w:r w:rsidRPr="00C8227F" w:rsidDel="001B3571">
                <w:rPr>
                  <w:color w:val="FF0000"/>
                  <w:sz w:val="22"/>
                  <w:szCs w:val="22"/>
                  <w:rPrChange w:id="1055" w:author="COUPAT, Jean-François" w:date="2016-04-18T10:18:00Z">
                    <w:rPr>
                      <w:color w:val="FF0000"/>
                    </w:rPr>
                  </w:rPrChange>
                </w:rPr>
                <w:delText>id</w:delText>
              </w:r>
            </w:del>
            <w:r w:rsidRPr="00C8227F">
              <w:rPr>
                <w:color w:val="FF0000"/>
                <w:sz w:val="22"/>
                <w:szCs w:val="22"/>
                <w:rPrChange w:id="1056" w:author="COUPAT, Jean-François" w:date="2016-04-18T10:18:00Z">
                  <w:rPr>
                    <w:color w:val="FF0000"/>
                  </w:rPr>
                </w:rPrChange>
              </w:rPr>
              <w:t>FicheProduit,</w:t>
            </w:r>
            <w:del w:id="1057" w:author="BONTEMPI, Virgil" w:date="2016-04-14T14:54:00Z">
              <w:r w:rsidRPr="00C8227F" w:rsidDel="002070E8">
                <w:rPr>
                  <w:color w:val="FF0000"/>
                  <w:sz w:val="22"/>
                  <w:szCs w:val="22"/>
                  <w:rPrChange w:id="1058" w:author="COUPAT, Jean-François" w:date="2016-04-18T10:18:00Z">
                    <w:rPr>
                      <w:color w:val="FF0000"/>
                    </w:rPr>
                  </w:rPrChange>
                </w:rPr>
                <w:delText xml:space="preserve"> </w:delText>
              </w:r>
            </w:del>
            <w:ins w:id="1059" w:author="BONTEMPI, Virgil" w:date="2016-04-14T14:54:00Z">
              <w:r w:rsidRPr="00C8227F">
                <w:rPr>
                  <w:color w:val="FF0000"/>
                  <w:sz w:val="22"/>
                  <w:szCs w:val="22"/>
                  <w:rPrChange w:id="1060" w:author="COUPAT, Jean-François" w:date="2016-04-18T10:18:00Z">
                    <w:rPr>
                      <w:color w:val="FF0000"/>
                    </w:rPr>
                  </w:rPrChange>
                </w:rPr>
                <w:t xml:space="preserve"> </w:t>
              </w:r>
            </w:ins>
            <w:r w:rsidRPr="00C8227F">
              <w:rPr>
                <w:bCs/>
                <w:color w:val="FF0000"/>
                <w:sz w:val="22"/>
                <w:szCs w:val="22"/>
                <w:rPrChange w:id="1061" w:author="COUPAT, Jean-François" w:date="2016-04-18T10:18:00Z">
                  <w:rPr>
                    <w:bCs/>
                    <w:color w:val="FF0000"/>
                  </w:rPr>
                </w:rPrChange>
              </w:rPr>
              <w:t>int</w:t>
            </w:r>
            <w:del w:id="1062" w:author="BONTEMPI, Virgil" w:date="2016-04-14T14:54:00Z">
              <w:r w:rsidRPr="00C8227F" w:rsidDel="002070E8">
                <w:rPr>
                  <w:color w:val="FF0000"/>
                  <w:sz w:val="22"/>
                  <w:szCs w:val="22"/>
                  <w:rPrChange w:id="1063" w:author="COUPAT, Jean-François" w:date="2016-04-18T10:18:00Z">
                    <w:rPr>
                      <w:color w:val="FF0000"/>
                    </w:rPr>
                  </w:rPrChange>
                </w:rPr>
                <w:delText> </w:delText>
              </w:r>
            </w:del>
            <w:ins w:id="1064" w:author="BONTEMPI, Virgil" w:date="2016-04-14T14:54:00Z">
              <w:r w:rsidRPr="00C8227F">
                <w:rPr>
                  <w:color w:val="FF0000"/>
                  <w:sz w:val="22"/>
                  <w:szCs w:val="22"/>
                  <w:rPrChange w:id="1065" w:author="COUPAT, Jean-François" w:date="2016-04-18T10:18:00Z">
                    <w:rPr>
                      <w:color w:val="FF0000"/>
                    </w:rPr>
                  </w:rPrChange>
                </w:rPr>
                <w:t xml:space="preserve"> </w:t>
              </w:r>
            </w:ins>
            <w:r w:rsidRPr="00C8227F">
              <w:rPr>
                <w:color w:val="FF0000"/>
                <w:sz w:val="22"/>
                <w:szCs w:val="22"/>
                <w:rPrChange w:id="1066" w:author="COUPAT, Jean-François" w:date="2016-04-18T10:18:00Z">
                  <w:rPr>
                    <w:color w:val="FF0000"/>
                  </w:rPr>
                </w:rPrChange>
              </w:rPr>
              <w:t>langue1,</w:t>
            </w:r>
            <w:del w:id="1067" w:author="BONTEMPI, Virgil" w:date="2016-04-14T14:55:00Z">
              <w:r w:rsidRPr="00C8227F" w:rsidDel="002070E8">
                <w:rPr>
                  <w:color w:val="FF0000"/>
                  <w:sz w:val="22"/>
                  <w:szCs w:val="22"/>
                  <w:rPrChange w:id="1068" w:author="COUPAT, Jean-François" w:date="2016-04-18T10:18:00Z">
                    <w:rPr>
                      <w:color w:val="FF0000"/>
                    </w:rPr>
                  </w:rPrChange>
                </w:rPr>
                <w:delText> </w:delText>
              </w:r>
            </w:del>
            <w:ins w:id="1069" w:author="BONTEMPI, Virgil" w:date="2016-04-14T14:55:00Z">
              <w:r w:rsidRPr="00C8227F">
                <w:rPr>
                  <w:color w:val="FF0000"/>
                  <w:sz w:val="22"/>
                  <w:szCs w:val="22"/>
                  <w:rPrChange w:id="1070" w:author="COUPAT, Jean-François" w:date="2016-04-18T10:18:00Z">
                    <w:rPr>
                      <w:color w:val="FF0000"/>
                    </w:rPr>
                  </w:rPrChange>
                </w:rPr>
                <w:t xml:space="preserve"> </w:t>
              </w:r>
            </w:ins>
            <w:r w:rsidRPr="00C8227F">
              <w:rPr>
                <w:bCs/>
                <w:color w:val="FF0000"/>
                <w:sz w:val="22"/>
                <w:szCs w:val="22"/>
                <w:rPrChange w:id="1071" w:author="COUPAT, Jean-François" w:date="2016-04-18T10:18:00Z">
                  <w:rPr>
                    <w:bCs/>
                    <w:color w:val="FF0000"/>
                  </w:rPr>
                </w:rPrChange>
              </w:rPr>
              <w:t>int</w:t>
            </w:r>
            <w:del w:id="1072" w:author="BONTEMPI, Virgil" w:date="2016-04-14T14:55:00Z">
              <w:r w:rsidRPr="00C8227F" w:rsidDel="002070E8">
                <w:rPr>
                  <w:color w:val="FF0000"/>
                  <w:sz w:val="22"/>
                  <w:szCs w:val="22"/>
                  <w:rPrChange w:id="1073" w:author="COUPAT, Jean-François" w:date="2016-04-18T10:18:00Z">
                    <w:rPr>
                      <w:color w:val="FF0000"/>
                    </w:rPr>
                  </w:rPrChange>
                </w:rPr>
                <w:delText> </w:delText>
              </w:r>
            </w:del>
            <w:ins w:id="1074" w:author="BONTEMPI, Virgil" w:date="2016-04-14T14:55:00Z">
              <w:r w:rsidRPr="00C8227F">
                <w:rPr>
                  <w:color w:val="FF0000"/>
                  <w:sz w:val="22"/>
                  <w:szCs w:val="22"/>
                  <w:rPrChange w:id="1075" w:author="COUPAT, Jean-François" w:date="2016-04-18T10:18:00Z">
                    <w:rPr>
                      <w:color w:val="FF0000"/>
                    </w:rPr>
                  </w:rPrChange>
                </w:rPr>
                <w:t xml:space="preserve"> </w:t>
              </w:r>
            </w:ins>
            <w:r w:rsidRPr="00C8227F">
              <w:rPr>
                <w:color w:val="FF0000"/>
                <w:sz w:val="22"/>
                <w:szCs w:val="22"/>
                <w:rPrChange w:id="1076" w:author="COUPAT, Jean-François" w:date="2016-04-18T10:18:00Z">
                  <w:rPr>
                    <w:color w:val="FF0000"/>
                  </w:rPr>
                </w:rPrChange>
              </w:rPr>
              <w:t>langue2,</w:t>
            </w:r>
            <w:del w:id="1077" w:author="BONTEMPI, Virgil" w:date="2016-04-14T14:55:00Z">
              <w:r w:rsidRPr="00C8227F" w:rsidDel="002070E8">
                <w:rPr>
                  <w:color w:val="FF0000"/>
                  <w:sz w:val="22"/>
                  <w:szCs w:val="22"/>
                  <w:rPrChange w:id="1078" w:author="COUPAT, Jean-François" w:date="2016-04-18T10:18:00Z">
                    <w:rPr>
                      <w:color w:val="FF0000"/>
                    </w:rPr>
                  </w:rPrChange>
                </w:rPr>
                <w:delText> </w:delText>
              </w:r>
            </w:del>
            <w:ins w:id="1079" w:author="BONTEMPI, Virgil" w:date="2016-04-14T14:55:00Z">
              <w:r w:rsidRPr="00C8227F">
                <w:rPr>
                  <w:color w:val="FF0000"/>
                  <w:sz w:val="22"/>
                  <w:szCs w:val="22"/>
                  <w:rPrChange w:id="1080" w:author="COUPAT, Jean-François" w:date="2016-04-18T10:18:00Z">
                    <w:rPr>
                      <w:color w:val="FF0000"/>
                    </w:rPr>
                  </w:rPrChange>
                </w:rPr>
                <w:t xml:space="preserve"> </w:t>
              </w:r>
            </w:ins>
            <w:r w:rsidRPr="00C8227F">
              <w:rPr>
                <w:color w:val="FF0000"/>
                <w:sz w:val="22"/>
                <w:szCs w:val="22"/>
                <w:rPrChange w:id="1081" w:author="COUPAT, Jean-François" w:date="2016-04-18T10:18:00Z">
                  <w:rPr>
                    <w:color w:val="FF0000"/>
                  </w:rPr>
                </w:rPrChange>
              </w:rPr>
              <w:t>Requetes</w:t>
            </w:r>
            <w:del w:id="1082" w:author="BONTEMPI, Virgil" w:date="2016-04-14T14:55:00Z">
              <w:r w:rsidRPr="00C8227F" w:rsidDel="002070E8">
                <w:rPr>
                  <w:color w:val="FF0000"/>
                  <w:sz w:val="22"/>
                  <w:szCs w:val="22"/>
                  <w:rPrChange w:id="1083" w:author="COUPAT, Jean-François" w:date="2016-04-18T10:18:00Z">
                    <w:rPr>
                      <w:color w:val="FF0000"/>
                    </w:rPr>
                  </w:rPrChange>
                </w:rPr>
                <w:delText xml:space="preserve"> </w:delText>
              </w:r>
            </w:del>
            <w:ins w:id="1084" w:author="BONTEMPI, Virgil" w:date="2016-04-14T14:55:00Z">
              <w:r w:rsidRPr="00C8227F">
                <w:rPr>
                  <w:color w:val="FF0000"/>
                  <w:sz w:val="22"/>
                  <w:szCs w:val="22"/>
                  <w:rPrChange w:id="1085" w:author="COUPAT, Jean-François" w:date="2016-04-18T10:18:00Z">
                    <w:rPr>
                      <w:color w:val="FF0000"/>
                    </w:rPr>
                  </w:rPrChange>
                </w:rPr>
                <w:t xml:space="preserve"> </w:t>
              </w:r>
            </w:ins>
            <w:r w:rsidRPr="00C8227F">
              <w:rPr>
                <w:color w:val="FF0000"/>
                <w:sz w:val="22"/>
                <w:szCs w:val="22"/>
                <w:rPrChange w:id="1086" w:author="COUPAT, Jean-François" w:date="2016-04-18T10:18:00Z">
                  <w:rPr>
                    <w:color w:val="FF0000"/>
                  </w:rPr>
                </w:rPrChange>
              </w:rPr>
              <w:t>requete</w:t>
            </w:r>
            <w:ins w:id="1087" w:author="BONTEMPI, Virgil" w:date="2016-04-26T16:16:00Z">
              <w:r w:rsidRPr="00104688">
                <w:rPr>
                  <w:color w:val="FF0000"/>
                  <w:sz w:val="22"/>
                  <w:szCs w:val="22"/>
                </w:rPr>
                <w:t xml:space="preserve">, </w:t>
              </w:r>
              <w:r>
                <w:rPr>
                  <w:color w:val="FF0000"/>
                  <w:sz w:val="22"/>
                  <w:szCs w:val="22"/>
                </w:rPr>
                <w:t>List&lt;String&gt; listeErreursSQL</w:t>
              </w:r>
            </w:ins>
            <w:del w:id="1088" w:author="BONTEMPI, Virgil" w:date="2016-04-26T16:16:00Z">
              <w:r w:rsidRPr="00C8227F" w:rsidDel="008460FD">
                <w:rPr>
                  <w:color w:val="FF0000"/>
                  <w:sz w:val="22"/>
                  <w:szCs w:val="22"/>
                  <w:rPrChange w:id="1089" w:author="COUPAT, Jean-François" w:date="2016-04-18T10:18:00Z">
                    <w:rPr>
                      <w:color w:val="FF0000"/>
                    </w:rPr>
                  </w:rPrChange>
                </w:rPr>
                <w:delText>,</w:delText>
              </w:r>
            </w:del>
            <w:del w:id="1090" w:author="BONTEMPI, Virgil" w:date="2016-04-14T14:55:00Z">
              <w:r w:rsidRPr="00C8227F" w:rsidDel="002070E8">
                <w:rPr>
                  <w:color w:val="FF0000"/>
                  <w:sz w:val="22"/>
                  <w:szCs w:val="22"/>
                  <w:rPrChange w:id="1091" w:author="COUPAT, Jean-François" w:date="2016-04-18T10:18:00Z">
                    <w:rPr>
                      <w:color w:val="FF0000"/>
                    </w:rPr>
                  </w:rPrChange>
                </w:rPr>
                <w:delText> </w:delText>
              </w:r>
            </w:del>
            <w:del w:id="1092" w:author="BONTEMPI, Virgil" w:date="2016-04-26T16:16:00Z">
              <w:r w:rsidRPr="00C8227F" w:rsidDel="008460FD">
                <w:rPr>
                  <w:color w:val="FF0000"/>
                  <w:sz w:val="22"/>
                  <w:szCs w:val="22"/>
                  <w:rPrChange w:id="1093" w:author="COUPAT, Jean-François" w:date="2016-04-18T10:18:00Z">
                    <w:rPr>
                      <w:color w:val="FF0000"/>
                    </w:rPr>
                  </w:rPrChange>
                </w:rPr>
                <w:delText>DossierConfiguration</w:delText>
              </w:r>
            </w:del>
            <w:del w:id="1094" w:author="BONTEMPI, Virgil" w:date="2016-04-14T14:55:00Z">
              <w:r w:rsidRPr="00C8227F" w:rsidDel="002070E8">
                <w:rPr>
                  <w:color w:val="FF0000"/>
                  <w:sz w:val="22"/>
                  <w:szCs w:val="22"/>
                  <w:rPrChange w:id="1095" w:author="COUPAT, Jean-François" w:date="2016-04-18T10:18:00Z">
                    <w:rPr>
                      <w:color w:val="FF0000"/>
                    </w:rPr>
                  </w:rPrChange>
                </w:rPr>
                <w:delText xml:space="preserve"> </w:delText>
              </w:r>
            </w:del>
            <w:del w:id="1096" w:author="BONTEMPI, Virgil" w:date="2016-04-26T16:16:00Z">
              <w:r w:rsidRPr="00C8227F" w:rsidDel="008460FD">
                <w:rPr>
                  <w:color w:val="FF0000"/>
                  <w:sz w:val="22"/>
                  <w:szCs w:val="22"/>
                  <w:rPrChange w:id="1097" w:author="COUPAT, Jean-François" w:date="2016-04-18T10:18:00Z">
                    <w:rPr>
                      <w:color w:val="FF0000"/>
                    </w:rPr>
                  </w:rPrChange>
                </w:rPr>
                <w:delText>configurationExcel</w:delText>
              </w:r>
            </w:del>
          </w:p>
        </w:tc>
      </w:tr>
      <w:tr w:rsidR="007562E5" w:rsidTr="00C8227F">
        <w:trPr>
          <w:trPrChange w:id="1098" w:author="COUPAT, Jean-François" w:date="2016-04-18T10:20:00Z">
            <w:trPr>
              <w:gridAfter w:val="0"/>
            </w:trPr>
          </w:trPrChange>
        </w:trPr>
        <w:tc>
          <w:tcPr>
            <w:tcW w:w="4077" w:type="dxa"/>
            <w:tcPrChange w:id="1099" w:author="COUPAT, Jean-François" w:date="2016-04-18T10:20:00Z">
              <w:tcPr>
                <w:tcW w:w="3066" w:type="dxa"/>
              </w:tcPr>
            </w:tcPrChange>
          </w:tcPr>
          <w:p w:rsidR="007562E5" w:rsidRPr="00C8227F" w:rsidRDefault="007562E5" w:rsidP="007562E5">
            <w:pPr>
              <w:rPr>
                <w:sz w:val="22"/>
                <w:szCs w:val="22"/>
                <w:rPrChange w:id="1100" w:author="COUPAT, Jean-François" w:date="2016-04-18T10:19:00Z">
                  <w:rPr/>
                </w:rPrChange>
              </w:rPr>
            </w:pPr>
            <w:r w:rsidRPr="00C8227F">
              <w:rPr>
                <w:color w:val="FF0000"/>
                <w:sz w:val="22"/>
                <w:szCs w:val="22"/>
                <w:rPrChange w:id="1101" w:author="COUPAT, Jean-François" w:date="2016-04-18T10:19:00Z">
                  <w:rPr>
                    <w:color w:val="FF0000"/>
                  </w:rPr>
                </w:rPrChange>
              </w:rPr>
              <w:t>ConfigurationFicheReferenceBDD</w:t>
            </w:r>
          </w:p>
        </w:tc>
        <w:tc>
          <w:tcPr>
            <w:tcW w:w="3544" w:type="dxa"/>
            <w:tcPrChange w:id="1102" w:author="COUPAT, Jean-François" w:date="2016-04-18T10:20:00Z">
              <w:tcPr>
                <w:tcW w:w="3066" w:type="dxa"/>
                <w:gridSpan w:val="2"/>
              </w:tcPr>
            </w:tcPrChange>
          </w:tcPr>
          <w:p w:rsidR="007562E5" w:rsidRPr="00C8227F" w:rsidRDefault="007562E5" w:rsidP="007562E5">
            <w:pPr>
              <w:rPr>
                <w:color w:val="FF0000"/>
                <w:sz w:val="22"/>
                <w:szCs w:val="22"/>
                <w:rPrChange w:id="1103" w:author="COUPAT, Jean-François" w:date="2016-04-18T10:18:00Z">
                  <w:rPr>
                    <w:color w:val="FF0000"/>
                  </w:rPr>
                </w:rPrChange>
              </w:rPr>
            </w:pPr>
            <w:r w:rsidRPr="00C8227F">
              <w:rPr>
                <w:color w:val="FF0000"/>
                <w:sz w:val="22"/>
                <w:szCs w:val="22"/>
                <w:rPrChange w:id="1104" w:author="COUPAT, Jean-François" w:date="2016-04-18T10:18:00Z">
                  <w:rPr>
                    <w:color w:val="FF0000"/>
                  </w:rPr>
                </w:rPrChange>
              </w:rPr>
              <w:t>ConfigurationFicheReferenceBDD</w:t>
            </w:r>
          </w:p>
        </w:tc>
        <w:tc>
          <w:tcPr>
            <w:tcW w:w="3260" w:type="dxa"/>
            <w:tcPrChange w:id="1105" w:author="COUPAT, Jean-François" w:date="2016-04-18T10:20:00Z">
              <w:tcPr>
                <w:tcW w:w="3474" w:type="dxa"/>
                <w:gridSpan w:val="2"/>
              </w:tcPr>
            </w:tcPrChange>
          </w:tcPr>
          <w:p w:rsidR="007562E5" w:rsidRPr="00C8227F" w:rsidRDefault="007562E5" w:rsidP="007562E5">
            <w:pPr>
              <w:rPr>
                <w:color w:val="FF0000"/>
                <w:sz w:val="22"/>
                <w:szCs w:val="22"/>
                <w:rPrChange w:id="1106" w:author="COUPAT, Jean-François" w:date="2016-04-18T10:18:00Z">
                  <w:rPr>
                    <w:color w:val="FF0000"/>
                  </w:rPr>
                </w:rPrChange>
              </w:rPr>
            </w:pPr>
            <w:r w:rsidRPr="00C8227F">
              <w:rPr>
                <w:color w:val="FF0000"/>
                <w:sz w:val="22"/>
                <w:szCs w:val="22"/>
                <w:rPrChange w:id="1107" w:author="COUPAT, Jean-François" w:date="2016-04-18T10:18:00Z">
                  <w:rPr>
                    <w:color w:val="FF0000"/>
                  </w:rPr>
                </w:rPrChange>
              </w:rPr>
              <w:t>int</w:t>
            </w:r>
            <w:del w:id="1108" w:author="BONTEMPI, Virgil" w:date="2016-04-14T14:55:00Z">
              <w:r w:rsidRPr="00C8227F" w:rsidDel="002070E8">
                <w:rPr>
                  <w:color w:val="FF0000"/>
                  <w:sz w:val="22"/>
                  <w:szCs w:val="22"/>
                  <w:rPrChange w:id="1109" w:author="COUPAT, Jean-François" w:date="2016-04-18T10:18:00Z">
                    <w:rPr>
                      <w:color w:val="FF0000"/>
                    </w:rPr>
                  </w:rPrChange>
                </w:rPr>
                <w:delText xml:space="preserve"> </w:delText>
              </w:r>
            </w:del>
            <w:ins w:id="1110" w:author="BONTEMPI, Virgil" w:date="2016-04-14T14:55:00Z">
              <w:r w:rsidRPr="00C8227F">
                <w:rPr>
                  <w:color w:val="FF0000"/>
                  <w:sz w:val="22"/>
                  <w:szCs w:val="22"/>
                  <w:rPrChange w:id="1111" w:author="COUPAT, Jean-François" w:date="2016-04-18T10:18:00Z">
                    <w:rPr>
                      <w:color w:val="FF0000"/>
                    </w:rPr>
                  </w:rPrChange>
                </w:rPr>
                <w:t xml:space="preserve"> </w:t>
              </w:r>
            </w:ins>
            <w:ins w:id="1112" w:author="BONTEMPI, Virgil" w:date="2016-04-26T16:21:00Z">
              <w:r>
                <w:rPr>
                  <w:color w:val="FF0000"/>
                  <w:sz w:val="22"/>
                  <w:szCs w:val="22"/>
                </w:rPr>
                <w:t>num</w:t>
              </w:r>
            </w:ins>
            <w:del w:id="1113" w:author="BONTEMPI, Virgil" w:date="2016-04-26T16:21:00Z">
              <w:r w:rsidRPr="00C8227F" w:rsidDel="001B3571">
                <w:rPr>
                  <w:color w:val="FF0000"/>
                  <w:sz w:val="22"/>
                  <w:szCs w:val="22"/>
                  <w:rPrChange w:id="1114" w:author="COUPAT, Jean-François" w:date="2016-04-18T10:18:00Z">
                    <w:rPr>
                      <w:color w:val="FF0000"/>
                    </w:rPr>
                  </w:rPrChange>
                </w:rPr>
                <w:delText>id</w:delText>
              </w:r>
            </w:del>
            <w:r w:rsidRPr="00C8227F">
              <w:rPr>
                <w:color w:val="FF0000"/>
                <w:sz w:val="22"/>
                <w:szCs w:val="22"/>
                <w:rPrChange w:id="1115" w:author="COUPAT, Jean-François" w:date="2016-04-18T10:18:00Z">
                  <w:rPr>
                    <w:color w:val="FF0000"/>
                  </w:rPr>
                </w:rPrChange>
              </w:rPr>
              <w:t>FicheReference,</w:t>
            </w:r>
            <w:del w:id="1116" w:author="BONTEMPI, Virgil" w:date="2016-04-14T14:55:00Z">
              <w:r w:rsidRPr="00C8227F" w:rsidDel="002070E8">
                <w:rPr>
                  <w:color w:val="FF0000"/>
                  <w:sz w:val="22"/>
                  <w:szCs w:val="22"/>
                  <w:rPrChange w:id="1117" w:author="COUPAT, Jean-François" w:date="2016-04-18T10:18:00Z">
                    <w:rPr>
                      <w:color w:val="FF0000"/>
                    </w:rPr>
                  </w:rPrChange>
                </w:rPr>
                <w:delText xml:space="preserve"> </w:delText>
              </w:r>
            </w:del>
            <w:ins w:id="1118" w:author="BONTEMPI, Virgil" w:date="2016-04-14T14:55:00Z">
              <w:r w:rsidRPr="00C8227F">
                <w:rPr>
                  <w:color w:val="FF0000"/>
                  <w:sz w:val="22"/>
                  <w:szCs w:val="22"/>
                  <w:rPrChange w:id="1119" w:author="COUPAT, Jean-François" w:date="2016-04-18T10:18:00Z">
                    <w:rPr>
                      <w:color w:val="FF0000"/>
                    </w:rPr>
                  </w:rPrChange>
                </w:rPr>
                <w:t xml:space="preserve"> </w:t>
              </w:r>
            </w:ins>
            <w:r w:rsidRPr="00C8227F">
              <w:rPr>
                <w:bCs/>
                <w:color w:val="FF0000"/>
                <w:sz w:val="22"/>
                <w:szCs w:val="22"/>
                <w:rPrChange w:id="1120" w:author="COUPAT, Jean-François" w:date="2016-04-18T10:18:00Z">
                  <w:rPr>
                    <w:bCs/>
                    <w:color w:val="FF0000"/>
                  </w:rPr>
                </w:rPrChange>
              </w:rPr>
              <w:t>int</w:t>
            </w:r>
            <w:del w:id="1121" w:author="BONTEMPI, Virgil" w:date="2016-04-14T14:55:00Z">
              <w:r w:rsidRPr="00C8227F" w:rsidDel="002070E8">
                <w:rPr>
                  <w:color w:val="FF0000"/>
                  <w:sz w:val="22"/>
                  <w:szCs w:val="22"/>
                  <w:rPrChange w:id="1122" w:author="COUPAT, Jean-François" w:date="2016-04-18T10:18:00Z">
                    <w:rPr>
                      <w:color w:val="FF0000"/>
                    </w:rPr>
                  </w:rPrChange>
                </w:rPr>
                <w:delText> </w:delText>
              </w:r>
            </w:del>
            <w:ins w:id="1123" w:author="BONTEMPI, Virgil" w:date="2016-04-14T14:55:00Z">
              <w:r w:rsidRPr="00C8227F">
                <w:rPr>
                  <w:color w:val="FF0000"/>
                  <w:sz w:val="22"/>
                  <w:szCs w:val="22"/>
                  <w:rPrChange w:id="1124" w:author="COUPAT, Jean-François" w:date="2016-04-18T10:18:00Z">
                    <w:rPr>
                      <w:color w:val="FF0000"/>
                    </w:rPr>
                  </w:rPrChange>
                </w:rPr>
                <w:t xml:space="preserve"> </w:t>
              </w:r>
            </w:ins>
            <w:r w:rsidRPr="00C8227F">
              <w:rPr>
                <w:color w:val="FF0000"/>
                <w:sz w:val="22"/>
                <w:szCs w:val="22"/>
                <w:rPrChange w:id="1125" w:author="COUPAT, Jean-François" w:date="2016-04-18T10:18:00Z">
                  <w:rPr>
                    <w:color w:val="FF0000"/>
                  </w:rPr>
                </w:rPrChange>
              </w:rPr>
              <w:t>langue1,</w:t>
            </w:r>
            <w:del w:id="1126" w:author="BONTEMPI, Virgil" w:date="2016-04-14T14:55:00Z">
              <w:r w:rsidRPr="00C8227F" w:rsidDel="002070E8">
                <w:rPr>
                  <w:color w:val="FF0000"/>
                  <w:sz w:val="22"/>
                  <w:szCs w:val="22"/>
                  <w:rPrChange w:id="1127" w:author="COUPAT, Jean-François" w:date="2016-04-18T10:18:00Z">
                    <w:rPr>
                      <w:color w:val="FF0000"/>
                    </w:rPr>
                  </w:rPrChange>
                </w:rPr>
                <w:delText> </w:delText>
              </w:r>
            </w:del>
            <w:ins w:id="1128" w:author="BONTEMPI, Virgil" w:date="2016-04-14T14:55:00Z">
              <w:r w:rsidRPr="00C8227F">
                <w:rPr>
                  <w:color w:val="FF0000"/>
                  <w:sz w:val="22"/>
                  <w:szCs w:val="22"/>
                  <w:rPrChange w:id="1129" w:author="COUPAT, Jean-François" w:date="2016-04-18T10:18:00Z">
                    <w:rPr>
                      <w:color w:val="FF0000"/>
                    </w:rPr>
                  </w:rPrChange>
                </w:rPr>
                <w:t xml:space="preserve"> </w:t>
              </w:r>
            </w:ins>
            <w:r w:rsidRPr="00C8227F">
              <w:rPr>
                <w:bCs/>
                <w:color w:val="FF0000"/>
                <w:sz w:val="22"/>
                <w:szCs w:val="22"/>
                <w:rPrChange w:id="1130" w:author="COUPAT, Jean-François" w:date="2016-04-18T10:18:00Z">
                  <w:rPr>
                    <w:bCs/>
                    <w:color w:val="FF0000"/>
                  </w:rPr>
                </w:rPrChange>
              </w:rPr>
              <w:t>int</w:t>
            </w:r>
            <w:del w:id="1131" w:author="BONTEMPI, Virgil" w:date="2016-04-14T14:55:00Z">
              <w:r w:rsidRPr="00C8227F" w:rsidDel="002070E8">
                <w:rPr>
                  <w:color w:val="FF0000"/>
                  <w:sz w:val="22"/>
                  <w:szCs w:val="22"/>
                  <w:rPrChange w:id="1132" w:author="COUPAT, Jean-François" w:date="2016-04-18T10:18:00Z">
                    <w:rPr>
                      <w:color w:val="FF0000"/>
                    </w:rPr>
                  </w:rPrChange>
                </w:rPr>
                <w:delText> </w:delText>
              </w:r>
            </w:del>
            <w:ins w:id="1133" w:author="BONTEMPI, Virgil" w:date="2016-04-14T14:55:00Z">
              <w:r w:rsidRPr="00C8227F">
                <w:rPr>
                  <w:color w:val="FF0000"/>
                  <w:sz w:val="22"/>
                  <w:szCs w:val="22"/>
                  <w:rPrChange w:id="1134" w:author="COUPAT, Jean-François" w:date="2016-04-18T10:18:00Z">
                    <w:rPr>
                      <w:color w:val="FF0000"/>
                    </w:rPr>
                  </w:rPrChange>
                </w:rPr>
                <w:t xml:space="preserve"> </w:t>
              </w:r>
            </w:ins>
            <w:r w:rsidRPr="00C8227F">
              <w:rPr>
                <w:color w:val="FF0000"/>
                <w:sz w:val="22"/>
                <w:szCs w:val="22"/>
                <w:rPrChange w:id="1135" w:author="COUPAT, Jean-François" w:date="2016-04-18T10:18:00Z">
                  <w:rPr>
                    <w:color w:val="FF0000"/>
                  </w:rPr>
                </w:rPrChange>
              </w:rPr>
              <w:t>langue2,</w:t>
            </w:r>
            <w:del w:id="1136" w:author="BONTEMPI, Virgil" w:date="2016-04-14T14:55:00Z">
              <w:r w:rsidRPr="00C8227F" w:rsidDel="002070E8">
                <w:rPr>
                  <w:color w:val="FF0000"/>
                  <w:sz w:val="22"/>
                  <w:szCs w:val="22"/>
                  <w:rPrChange w:id="1137" w:author="COUPAT, Jean-François" w:date="2016-04-18T10:18:00Z">
                    <w:rPr>
                      <w:color w:val="FF0000"/>
                    </w:rPr>
                  </w:rPrChange>
                </w:rPr>
                <w:delText> </w:delText>
              </w:r>
            </w:del>
            <w:ins w:id="1138" w:author="BONTEMPI, Virgil" w:date="2016-04-14T14:55:00Z">
              <w:r w:rsidRPr="00C8227F">
                <w:rPr>
                  <w:color w:val="FF0000"/>
                  <w:sz w:val="22"/>
                  <w:szCs w:val="22"/>
                  <w:rPrChange w:id="1139" w:author="COUPAT, Jean-François" w:date="2016-04-18T10:18:00Z">
                    <w:rPr>
                      <w:color w:val="FF0000"/>
                    </w:rPr>
                  </w:rPrChange>
                </w:rPr>
                <w:t xml:space="preserve"> </w:t>
              </w:r>
            </w:ins>
            <w:r w:rsidRPr="00C8227F">
              <w:rPr>
                <w:color w:val="FF0000"/>
                <w:sz w:val="22"/>
                <w:szCs w:val="22"/>
                <w:rPrChange w:id="1140" w:author="COUPAT, Jean-François" w:date="2016-04-18T10:18:00Z">
                  <w:rPr>
                    <w:color w:val="FF0000"/>
                  </w:rPr>
                </w:rPrChange>
              </w:rPr>
              <w:t>Requetes</w:t>
            </w:r>
            <w:del w:id="1141" w:author="BONTEMPI, Virgil" w:date="2016-04-14T14:55:00Z">
              <w:r w:rsidRPr="00C8227F" w:rsidDel="002070E8">
                <w:rPr>
                  <w:color w:val="FF0000"/>
                  <w:sz w:val="22"/>
                  <w:szCs w:val="22"/>
                  <w:rPrChange w:id="1142" w:author="COUPAT, Jean-François" w:date="2016-04-18T10:18:00Z">
                    <w:rPr>
                      <w:color w:val="FF0000"/>
                    </w:rPr>
                  </w:rPrChange>
                </w:rPr>
                <w:delText xml:space="preserve"> </w:delText>
              </w:r>
            </w:del>
            <w:ins w:id="1143" w:author="BONTEMPI, Virgil" w:date="2016-04-14T14:55:00Z">
              <w:r w:rsidRPr="00C8227F">
                <w:rPr>
                  <w:color w:val="FF0000"/>
                  <w:sz w:val="22"/>
                  <w:szCs w:val="22"/>
                  <w:rPrChange w:id="1144" w:author="COUPAT, Jean-François" w:date="2016-04-18T10:18:00Z">
                    <w:rPr>
                      <w:color w:val="FF0000"/>
                    </w:rPr>
                  </w:rPrChange>
                </w:rPr>
                <w:t xml:space="preserve"> </w:t>
              </w:r>
            </w:ins>
            <w:r w:rsidRPr="00C8227F">
              <w:rPr>
                <w:color w:val="FF0000"/>
                <w:sz w:val="22"/>
                <w:szCs w:val="22"/>
                <w:rPrChange w:id="1145" w:author="COUPAT, Jean-François" w:date="2016-04-18T10:18:00Z">
                  <w:rPr>
                    <w:color w:val="FF0000"/>
                  </w:rPr>
                </w:rPrChange>
              </w:rPr>
              <w:t>requete</w:t>
            </w:r>
            <w:ins w:id="1146" w:author="BONTEMPI, Virgil" w:date="2016-04-26T16:16:00Z">
              <w:r w:rsidRPr="00104688">
                <w:rPr>
                  <w:color w:val="FF0000"/>
                  <w:sz w:val="22"/>
                  <w:szCs w:val="22"/>
                </w:rPr>
                <w:t xml:space="preserve">, </w:t>
              </w:r>
              <w:r>
                <w:rPr>
                  <w:color w:val="FF0000"/>
                  <w:sz w:val="22"/>
                  <w:szCs w:val="22"/>
                </w:rPr>
                <w:t>List&lt;String&gt; listeErreursSQL</w:t>
              </w:r>
            </w:ins>
            <w:del w:id="1147" w:author="BONTEMPI, Virgil" w:date="2016-04-26T16:16:00Z">
              <w:r w:rsidRPr="00C8227F" w:rsidDel="008460FD">
                <w:rPr>
                  <w:color w:val="FF0000"/>
                  <w:sz w:val="22"/>
                  <w:szCs w:val="22"/>
                  <w:rPrChange w:id="1148" w:author="COUPAT, Jean-François" w:date="2016-04-18T10:18:00Z">
                    <w:rPr>
                      <w:color w:val="FF0000"/>
                    </w:rPr>
                  </w:rPrChange>
                </w:rPr>
                <w:delText>,</w:delText>
              </w:r>
            </w:del>
            <w:del w:id="1149" w:author="BONTEMPI, Virgil" w:date="2016-04-14T14:55:00Z">
              <w:r w:rsidRPr="00C8227F" w:rsidDel="002070E8">
                <w:rPr>
                  <w:color w:val="FF0000"/>
                  <w:sz w:val="22"/>
                  <w:szCs w:val="22"/>
                  <w:rPrChange w:id="1150" w:author="COUPAT, Jean-François" w:date="2016-04-18T10:18:00Z">
                    <w:rPr>
                      <w:color w:val="FF0000"/>
                    </w:rPr>
                  </w:rPrChange>
                </w:rPr>
                <w:delText> </w:delText>
              </w:r>
            </w:del>
            <w:del w:id="1151" w:author="BONTEMPI, Virgil" w:date="2016-04-26T16:16:00Z">
              <w:r w:rsidRPr="00C8227F" w:rsidDel="008460FD">
                <w:rPr>
                  <w:color w:val="FF0000"/>
                  <w:sz w:val="22"/>
                  <w:szCs w:val="22"/>
                  <w:rPrChange w:id="1152" w:author="COUPAT, Jean-François" w:date="2016-04-18T10:18:00Z">
                    <w:rPr>
                      <w:color w:val="FF0000"/>
                    </w:rPr>
                  </w:rPrChange>
                </w:rPr>
                <w:delText>DossierConfiguration</w:delText>
              </w:r>
            </w:del>
            <w:del w:id="1153" w:author="BONTEMPI, Virgil" w:date="2016-04-14T14:55:00Z">
              <w:r w:rsidRPr="00C8227F" w:rsidDel="002070E8">
                <w:rPr>
                  <w:color w:val="FF0000"/>
                  <w:sz w:val="22"/>
                  <w:szCs w:val="22"/>
                  <w:rPrChange w:id="1154" w:author="COUPAT, Jean-François" w:date="2016-04-18T10:18:00Z">
                    <w:rPr>
                      <w:color w:val="FF0000"/>
                    </w:rPr>
                  </w:rPrChange>
                </w:rPr>
                <w:delText xml:space="preserve"> </w:delText>
              </w:r>
            </w:del>
            <w:del w:id="1155" w:author="BONTEMPI, Virgil" w:date="2016-04-26T16:16:00Z">
              <w:r w:rsidRPr="00C8227F" w:rsidDel="008460FD">
                <w:rPr>
                  <w:color w:val="FF0000"/>
                  <w:sz w:val="22"/>
                  <w:szCs w:val="22"/>
                  <w:rPrChange w:id="1156" w:author="COUPAT, Jean-François" w:date="2016-04-18T10:18:00Z">
                    <w:rPr>
                      <w:color w:val="FF0000"/>
                    </w:rPr>
                  </w:rPrChange>
                </w:rPr>
                <w:delText>confiurationExcel</w:delText>
              </w:r>
            </w:del>
          </w:p>
        </w:tc>
      </w:tr>
      <w:tr w:rsidR="007562E5" w:rsidTr="00C8227F">
        <w:trPr>
          <w:trPrChange w:id="1157" w:author="COUPAT, Jean-François" w:date="2016-04-18T10:20:00Z">
            <w:trPr>
              <w:gridAfter w:val="0"/>
            </w:trPr>
          </w:trPrChange>
        </w:trPr>
        <w:tc>
          <w:tcPr>
            <w:tcW w:w="4077" w:type="dxa"/>
            <w:tcPrChange w:id="1158" w:author="COUPAT, Jean-François" w:date="2016-04-18T10:20:00Z">
              <w:tcPr>
                <w:tcW w:w="3066" w:type="dxa"/>
              </w:tcPr>
            </w:tcPrChange>
          </w:tcPr>
          <w:p w:rsidR="007562E5" w:rsidRPr="00C8227F" w:rsidRDefault="007562E5" w:rsidP="007562E5">
            <w:pPr>
              <w:rPr>
                <w:sz w:val="22"/>
                <w:szCs w:val="22"/>
                <w:rPrChange w:id="1159" w:author="COUPAT, Jean-François" w:date="2016-04-18T10:19:00Z">
                  <w:rPr/>
                </w:rPrChange>
              </w:rPr>
            </w:pPr>
            <w:r w:rsidRPr="00C8227F">
              <w:rPr>
                <w:color w:val="FF0000"/>
                <w:sz w:val="22"/>
                <w:szCs w:val="22"/>
                <w:rPrChange w:id="1160" w:author="COUPAT, Jean-François" w:date="2016-04-18T10:19:00Z">
                  <w:rPr>
                    <w:color w:val="FF0000"/>
                  </w:rPr>
                </w:rPrChange>
              </w:rPr>
              <w:t>ConfigurationFicheVisuDynBDD</w:t>
            </w:r>
          </w:p>
        </w:tc>
        <w:tc>
          <w:tcPr>
            <w:tcW w:w="3544" w:type="dxa"/>
            <w:tcPrChange w:id="1161" w:author="COUPAT, Jean-François" w:date="2016-04-18T10:20:00Z">
              <w:tcPr>
                <w:tcW w:w="3066" w:type="dxa"/>
                <w:gridSpan w:val="2"/>
              </w:tcPr>
            </w:tcPrChange>
          </w:tcPr>
          <w:p w:rsidR="007562E5" w:rsidRPr="00C8227F" w:rsidRDefault="007562E5" w:rsidP="007562E5">
            <w:pPr>
              <w:rPr>
                <w:color w:val="FF0000"/>
                <w:sz w:val="22"/>
                <w:szCs w:val="22"/>
                <w:rPrChange w:id="1162" w:author="COUPAT, Jean-François" w:date="2016-04-18T10:18:00Z">
                  <w:rPr>
                    <w:color w:val="FF0000"/>
                  </w:rPr>
                </w:rPrChange>
              </w:rPr>
            </w:pPr>
            <w:r w:rsidRPr="00C8227F">
              <w:rPr>
                <w:color w:val="FF0000"/>
                <w:sz w:val="22"/>
                <w:szCs w:val="22"/>
                <w:rPrChange w:id="1163" w:author="COUPAT, Jean-François" w:date="2016-04-18T10:18:00Z">
                  <w:rPr>
                    <w:color w:val="FF0000"/>
                  </w:rPr>
                </w:rPrChange>
              </w:rPr>
              <w:t>ConfigurationFicheVisuDynBDD</w:t>
            </w:r>
          </w:p>
        </w:tc>
        <w:tc>
          <w:tcPr>
            <w:tcW w:w="3260" w:type="dxa"/>
            <w:tcPrChange w:id="1164" w:author="COUPAT, Jean-François" w:date="2016-04-18T10:20:00Z">
              <w:tcPr>
                <w:tcW w:w="3474" w:type="dxa"/>
                <w:gridSpan w:val="2"/>
              </w:tcPr>
            </w:tcPrChange>
          </w:tcPr>
          <w:p w:rsidR="007562E5" w:rsidRPr="00C8227F" w:rsidRDefault="007562E5" w:rsidP="007562E5">
            <w:pPr>
              <w:rPr>
                <w:color w:val="FF0000"/>
                <w:sz w:val="22"/>
                <w:szCs w:val="22"/>
                <w:rPrChange w:id="1165" w:author="COUPAT, Jean-François" w:date="2016-04-18T10:18:00Z">
                  <w:rPr>
                    <w:color w:val="FF0000"/>
                  </w:rPr>
                </w:rPrChange>
              </w:rPr>
            </w:pPr>
            <w:r w:rsidRPr="00C8227F">
              <w:rPr>
                <w:color w:val="FF0000"/>
                <w:sz w:val="22"/>
                <w:szCs w:val="22"/>
                <w:rPrChange w:id="1166" w:author="COUPAT, Jean-François" w:date="2016-04-18T10:18:00Z">
                  <w:rPr>
                    <w:color w:val="FF0000"/>
                  </w:rPr>
                </w:rPrChange>
              </w:rPr>
              <w:t>int</w:t>
            </w:r>
            <w:del w:id="1167" w:author="BONTEMPI, Virgil" w:date="2016-04-14T14:55:00Z">
              <w:r w:rsidRPr="00C8227F" w:rsidDel="002070E8">
                <w:rPr>
                  <w:color w:val="FF0000"/>
                  <w:sz w:val="22"/>
                  <w:szCs w:val="22"/>
                  <w:rPrChange w:id="1168" w:author="COUPAT, Jean-François" w:date="2016-04-18T10:18:00Z">
                    <w:rPr>
                      <w:color w:val="FF0000"/>
                    </w:rPr>
                  </w:rPrChange>
                </w:rPr>
                <w:delText xml:space="preserve"> </w:delText>
              </w:r>
            </w:del>
            <w:ins w:id="1169" w:author="BONTEMPI, Virgil" w:date="2016-04-14T14:55:00Z">
              <w:r w:rsidRPr="00C8227F">
                <w:rPr>
                  <w:color w:val="FF0000"/>
                  <w:sz w:val="22"/>
                  <w:szCs w:val="22"/>
                  <w:rPrChange w:id="1170" w:author="COUPAT, Jean-François" w:date="2016-04-18T10:18:00Z">
                    <w:rPr>
                      <w:color w:val="FF0000"/>
                    </w:rPr>
                  </w:rPrChange>
                </w:rPr>
                <w:t xml:space="preserve"> </w:t>
              </w:r>
            </w:ins>
            <w:ins w:id="1171" w:author="BONTEMPI, Virgil" w:date="2016-04-26T16:24:00Z">
              <w:r>
                <w:rPr>
                  <w:color w:val="FF0000"/>
                  <w:sz w:val="22"/>
                  <w:szCs w:val="22"/>
                </w:rPr>
                <w:t>num</w:t>
              </w:r>
            </w:ins>
            <w:del w:id="1172" w:author="BONTEMPI, Virgil" w:date="2016-04-26T16:24:00Z">
              <w:r w:rsidRPr="00C8227F" w:rsidDel="001B3571">
                <w:rPr>
                  <w:color w:val="FF0000"/>
                  <w:sz w:val="22"/>
                  <w:szCs w:val="22"/>
                  <w:rPrChange w:id="1173" w:author="COUPAT, Jean-François" w:date="2016-04-18T10:18:00Z">
                    <w:rPr>
                      <w:color w:val="FF0000"/>
                    </w:rPr>
                  </w:rPrChange>
                </w:rPr>
                <w:delText>id</w:delText>
              </w:r>
            </w:del>
            <w:r w:rsidRPr="00C8227F">
              <w:rPr>
                <w:color w:val="FF0000"/>
                <w:sz w:val="22"/>
                <w:szCs w:val="22"/>
                <w:rPrChange w:id="1174" w:author="COUPAT, Jean-François" w:date="2016-04-18T10:18:00Z">
                  <w:rPr>
                    <w:color w:val="FF0000"/>
                  </w:rPr>
                </w:rPrChange>
              </w:rPr>
              <w:t>FicheVisuDyn,</w:t>
            </w:r>
            <w:del w:id="1175" w:author="BONTEMPI, Virgil" w:date="2016-04-14T14:55:00Z">
              <w:r w:rsidRPr="00C8227F" w:rsidDel="002070E8">
                <w:rPr>
                  <w:color w:val="FF0000"/>
                  <w:sz w:val="22"/>
                  <w:szCs w:val="22"/>
                  <w:rPrChange w:id="1176" w:author="COUPAT, Jean-François" w:date="2016-04-18T10:18:00Z">
                    <w:rPr>
                      <w:color w:val="FF0000"/>
                    </w:rPr>
                  </w:rPrChange>
                </w:rPr>
                <w:delText xml:space="preserve"> </w:delText>
              </w:r>
            </w:del>
            <w:ins w:id="1177" w:author="BONTEMPI, Virgil" w:date="2016-04-14T14:55:00Z">
              <w:r w:rsidRPr="00C8227F">
                <w:rPr>
                  <w:color w:val="FF0000"/>
                  <w:sz w:val="22"/>
                  <w:szCs w:val="22"/>
                  <w:rPrChange w:id="1178" w:author="COUPAT, Jean-François" w:date="2016-04-18T10:18:00Z">
                    <w:rPr>
                      <w:color w:val="FF0000"/>
                    </w:rPr>
                  </w:rPrChange>
                </w:rPr>
                <w:t xml:space="preserve"> </w:t>
              </w:r>
            </w:ins>
            <w:r w:rsidRPr="00C8227F">
              <w:rPr>
                <w:bCs/>
                <w:color w:val="FF0000"/>
                <w:sz w:val="22"/>
                <w:szCs w:val="22"/>
                <w:rPrChange w:id="1179" w:author="COUPAT, Jean-François" w:date="2016-04-18T10:18:00Z">
                  <w:rPr>
                    <w:bCs/>
                    <w:color w:val="FF0000"/>
                  </w:rPr>
                </w:rPrChange>
              </w:rPr>
              <w:t>int</w:t>
            </w:r>
            <w:del w:id="1180" w:author="BONTEMPI, Virgil" w:date="2016-04-14T14:55:00Z">
              <w:r w:rsidRPr="00C8227F" w:rsidDel="002070E8">
                <w:rPr>
                  <w:color w:val="FF0000"/>
                  <w:sz w:val="22"/>
                  <w:szCs w:val="22"/>
                  <w:rPrChange w:id="1181" w:author="COUPAT, Jean-François" w:date="2016-04-18T10:18:00Z">
                    <w:rPr>
                      <w:color w:val="FF0000"/>
                    </w:rPr>
                  </w:rPrChange>
                </w:rPr>
                <w:delText> </w:delText>
              </w:r>
            </w:del>
            <w:ins w:id="1182" w:author="BONTEMPI, Virgil" w:date="2016-04-14T14:55:00Z">
              <w:r w:rsidRPr="00C8227F">
                <w:rPr>
                  <w:color w:val="FF0000"/>
                  <w:sz w:val="22"/>
                  <w:szCs w:val="22"/>
                  <w:rPrChange w:id="1183" w:author="COUPAT, Jean-François" w:date="2016-04-18T10:18:00Z">
                    <w:rPr>
                      <w:color w:val="FF0000"/>
                    </w:rPr>
                  </w:rPrChange>
                </w:rPr>
                <w:t xml:space="preserve"> </w:t>
              </w:r>
            </w:ins>
            <w:r w:rsidRPr="00C8227F">
              <w:rPr>
                <w:color w:val="FF0000"/>
                <w:sz w:val="22"/>
                <w:szCs w:val="22"/>
                <w:rPrChange w:id="1184" w:author="COUPAT, Jean-François" w:date="2016-04-18T10:18:00Z">
                  <w:rPr>
                    <w:color w:val="FF0000"/>
                  </w:rPr>
                </w:rPrChange>
              </w:rPr>
              <w:t>langue1,</w:t>
            </w:r>
            <w:del w:id="1185" w:author="BONTEMPI, Virgil" w:date="2016-04-14T14:55:00Z">
              <w:r w:rsidRPr="00C8227F" w:rsidDel="002070E8">
                <w:rPr>
                  <w:color w:val="FF0000"/>
                  <w:sz w:val="22"/>
                  <w:szCs w:val="22"/>
                  <w:rPrChange w:id="1186" w:author="COUPAT, Jean-François" w:date="2016-04-18T10:18:00Z">
                    <w:rPr>
                      <w:color w:val="FF0000"/>
                    </w:rPr>
                  </w:rPrChange>
                </w:rPr>
                <w:delText> </w:delText>
              </w:r>
            </w:del>
            <w:ins w:id="1187" w:author="BONTEMPI, Virgil" w:date="2016-04-14T14:55:00Z">
              <w:r w:rsidRPr="00C8227F">
                <w:rPr>
                  <w:color w:val="FF0000"/>
                  <w:sz w:val="22"/>
                  <w:szCs w:val="22"/>
                  <w:rPrChange w:id="1188" w:author="COUPAT, Jean-François" w:date="2016-04-18T10:18:00Z">
                    <w:rPr>
                      <w:color w:val="FF0000"/>
                    </w:rPr>
                  </w:rPrChange>
                </w:rPr>
                <w:t xml:space="preserve"> </w:t>
              </w:r>
            </w:ins>
            <w:r w:rsidRPr="00C8227F">
              <w:rPr>
                <w:bCs/>
                <w:color w:val="FF0000"/>
                <w:sz w:val="22"/>
                <w:szCs w:val="22"/>
                <w:rPrChange w:id="1189" w:author="COUPAT, Jean-François" w:date="2016-04-18T10:18:00Z">
                  <w:rPr>
                    <w:bCs/>
                    <w:color w:val="FF0000"/>
                  </w:rPr>
                </w:rPrChange>
              </w:rPr>
              <w:t>int</w:t>
            </w:r>
            <w:del w:id="1190" w:author="BONTEMPI, Virgil" w:date="2016-04-14T14:55:00Z">
              <w:r w:rsidRPr="00C8227F" w:rsidDel="002070E8">
                <w:rPr>
                  <w:color w:val="FF0000"/>
                  <w:sz w:val="22"/>
                  <w:szCs w:val="22"/>
                  <w:rPrChange w:id="1191" w:author="COUPAT, Jean-François" w:date="2016-04-18T10:18:00Z">
                    <w:rPr>
                      <w:color w:val="FF0000"/>
                    </w:rPr>
                  </w:rPrChange>
                </w:rPr>
                <w:delText> </w:delText>
              </w:r>
            </w:del>
            <w:ins w:id="1192" w:author="BONTEMPI, Virgil" w:date="2016-04-14T14:55:00Z">
              <w:r w:rsidRPr="00C8227F">
                <w:rPr>
                  <w:color w:val="FF0000"/>
                  <w:sz w:val="22"/>
                  <w:szCs w:val="22"/>
                  <w:rPrChange w:id="1193" w:author="COUPAT, Jean-François" w:date="2016-04-18T10:18:00Z">
                    <w:rPr>
                      <w:color w:val="FF0000"/>
                    </w:rPr>
                  </w:rPrChange>
                </w:rPr>
                <w:t xml:space="preserve"> </w:t>
              </w:r>
            </w:ins>
            <w:r w:rsidRPr="00C8227F">
              <w:rPr>
                <w:color w:val="FF0000"/>
                <w:sz w:val="22"/>
                <w:szCs w:val="22"/>
                <w:rPrChange w:id="1194" w:author="COUPAT, Jean-François" w:date="2016-04-18T10:18:00Z">
                  <w:rPr>
                    <w:color w:val="FF0000"/>
                  </w:rPr>
                </w:rPrChange>
              </w:rPr>
              <w:t>langue2,</w:t>
            </w:r>
            <w:del w:id="1195" w:author="BONTEMPI, Virgil" w:date="2016-04-14T14:55:00Z">
              <w:r w:rsidRPr="00C8227F" w:rsidDel="002070E8">
                <w:rPr>
                  <w:color w:val="FF0000"/>
                  <w:sz w:val="22"/>
                  <w:szCs w:val="22"/>
                  <w:rPrChange w:id="1196" w:author="COUPAT, Jean-François" w:date="2016-04-18T10:18:00Z">
                    <w:rPr>
                      <w:color w:val="FF0000"/>
                    </w:rPr>
                  </w:rPrChange>
                </w:rPr>
                <w:delText> </w:delText>
              </w:r>
            </w:del>
            <w:ins w:id="1197" w:author="BONTEMPI, Virgil" w:date="2016-04-14T14:55:00Z">
              <w:r w:rsidRPr="00C8227F">
                <w:rPr>
                  <w:color w:val="FF0000"/>
                  <w:sz w:val="22"/>
                  <w:szCs w:val="22"/>
                  <w:rPrChange w:id="1198" w:author="COUPAT, Jean-François" w:date="2016-04-18T10:18:00Z">
                    <w:rPr>
                      <w:color w:val="FF0000"/>
                    </w:rPr>
                  </w:rPrChange>
                </w:rPr>
                <w:t xml:space="preserve"> </w:t>
              </w:r>
            </w:ins>
            <w:r w:rsidRPr="00C8227F">
              <w:rPr>
                <w:color w:val="FF0000"/>
                <w:sz w:val="22"/>
                <w:szCs w:val="22"/>
                <w:rPrChange w:id="1199" w:author="COUPAT, Jean-François" w:date="2016-04-18T10:18:00Z">
                  <w:rPr>
                    <w:color w:val="FF0000"/>
                  </w:rPr>
                </w:rPrChange>
              </w:rPr>
              <w:t>Requetes</w:t>
            </w:r>
            <w:del w:id="1200" w:author="BONTEMPI, Virgil" w:date="2016-04-14T14:55:00Z">
              <w:r w:rsidRPr="00C8227F" w:rsidDel="002070E8">
                <w:rPr>
                  <w:color w:val="FF0000"/>
                  <w:sz w:val="22"/>
                  <w:szCs w:val="22"/>
                  <w:rPrChange w:id="1201" w:author="COUPAT, Jean-François" w:date="2016-04-18T10:18:00Z">
                    <w:rPr>
                      <w:color w:val="FF0000"/>
                    </w:rPr>
                  </w:rPrChange>
                </w:rPr>
                <w:delText xml:space="preserve"> </w:delText>
              </w:r>
            </w:del>
            <w:ins w:id="1202" w:author="BONTEMPI, Virgil" w:date="2016-04-14T14:55:00Z">
              <w:r w:rsidRPr="00C8227F">
                <w:rPr>
                  <w:color w:val="FF0000"/>
                  <w:sz w:val="22"/>
                  <w:szCs w:val="22"/>
                  <w:rPrChange w:id="1203" w:author="COUPAT, Jean-François" w:date="2016-04-18T10:18:00Z">
                    <w:rPr>
                      <w:color w:val="FF0000"/>
                    </w:rPr>
                  </w:rPrChange>
                </w:rPr>
                <w:t xml:space="preserve"> </w:t>
              </w:r>
            </w:ins>
            <w:r w:rsidRPr="00C8227F">
              <w:rPr>
                <w:color w:val="FF0000"/>
                <w:sz w:val="22"/>
                <w:szCs w:val="22"/>
                <w:rPrChange w:id="1204" w:author="COUPAT, Jean-François" w:date="2016-04-18T10:18:00Z">
                  <w:rPr>
                    <w:color w:val="FF0000"/>
                  </w:rPr>
                </w:rPrChange>
              </w:rPr>
              <w:t>requete</w:t>
            </w:r>
            <w:ins w:id="1205" w:author="BONTEMPI, Virgil" w:date="2016-04-26T16:16:00Z">
              <w:r w:rsidRPr="00104688">
                <w:rPr>
                  <w:color w:val="FF0000"/>
                  <w:sz w:val="22"/>
                  <w:szCs w:val="22"/>
                </w:rPr>
                <w:t xml:space="preserve">, </w:t>
              </w:r>
              <w:r>
                <w:rPr>
                  <w:color w:val="FF0000"/>
                  <w:sz w:val="22"/>
                  <w:szCs w:val="22"/>
                </w:rPr>
                <w:t>List&lt;String&gt; listeErreursSQL</w:t>
              </w:r>
            </w:ins>
            <w:del w:id="1206" w:author="BONTEMPI, Virgil" w:date="2016-04-26T16:16:00Z">
              <w:r w:rsidRPr="00C8227F" w:rsidDel="008460FD">
                <w:rPr>
                  <w:color w:val="FF0000"/>
                  <w:sz w:val="22"/>
                  <w:szCs w:val="22"/>
                  <w:rPrChange w:id="1207" w:author="COUPAT, Jean-François" w:date="2016-04-18T10:18:00Z">
                    <w:rPr>
                      <w:color w:val="FF0000"/>
                    </w:rPr>
                  </w:rPrChange>
                </w:rPr>
                <w:delText>,</w:delText>
              </w:r>
            </w:del>
            <w:del w:id="1208" w:author="BONTEMPI, Virgil" w:date="2016-04-14T14:55:00Z">
              <w:r w:rsidRPr="00C8227F" w:rsidDel="002070E8">
                <w:rPr>
                  <w:color w:val="FF0000"/>
                  <w:sz w:val="22"/>
                  <w:szCs w:val="22"/>
                  <w:rPrChange w:id="1209" w:author="COUPAT, Jean-François" w:date="2016-04-18T10:18:00Z">
                    <w:rPr>
                      <w:color w:val="FF0000"/>
                    </w:rPr>
                  </w:rPrChange>
                </w:rPr>
                <w:delText> </w:delText>
              </w:r>
            </w:del>
            <w:del w:id="1210" w:author="BONTEMPI, Virgil" w:date="2016-04-26T16:16:00Z">
              <w:r w:rsidRPr="00C8227F" w:rsidDel="008460FD">
                <w:rPr>
                  <w:color w:val="FF0000"/>
                  <w:sz w:val="22"/>
                  <w:szCs w:val="22"/>
                  <w:rPrChange w:id="1211" w:author="COUPAT, Jean-François" w:date="2016-04-18T10:18:00Z">
                    <w:rPr>
                      <w:color w:val="FF0000"/>
                    </w:rPr>
                  </w:rPrChange>
                </w:rPr>
                <w:delText>DossierConfiguration</w:delText>
              </w:r>
            </w:del>
            <w:del w:id="1212" w:author="BONTEMPI, Virgil" w:date="2016-04-14T14:55:00Z">
              <w:r w:rsidRPr="00C8227F" w:rsidDel="002070E8">
                <w:rPr>
                  <w:color w:val="FF0000"/>
                  <w:sz w:val="22"/>
                  <w:szCs w:val="22"/>
                  <w:rPrChange w:id="1213" w:author="COUPAT, Jean-François" w:date="2016-04-18T10:18:00Z">
                    <w:rPr>
                      <w:color w:val="FF0000"/>
                    </w:rPr>
                  </w:rPrChange>
                </w:rPr>
                <w:delText xml:space="preserve"> </w:delText>
              </w:r>
            </w:del>
            <w:del w:id="1214" w:author="BONTEMPI, Virgil" w:date="2016-04-26T16:16:00Z">
              <w:r w:rsidRPr="00C8227F" w:rsidDel="008460FD">
                <w:rPr>
                  <w:color w:val="FF0000"/>
                  <w:sz w:val="22"/>
                  <w:szCs w:val="22"/>
                  <w:rPrChange w:id="1215" w:author="COUPAT, Jean-François" w:date="2016-04-18T10:18:00Z">
                    <w:rPr>
                      <w:color w:val="FF0000"/>
                    </w:rPr>
                  </w:rPrChange>
                </w:rPr>
                <w:delText>confiurationExcel</w:delText>
              </w:r>
            </w:del>
          </w:p>
        </w:tc>
      </w:tr>
      <w:tr w:rsidR="007562E5" w:rsidTr="00C8227F">
        <w:trPr>
          <w:trPrChange w:id="1216" w:author="COUPAT, Jean-François" w:date="2016-04-18T10:20:00Z">
            <w:trPr>
              <w:gridAfter w:val="0"/>
            </w:trPr>
          </w:trPrChange>
        </w:trPr>
        <w:tc>
          <w:tcPr>
            <w:tcW w:w="4077" w:type="dxa"/>
            <w:tcPrChange w:id="1217" w:author="COUPAT, Jean-François" w:date="2016-04-18T10:20:00Z">
              <w:tcPr>
                <w:tcW w:w="3066" w:type="dxa"/>
              </w:tcPr>
            </w:tcPrChange>
          </w:tcPr>
          <w:p w:rsidR="007562E5" w:rsidRPr="00C8227F" w:rsidRDefault="007562E5" w:rsidP="007562E5">
            <w:pPr>
              <w:rPr>
                <w:sz w:val="22"/>
                <w:szCs w:val="22"/>
                <w:rPrChange w:id="1218" w:author="COUPAT, Jean-François" w:date="2016-04-18T10:19:00Z">
                  <w:rPr/>
                </w:rPrChange>
              </w:rPr>
            </w:pPr>
            <w:r w:rsidRPr="00C8227F">
              <w:rPr>
                <w:color w:val="FF0000"/>
                <w:sz w:val="22"/>
                <w:szCs w:val="22"/>
                <w:rPrChange w:id="1219" w:author="COUPAT, Jean-François" w:date="2016-04-18T10:19:00Z">
                  <w:rPr>
                    <w:color w:val="FF0000"/>
                  </w:rPr>
                </w:rPrChange>
              </w:rPr>
              <w:t>ConfigurationFichierTexteBDD</w:t>
            </w:r>
          </w:p>
        </w:tc>
        <w:tc>
          <w:tcPr>
            <w:tcW w:w="3544" w:type="dxa"/>
            <w:tcPrChange w:id="1220" w:author="COUPAT, Jean-François" w:date="2016-04-18T10:20:00Z">
              <w:tcPr>
                <w:tcW w:w="3066" w:type="dxa"/>
                <w:gridSpan w:val="2"/>
              </w:tcPr>
            </w:tcPrChange>
          </w:tcPr>
          <w:p w:rsidR="007562E5" w:rsidRPr="00C8227F" w:rsidRDefault="007562E5" w:rsidP="007562E5">
            <w:pPr>
              <w:rPr>
                <w:color w:val="FF0000"/>
                <w:sz w:val="22"/>
                <w:szCs w:val="22"/>
                <w:rPrChange w:id="1221" w:author="COUPAT, Jean-François" w:date="2016-04-18T10:18:00Z">
                  <w:rPr>
                    <w:color w:val="FF0000"/>
                  </w:rPr>
                </w:rPrChange>
              </w:rPr>
            </w:pPr>
            <w:r w:rsidRPr="00C8227F">
              <w:rPr>
                <w:color w:val="FF0000"/>
                <w:sz w:val="22"/>
                <w:szCs w:val="22"/>
                <w:rPrChange w:id="1222" w:author="COUPAT, Jean-François" w:date="2016-04-18T10:18:00Z">
                  <w:rPr>
                    <w:color w:val="FF0000"/>
                  </w:rPr>
                </w:rPrChange>
              </w:rPr>
              <w:t>ConfigurationFichierTexteBDD</w:t>
            </w:r>
          </w:p>
        </w:tc>
        <w:tc>
          <w:tcPr>
            <w:tcW w:w="3260" w:type="dxa"/>
            <w:tcPrChange w:id="1223" w:author="COUPAT, Jean-François" w:date="2016-04-18T10:20:00Z">
              <w:tcPr>
                <w:tcW w:w="3474" w:type="dxa"/>
                <w:gridSpan w:val="2"/>
              </w:tcPr>
            </w:tcPrChange>
          </w:tcPr>
          <w:p w:rsidR="007562E5" w:rsidRPr="00C8227F" w:rsidRDefault="007562E5" w:rsidP="007562E5">
            <w:pPr>
              <w:rPr>
                <w:color w:val="FF0000"/>
                <w:sz w:val="22"/>
                <w:szCs w:val="22"/>
                <w:rPrChange w:id="1224" w:author="COUPAT, Jean-François" w:date="2016-04-18T10:18:00Z">
                  <w:rPr>
                    <w:color w:val="FF0000"/>
                  </w:rPr>
                </w:rPrChange>
              </w:rPr>
            </w:pPr>
            <w:r w:rsidRPr="00C8227F">
              <w:rPr>
                <w:color w:val="FF0000"/>
                <w:sz w:val="22"/>
                <w:szCs w:val="22"/>
                <w:rPrChange w:id="1225" w:author="COUPAT, Jean-François" w:date="2016-04-18T10:18:00Z">
                  <w:rPr>
                    <w:color w:val="FF0000"/>
                  </w:rPr>
                </w:rPrChange>
              </w:rPr>
              <w:t>int</w:t>
            </w:r>
            <w:del w:id="1226" w:author="BONTEMPI, Virgil" w:date="2016-04-14T14:55:00Z">
              <w:r w:rsidRPr="00C8227F" w:rsidDel="002070E8">
                <w:rPr>
                  <w:color w:val="FF0000"/>
                  <w:sz w:val="22"/>
                  <w:szCs w:val="22"/>
                  <w:rPrChange w:id="1227" w:author="COUPAT, Jean-François" w:date="2016-04-18T10:18:00Z">
                    <w:rPr>
                      <w:color w:val="FF0000"/>
                    </w:rPr>
                  </w:rPrChange>
                </w:rPr>
                <w:delText xml:space="preserve"> </w:delText>
              </w:r>
            </w:del>
            <w:ins w:id="1228" w:author="BONTEMPI, Virgil" w:date="2016-04-14T14:55:00Z">
              <w:r w:rsidRPr="00C8227F">
                <w:rPr>
                  <w:color w:val="FF0000"/>
                  <w:sz w:val="22"/>
                  <w:szCs w:val="22"/>
                  <w:rPrChange w:id="1229" w:author="COUPAT, Jean-François" w:date="2016-04-18T10:18:00Z">
                    <w:rPr>
                      <w:color w:val="FF0000"/>
                    </w:rPr>
                  </w:rPrChange>
                </w:rPr>
                <w:t xml:space="preserve"> </w:t>
              </w:r>
            </w:ins>
            <w:ins w:id="1230" w:author="BONTEMPI, Virgil" w:date="2016-04-26T16:25:00Z">
              <w:r>
                <w:rPr>
                  <w:color w:val="FF0000"/>
                  <w:sz w:val="22"/>
                  <w:szCs w:val="22"/>
                </w:rPr>
                <w:t>num</w:t>
              </w:r>
            </w:ins>
            <w:del w:id="1231" w:author="BONTEMPI, Virgil" w:date="2016-04-26T16:25:00Z">
              <w:r w:rsidRPr="00C8227F" w:rsidDel="001B3571">
                <w:rPr>
                  <w:color w:val="FF0000"/>
                  <w:sz w:val="22"/>
                  <w:szCs w:val="22"/>
                  <w:rPrChange w:id="1232" w:author="COUPAT, Jean-François" w:date="2016-04-18T10:18:00Z">
                    <w:rPr>
                      <w:color w:val="FF0000"/>
                    </w:rPr>
                  </w:rPrChange>
                </w:rPr>
                <w:delText>id</w:delText>
              </w:r>
            </w:del>
            <w:r w:rsidRPr="00C8227F">
              <w:rPr>
                <w:color w:val="FF0000"/>
                <w:sz w:val="22"/>
                <w:szCs w:val="22"/>
                <w:rPrChange w:id="1233" w:author="COUPAT, Jean-François" w:date="2016-04-18T10:18:00Z">
                  <w:rPr>
                    <w:color w:val="FF0000"/>
                  </w:rPr>
                </w:rPrChange>
              </w:rPr>
              <w:t>FichierTexte,</w:t>
            </w:r>
            <w:del w:id="1234" w:author="BONTEMPI, Virgil" w:date="2016-04-14T14:55:00Z">
              <w:r w:rsidRPr="00C8227F" w:rsidDel="002070E8">
                <w:rPr>
                  <w:color w:val="FF0000"/>
                  <w:sz w:val="22"/>
                  <w:szCs w:val="22"/>
                  <w:rPrChange w:id="1235" w:author="COUPAT, Jean-François" w:date="2016-04-18T10:18:00Z">
                    <w:rPr>
                      <w:color w:val="FF0000"/>
                    </w:rPr>
                  </w:rPrChange>
                </w:rPr>
                <w:delText xml:space="preserve"> </w:delText>
              </w:r>
            </w:del>
            <w:ins w:id="1236" w:author="BONTEMPI, Virgil" w:date="2016-04-14T14:55:00Z">
              <w:r w:rsidRPr="00C8227F">
                <w:rPr>
                  <w:color w:val="FF0000"/>
                  <w:sz w:val="22"/>
                  <w:szCs w:val="22"/>
                  <w:rPrChange w:id="1237" w:author="COUPAT, Jean-François" w:date="2016-04-18T10:18:00Z">
                    <w:rPr>
                      <w:color w:val="FF0000"/>
                    </w:rPr>
                  </w:rPrChange>
                </w:rPr>
                <w:t xml:space="preserve"> </w:t>
              </w:r>
            </w:ins>
            <w:r w:rsidRPr="00C8227F">
              <w:rPr>
                <w:bCs/>
                <w:color w:val="FF0000"/>
                <w:sz w:val="22"/>
                <w:szCs w:val="22"/>
                <w:rPrChange w:id="1238" w:author="COUPAT, Jean-François" w:date="2016-04-18T10:18:00Z">
                  <w:rPr>
                    <w:bCs/>
                    <w:color w:val="FF0000"/>
                  </w:rPr>
                </w:rPrChange>
              </w:rPr>
              <w:t>int</w:t>
            </w:r>
            <w:del w:id="1239" w:author="BONTEMPI, Virgil" w:date="2016-04-14T14:55:00Z">
              <w:r w:rsidRPr="00C8227F" w:rsidDel="002070E8">
                <w:rPr>
                  <w:color w:val="FF0000"/>
                  <w:sz w:val="22"/>
                  <w:szCs w:val="22"/>
                  <w:rPrChange w:id="1240" w:author="COUPAT, Jean-François" w:date="2016-04-18T10:18:00Z">
                    <w:rPr>
                      <w:color w:val="FF0000"/>
                    </w:rPr>
                  </w:rPrChange>
                </w:rPr>
                <w:delText> </w:delText>
              </w:r>
            </w:del>
            <w:ins w:id="1241" w:author="BONTEMPI, Virgil" w:date="2016-04-14T14:55:00Z">
              <w:r w:rsidRPr="00C8227F">
                <w:rPr>
                  <w:color w:val="FF0000"/>
                  <w:sz w:val="22"/>
                  <w:szCs w:val="22"/>
                  <w:rPrChange w:id="1242" w:author="COUPAT, Jean-François" w:date="2016-04-18T10:18:00Z">
                    <w:rPr>
                      <w:color w:val="FF0000"/>
                    </w:rPr>
                  </w:rPrChange>
                </w:rPr>
                <w:t xml:space="preserve"> </w:t>
              </w:r>
            </w:ins>
            <w:r w:rsidRPr="00C8227F">
              <w:rPr>
                <w:color w:val="FF0000"/>
                <w:sz w:val="22"/>
                <w:szCs w:val="22"/>
                <w:rPrChange w:id="1243" w:author="COUPAT, Jean-François" w:date="2016-04-18T10:18:00Z">
                  <w:rPr>
                    <w:color w:val="FF0000"/>
                  </w:rPr>
                </w:rPrChange>
              </w:rPr>
              <w:t>langue1,</w:t>
            </w:r>
            <w:del w:id="1244" w:author="BONTEMPI, Virgil" w:date="2016-04-14T14:55:00Z">
              <w:r w:rsidRPr="00C8227F" w:rsidDel="002070E8">
                <w:rPr>
                  <w:color w:val="FF0000"/>
                  <w:sz w:val="22"/>
                  <w:szCs w:val="22"/>
                  <w:rPrChange w:id="1245" w:author="COUPAT, Jean-François" w:date="2016-04-18T10:18:00Z">
                    <w:rPr>
                      <w:color w:val="FF0000"/>
                    </w:rPr>
                  </w:rPrChange>
                </w:rPr>
                <w:delText> </w:delText>
              </w:r>
            </w:del>
            <w:ins w:id="1246" w:author="BONTEMPI, Virgil" w:date="2016-04-14T14:55:00Z">
              <w:r w:rsidRPr="00C8227F">
                <w:rPr>
                  <w:color w:val="FF0000"/>
                  <w:sz w:val="22"/>
                  <w:szCs w:val="22"/>
                  <w:rPrChange w:id="1247" w:author="COUPAT, Jean-François" w:date="2016-04-18T10:18:00Z">
                    <w:rPr>
                      <w:color w:val="FF0000"/>
                    </w:rPr>
                  </w:rPrChange>
                </w:rPr>
                <w:t xml:space="preserve"> </w:t>
              </w:r>
            </w:ins>
            <w:r w:rsidRPr="00C8227F">
              <w:rPr>
                <w:bCs/>
                <w:color w:val="FF0000"/>
                <w:sz w:val="22"/>
                <w:szCs w:val="22"/>
                <w:rPrChange w:id="1248" w:author="COUPAT, Jean-François" w:date="2016-04-18T10:18:00Z">
                  <w:rPr>
                    <w:bCs/>
                    <w:color w:val="FF0000"/>
                  </w:rPr>
                </w:rPrChange>
              </w:rPr>
              <w:t>int</w:t>
            </w:r>
            <w:del w:id="1249" w:author="BONTEMPI, Virgil" w:date="2016-04-14T14:55:00Z">
              <w:r w:rsidRPr="00C8227F" w:rsidDel="002070E8">
                <w:rPr>
                  <w:color w:val="FF0000"/>
                  <w:sz w:val="22"/>
                  <w:szCs w:val="22"/>
                  <w:rPrChange w:id="1250" w:author="COUPAT, Jean-François" w:date="2016-04-18T10:18:00Z">
                    <w:rPr>
                      <w:color w:val="FF0000"/>
                    </w:rPr>
                  </w:rPrChange>
                </w:rPr>
                <w:delText> </w:delText>
              </w:r>
            </w:del>
            <w:ins w:id="1251" w:author="BONTEMPI, Virgil" w:date="2016-04-14T14:55:00Z">
              <w:r w:rsidRPr="00C8227F">
                <w:rPr>
                  <w:color w:val="FF0000"/>
                  <w:sz w:val="22"/>
                  <w:szCs w:val="22"/>
                  <w:rPrChange w:id="1252" w:author="COUPAT, Jean-François" w:date="2016-04-18T10:18:00Z">
                    <w:rPr>
                      <w:color w:val="FF0000"/>
                    </w:rPr>
                  </w:rPrChange>
                </w:rPr>
                <w:t xml:space="preserve"> </w:t>
              </w:r>
            </w:ins>
            <w:r w:rsidRPr="00C8227F">
              <w:rPr>
                <w:color w:val="FF0000"/>
                <w:sz w:val="22"/>
                <w:szCs w:val="22"/>
                <w:rPrChange w:id="1253" w:author="COUPAT, Jean-François" w:date="2016-04-18T10:18:00Z">
                  <w:rPr>
                    <w:color w:val="FF0000"/>
                  </w:rPr>
                </w:rPrChange>
              </w:rPr>
              <w:t>langue2,</w:t>
            </w:r>
            <w:del w:id="1254" w:author="BONTEMPI, Virgil" w:date="2016-04-14T14:55:00Z">
              <w:r w:rsidRPr="00C8227F" w:rsidDel="002070E8">
                <w:rPr>
                  <w:color w:val="FF0000"/>
                  <w:sz w:val="22"/>
                  <w:szCs w:val="22"/>
                  <w:rPrChange w:id="1255" w:author="COUPAT, Jean-François" w:date="2016-04-18T10:18:00Z">
                    <w:rPr>
                      <w:color w:val="FF0000"/>
                    </w:rPr>
                  </w:rPrChange>
                </w:rPr>
                <w:delText> </w:delText>
              </w:r>
            </w:del>
            <w:ins w:id="1256" w:author="BONTEMPI, Virgil" w:date="2016-04-14T14:55:00Z">
              <w:r w:rsidRPr="00C8227F">
                <w:rPr>
                  <w:color w:val="FF0000"/>
                  <w:sz w:val="22"/>
                  <w:szCs w:val="22"/>
                  <w:rPrChange w:id="1257" w:author="COUPAT, Jean-François" w:date="2016-04-18T10:18:00Z">
                    <w:rPr>
                      <w:color w:val="FF0000"/>
                    </w:rPr>
                  </w:rPrChange>
                </w:rPr>
                <w:t xml:space="preserve"> </w:t>
              </w:r>
            </w:ins>
            <w:r w:rsidRPr="00C8227F">
              <w:rPr>
                <w:color w:val="FF0000"/>
                <w:sz w:val="22"/>
                <w:szCs w:val="22"/>
                <w:rPrChange w:id="1258" w:author="COUPAT, Jean-François" w:date="2016-04-18T10:18:00Z">
                  <w:rPr>
                    <w:color w:val="FF0000"/>
                  </w:rPr>
                </w:rPrChange>
              </w:rPr>
              <w:t>Requetes</w:t>
            </w:r>
            <w:del w:id="1259" w:author="BONTEMPI, Virgil" w:date="2016-04-14T14:55:00Z">
              <w:r w:rsidRPr="00C8227F" w:rsidDel="002070E8">
                <w:rPr>
                  <w:color w:val="FF0000"/>
                  <w:sz w:val="22"/>
                  <w:szCs w:val="22"/>
                  <w:rPrChange w:id="1260" w:author="COUPAT, Jean-François" w:date="2016-04-18T10:18:00Z">
                    <w:rPr>
                      <w:color w:val="FF0000"/>
                    </w:rPr>
                  </w:rPrChange>
                </w:rPr>
                <w:delText xml:space="preserve"> </w:delText>
              </w:r>
            </w:del>
            <w:ins w:id="1261" w:author="BONTEMPI, Virgil" w:date="2016-04-14T14:55:00Z">
              <w:r w:rsidRPr="00C8227F">
                <w:rPr>
                  <w:color w:val="FF0000"/>
                  <w:sz w:val="22"/>
                  <w:szCs w:val="22"/>
                  <w:rPrChange w:id="1262" w:author="COUPAT, Jean-François" w:date="2016-04-18T10:18:00Z">
                    <w:rPr>
                      <w:color w:val="FF0000"/>
                    </w:rPr>
                  </w:rPrChange>
                </w:rPr>
                <w:t xml:space="preserve"> </w:t>
              </w:r>
            </w:ins>
            <w:r w:rsidRPr="00C8227F">
              <w:rPr>
                <w:color w:val="FF0000"/>
                <w:sz w:val="22"/>
                <w:szCs w:val="22"/>
                <w:rPrChange w:id="1263" w:author="COUPAT, Jean-François" w:date="2016-04-18T10:18:00Z">
                  <w:rPr>
                    <w:color w:val="FF0000"/>
                  </w:rPr>
                </w:rPrChange>
              </w:rPr>
              <w:t>requete</w:t>
            </w:r>
            <w:ins w:id="1264" w:author="BONTEMPI, Virgil" w:date="2016-04-26T16:17:00Z">
              <w:r w:rsidRPr="00104688">
                <w:rPr>
                  <w:color w:val="FF0000"/>
                  <w:sz w:val="22"/>
                  <w:szCs w:val="22"/>
                </w:rPr>
                <w:t xml:space="preserve">, </w:t>
              </w:r>
              <w:r>
                <w:rPr>
                  <w:color w:val="FF0000"/>
                  <w:sz w:val="22"/>
                  <w:szCs w:val="22"/>
                </w:rPr>
                <w:t>List&lt;String&gt; listeErreursSQL</w:t>
              </w:r>
            </w:ins>
            <w:del w:id="1265" w:author="BONTEMPI, Virgil" w:date="2016-04-26T16:17:00Z">
              <w:r w:rsidRPr="00C8227F" w:rsidDel="008460FD">
                <w:rPr>
                  <w:color w:val="FF0000"/>
                  <w:sz w:val="22"/>
                  <w:szCs w:val="22"/>
                  <w:rPrChange w:id="1266" w:author="COUPAT, Jean-François" w:date="2016-04-18T10:18:00Z">
                    <w:rPr>
                      <w:color w:val="FF0000"/>
                    </w:rPr>
                  </w:rPrChange>
                </w:rPr>
                <w:delText>,</w:delText>
              </w:r>
            </w:del>
            <w:del w:id="1267" w:author="BONTEMPI, Virgil" w:date="2016-04-14T14:55:00Z">
              <w:r w:rsidRPr="00C8227F" w:rsidDel="002070E8">
                <w:rPr>
                  <w:color w:val="FF0000"/>
                  <w:sz w:val="22"/>
                  <w:szCs w:val="22"/>
                  <w:rPrChange w:id="1268" w:author="COUPAT, Jean-François" w:date="2016-04-18T10:18:00Z">
                    <w:rPr>
                      <w:color w:val="FF0000"/>
                    </w:rPr>
                  </w:rPrChange>
                </w:rPr>
                <w:delText> </w:delText>
              </w:r>
            </w:del>
            <w:del w:id="1269" w:author="BONTEMPI, Virgil" w:date="2016-04-26T16:17:00Z">
              <w:r w:rsidRPr="00C8227F" w:rsidDel="008460FD">
                <w:rPr>
                  <w:color w:val="FF0000"/>
                  <w:sz w:val="22"/>
                  <w:szCs w:val="22"/>
                  <w:rPrChange w:id="1270" w:author="COUPAT, Jean-François" w:date="2016-04-18T10:18:00Z">
                    <w:rPr>
                      <w:color w:val="FF0000"/>
                    </w:rPr>
                  </w:rPrChange>
                </w:rPr>
                <w:delText>DossierConfiguration</w:delText>
              </w:r>
            </w:del>
            <w:del w:id="1271" w:author="BONTEMPI, Virgil" w:date="2016-04-14T14:55:00Z">
              <w:r w:rsidRPr="00C8227F" w:rsidDel="002070E8">
                <w:rPr>
                  <w:color w:val="FF0000"/>
                  <w:sz w:val="22"/>
                  <w:szCs w:val="22"/>
                  <w:rPrChange w:id="1272" w:author="COUPAT, Jean-François" w:date="2016-04-18T10:18:00Z">
                    <w:rPr>
                      <w:color w:val="FF0000"/>
                    </w:rPr>
                  </w:rPrChange>
                </w:rPr>
                <w:delText xml:space="preserve"> </w:delText>
              </w:r>
            </w:del>
            <w:del w:id="1273" w:author="BONTEMPI, Virgil" w:date="2016-04-26T16:17:00Z">
              <w:r w:rsidRPr="00C8227F" w:rsidDel="008460FD">
                <w:rPr>
                  <w:color w:val="FF0000"/>
                  <w:sz w:val="22"/>
                  <w:szCs w:val="22"/>
                  <w:rPrChange w:id="1274" w:author="COUPAT, Jean-François" w:date="2016-04-18T10:18:00Z">
                    <w:rPr>
                      <w:color w:val="FF0000"/>
                    </w:rPr>
                  </w:rPrChange>
                </w:rPr>
                <w:delText>confiurationExcel</w:delText>
              </w:r>
            </w:del>
          </w:p>
        </w:tc>
      </w:tr>
      <w:tr w:rsidR="007562E5" w:rsidTr="00C8227F">
        <w:trPr>
          <w:trPrChange w:id="1275" w:author="COUPAT, Jean-François" w:date="2016-04-18T10:20:00Z">
            <w:trPr>
              <w:gridAfter w:val="0"/>
            </w:trPr>
          </w:trPrChange>
        </w:trPr>
        <w:tc>
          <w:tcPr>
            <w:tcW w:w="4077" w:type="dxa"/>
            <w:tcPrChange w:id="1276" w:author="COUPAT, Jean-François" w:date="2016-04-18T10:20:00Z">
              <w:tcPr>
                <w:tcW w:w="3066" w:type="dxa"/>
              </w:tcPr>
            </w:tcPrChange>
          </w:tcPr>
          <w:p w:rsidR="007562E5" w:rsidRPr="00C8227F" w:rsidRDefault="007562E5" w:rsidP="007562E5">
            <w:pPr>
              <w:rPr>
                <w:sz w:val="22"/>
                <w:szCs w:val="22"/>
                <w:rPrChange w:id="1277" w:author="COUPAT, Jean-François" w:date="2016-04-18T10:19:00Z">
                  <w:rPr/>
                </w:rPrChange>
              </w:rPr>
            </w:pPr>
            <w:r w:rsidRPr="00C8227F">
              <w:rPr>
                <w:color w:val="FF0000"/>
                <w:sz w:val="22"/>
                <w:szCs w:val="22"/>
                <w:rPrChange w:id="1278" w:author="COUPAT, Jean-François" w:date="2016-04-18T10:19:00Z">
                  <w:rPr>
                    <w:color w:val="FF0000"/>
                  </w:rPr>
                </w:rPrChange>
              </w:rPr>
              <w:t>ConfigurationFonctionsServiceBDD</w:t>
            </w:r>
          </w:p>
        </w:tc>
        <w:tc>
          <w:tcPr>
            <w:tcW w:w="3544" w:type="dxa"/>
            <w:tcPrChange w:id="1279" w:author="COUPAT, Jean-François" w:date="2016-04-18T10:20:00Z">
              <w:tcPr>
                <w:tcW w:w="3066" w:type="dxa"/>
                <w:gridSpan w:val="2"/>
              </w:tcPr>
            </w:tcPrChange>
          </w:tcPr>
          <w:p w:rsidR="007562E5" w:rsidRPr="00C8227F" w:rsidRDefault="007562E5" w:rsidP="007562E5">
            <w:pPr>
              <w:rPr>
                <w:color w:val="FF0000"/>
                <w:sz w:val="22"/>
                <w:szCs w:val="22"/>
                <w:rPrChange w:id="1280" w:author="COUPAT, Jean-François" w:date="2016-04-18T10:18:00Z">
                  <w:rPr>
                    <w:color w:val="FF0000"/>
                  </w:rPr>
                </w:rPrChange>
              </w:rPr>
            </w:pPr>
            <w:r w:rsidRPr="00C8227F">
              <w:rPr>
                <w:color w:val="FF0000"/>
                <w:sz w:val="22"/>
                <w:szCs w:val="22"/>
                <w:rPrChange w:id="1281" w:author="COUPAT, Jean-François" w:date="2016-04-18T10:18:00Z">
                  <w:rPr>
                    <w:color w:val="FF0000"/>
                  </w:rPr>
                </w:rPrChange>
              </w:rPr>
              <w:t>ConfigurationFonctionsServiceBD</w:t>
            </w:r>
            <w:r w:rsidRPr="00C8227F">
              <w:rPr>
                <w:color w:val="FF0000"/>
                <w:sz w:val="22"/>
                <w:szCs w:val="22"/>
                <w:rPrChange w:id="1282" w:author="COUPAT, Jean-François" w:date="2016-04-18T10:18:00Z">
                  <w:rPr>
                    <w:color w:val="FF0000"/>
                  </w:rPr>
                </w:rPrChange>
              </w:rPr>
              <w:lastRenderedPageBreak/>
              <w:t>D</w:t>
            </w:r>
          </w:p>
        </w:tc>
        <w:tc>
          <w:tcPr>
            <w:tcW w:w="3260" w:type="dxa"/>
            <w:tcPrChange w:id="1283" w:author="COUPAT, Jean-François" w:date="2016-04-18T10:20:00Z">
              <w:tcPr>
                <w:tcW w:w="3474" w:type="dxa"/>
                <w:gridSpan w:val="2"/>
              </w:tcPr>
            </w:tcPrChange>
          </w:tcPr>
          <w:p w:rsidR="007562E5" w:rsidRPr="00C8227F" w:rsidRDefault="007562E5" w:rsidP="007562E5">
            <w:pPr>
              <w:rPr>
                <w:color w:val="FF0000"/>
                <w:sz w:val="22"/>
                <w:szCs w:val="22"/>
                <w:rPrChange w:id="1284" w:author="COUPAT, Jean-François" w:date="2016-04-18T10:18:00Z">
                  <w:rPr>
                    <w:color w:val="FF0000"/>
                  </w:rPr>
                </w:rPrChange>
              </w:rPr>
            </w:pPr>
            <w:r w:rsidRPr="00C8227F">
              <w:rPr>
                <w:color w:val="FF0000"/>
                <w:sz w:val="22"/>
                <w:szCs w:val="22"/>
                <w:rPrChange w:id="1285" w:author="COUPAT, Jean-François" w:date="2016-04-18T10:18:00Z">
                  <w:rPr>
                    <w:color w:val="FF0000"/>
                  </w:rPr>
                </w:rPrChange>
              </w:rPr>
              <w:lastRenderedPageBreak/>
              <w:t>int</w:t>
            </w:r>
            <w:del w:id="1286" w:author="BONTEMPI, Virgil" w:date="2016-04-14T14:55:00Z">
              <w:r w:rsidRPr="00C8227F" w:rsidDel="002070E8">
                <w:rPr>
                  <w:color w:val="FF0000"/>
                  <w:sz w:val="22"/>
                  <w:szCs w:val="22"/>
                  <w:rPrChange w:id="1287" w:author="COUPAT, Jean-François" w:date="2016-04-18T10:18:00Z">
                    <w:rPr>
                      <w:color w:val="FF0000"/>
                    </w:rPr>
                  </w:rPrChange>
                </w:rPr>
                <w:delText xml:space="preserve"> </w:delText>
              </w:r>
            </w:del>
            <w:ins w:id="1288" w:author="BONTEMPI, Virgil" w:date="2016-04-14T14:55:00Z">
              <w:r w:rsidRPr="00C8227F">
                <w:rPr>
                  <w:color w:val="FF0000"/>
                  <w:sz w:val="22"/>
                  <w:szCs w:val="22"/>
                  <w:rPrChange w:id="1289" w:author="COUPAT, Jean-François" w:date="2016-04-18T10:18:00Z">
                    <w:rPr>
                      <w:color w:val="FF0000"/>
                    </w:rPr>
                  </w:rPrChange>
                </w:rPr>
                <w:t xml:space="preserve"> </w:t>
              </w:r>
            </w:ins>
            <w:ins w:id="1290" w:author="BONTEMPI, Virgil" w:date="2016-04-26T16:28:00Z">
              <w:r>
                <w:rPr>
                  <w:color w:val="FF0000"/>
                  <w:sz w:val="22"/>
                  <w:szCs w:val="22"/>
                </w:rPr>
                <w:t>num</w:t>
              </w:r>
            </w:ins>
            <w:del w:id="1291" w:author="BONTEMPI, Virgil" w:date="2016-04-26T16:28:00Z">
              <w:r w:rsidRPr="00C8227F" w:rsidDel="001B3571">
                <w:rPr>
                  <w:color w:val="FF0000"/>
                  <w:sz w:val="22"/>
                  <w:szCs w:val="22"/>
                  <w:rPrChange w:id="1292" w:author="COUPAT, Jean-François" w:date="2016-04-18T10:18:00Z">
                    <w:rPr>
                      <w:color w:val="FF0000"/>
                    </w:rPr>
                  </w:rPrChange>
                </w:rPr>
                <w:delText>id</w:delText>
              </w:r>
            </w:del>
            <w:r w:rsidRPr="00C8227F">
              <w:rPr>
                <w:color w:val="FF0000"/>
                <w:sz w:val="22"/>
                <w:szCs w:val="22"/>
                <w:rPrChange w:id="1293" w:author="COUPAT, Jean-François" w:date="2016-04-18T10:18:00Z">
                  <w:rPr>
                    <w:color w:val="FF0000"/>
                  </w:rPr>
                </w:rPrChange>
              </w:rPr>
              <w:t>FonctionService,</w:t>
            </w:r>
            <w:del w:id="1294" w:author="BONTEMPI, Virgil" w:date="2016-04-14T14:55:00Z">
              <w:r w:rsidRPr="00C8227F" w:rsidDel="002070E8">
                <w:rPr>
                  <w:bCs/>
                  <w:color w:val="FF0000"/>
                  <w:sz w:val="22"/>
                  <w:szCs w:val="22"/>
                  <w:rPrChange w:id="1295" w:author="COUPAT, Jean-François" w:date="2016-04-18T10:18:00Z">
                    <w:rPr>
                      <w:bCs/>
                      <w:color w:val="FF0000"/>
                    </w:rPr>
                  </w:rPrChange>
                </w:rPr>
                <w:delText xml:space="preserve"> </w:delText>
              </w:r>
            </w:del>
            <w:ins w:id="1296" w:author="BONTEMPI, Virgil" w:date="2016-04-14T14:55:00Z">
              <w:r w:rsidRPr="00C8227F">
                <w:rPr>
                  <w:bCs/>
                  <w:color w:val="FF0000"/>
                  <w:sz w:val="22"/>
                  <w:szCs w:val="22"/>
                  <w:rPrChange w:id="1297" w:author="COUPAT, Jean-François" w:date="2016-04-18T10:18:00Z">
                    <w:rPr>
                      <w:bCs/>
                      <w:color w:val="FF0000"/>
                    </w:rPr>
                  </w:rPrChange>
                </w:rPr>
                <w:t xml:space="preserve"> </w:t>
              </w:r>
            </w:ins>
            <w:r w:rsidRPr="00C8227F">
              <w:rPr>
                <w:bCs/>
                <w:color w:val="FF0000"/>
                <w:sz w:val="22"/>
                <w:szCs w:val="22"/>
                <w:rPrChange w:id="1298" w:author="COUPAT, Jean-François" w:date="2016-04-18T10:18:00Z">
                  <w:rPr>
                    <w:bCs/>
                    <w:color w:val="FF0000"/>
                  </w:rPr>
                </w:rPrChange>
              </w:rPr>
              <w:t>int</w:t>
            </w:r>
            <w:del w:id="1299" w:author="BONTEMPI, Virgil" w:date="2016-04-14T14:55:00Z">
              <w:r w:rsidRPr="00C8227F" w:rsidDel="002070E8">
                <w:rPr>
                  <w:color w:val="FF0000"/>
                  <w:sz w:val="22"/>
                  <w:szCs w:val="22"/>
                  <w:rPrChange w:id="1300" w:author="COUPAT, Jean-François" w:date="2016-04-18T10:18:00Z">
                    <w:rPr>
                      <w:color w:val="FF0000"/>
                    </w:rPr>
                  </w:rPrChange>
                </w:rPr>
                <w:delText> </w:delText>
              </w:r>
            </w:del>
            <w:ins w:id="1301" w:author="BONTEMPI, Virgil" w:date="2016-04-14T14:55:00Z">
              <w:r w:rsidRPr="00C8227F">
                <w:rPr>
                  <w:color w:val="FF0000"/>
                  <w:sz w:val="22"/>
                  <w:szCs w:val="22"/>
                  <w:rPrChange w:id="1302" w:author="COUPAT, Jean-François" w:date="2016-04-18T10:18:00Z">
                    <w:rPr>
                      <w:color w:val="FF0000"/>
                    </w:rPr>
                  </w:rPrChange>
                </w:rPr>
                <w:t xml:space="preserve"> </w:t>
              </w:r>
            </w:ins>
            <w:r w:rsidRPr="00C8227F">
              <w:rPr>
                <w:color w:val="FF0000"/>
                <w:sz w:val="22"/>
                <w:szCs w:val="22"/>
                <w:rPrChange w:id="1303" w:author="COUPAT, Jean-François" w:date="2016-04-18T10:18:00Z">
                  <w:rPr>
                    <w:color w:val="FF0000"/>
                  </w:rPr>
                </w:rPrChange>
              </w:rPr>
              <w:lastRenderedPageBreak/>
              <w:t>langue1,</w:t>
            </w:r>
            <w:del w:id="1304" w:author="BONTEMPI, Virgil" w:date="2016-04-14T14:55:00Z">
              <w:r w:rsidRPr="00C8227F" w:rsidDel="002070E8">
                <w:rPr>
                  <w:color w:val="FF0000"/>
                  <w:sz w:val="22"/>
                  <w:szCs w:val="22"/>
                  <w:rPrChange w:id="1305" w:author="COUPAT, Jean-François" w:date="2016-04-18T10:18:00Z">
                    <w:rPr>
                      <w:color w:val="FF0000"/>
                    </w:rPr>
                  </w:rPrChange>
                </w:rPr>
                <w:delText> </w:delText>
              </w:r>
            </w:del>
            <w:ins w:id="1306" w:author="BONTEMPI, Virgil" w:date="2016-04-14T14:55:00Z">
              <w:r w:rsidRPr="00C8227F">
                <w:rPr>
                  <w:color w:val="FF0000"/>
                  <w:sz w:val="22"/>
                  <w:szCs w:val="22"/>
                  <w:rPrChange w:id="1307" w:author="COUPAT, Jean-François" w:date="2016-04-18T10:18:00Z">
                    <w:rPr>
                      <w:color w:val="FF0000"/>
                    </w:rPr>
                  </w:rPrChange>
                </w:rPr>
                <w:t xml:space="preserve"> </w:t>
              </w:r>
            </w:ins>
            <w:r w:rsidRPr="00C8227F">
              <w:rPr>
                <w:bCs/>
                <w:color w:val="FF0000"/>
                <w:sz w:val="22"/>
                <w:szCs w:val="22"/>
                <w:rPrChange w:id="1308" w:author="COUPAT, Jean-François" w:date="2016-04-18T10:18:00Z">
                  <w:rPr>
                    <w:bCs/>
                    <w:color w:val="FF0000"/>
                  </w:rPr>
                </w:rPrChange>
              </w:rPr>
              <w:t>int</w:t>
            </w:r>
            <w:del w:id="1309" w:author="BONTEMPI, Virgil" w:date="2016-04-14T14:55:00Z">
              <w:r w:rsidRPr="00C8227F" w:rsidDel="002070E8">
                <w:rPr>
                  <w:color w:val="FF0000"/>
                  <w:sz w:val="22"/>
                  <w:szCs w:val="22"/>
                  <w:rPrChange w:id="1310" w:author="COUPAT, Jean-François" w:date="2016-04-18T10:18:00Z">
                    <w:rPr>
                      <w:color w:val="FF0000"/>
                    </w:rPr>
                  </w:rPrChange>
                </w:rPr>
                <w:delText> </w:delText>
              </w:r>
            </w:del>
            <w:ins w:id="1311" w:author="BONTEMPI, Virgil" w:date="2016-04-14T14:55:00Z">
              <w:r w:rsidRPr="00C8227F">
                <w:rPr>
                  <w:color w:val="FF0000"/>
                  <w:sz w:val="22"/>
                  <w:szCs w:val="22"/>
                  <w:rPrChange w:id="1312" w:author="COUPAT, Jean-François" w:date="2016-04-18T10:18:00Z">
                    <w:rPr>
                      <w:color w:val="FF0000"/>
                    </w:rPr>
                  </w:rPrChange>
                </w:rPr>
                <w:t xml:space="preserve"> </w:t>
              </w:r>
            </w:ins>
            <w:r w:rsidRPr="00C8227F">
              <w:rPr>
                <w:color w:val="FF0000"/>
                <w:sz w:val="22"/>
                <w:szCs w:val="22"/>
                <w:rPrChange w:id="1313" w:author="COUPAT, Jean-François" w:date="2016-04-18T10:18:00Z">
                  <w:rPr>
                    <w:color w:val="FF0000"/>
                  </w:rPr>
                </w:rPrChange>
              </w:rPr>
              <w:t>langue2,</w:t>
            </w:r>
            <w:del w:id="1314" w:author="BONTEMPI, Virgil" w:date="2016-04-14T14:55:00Z">
              <w:r w:rsidRPr="00C8227F" w:rsidDel="002070E8">
                <w:rPr>
                  <w:color w:val="FF0000"/>
                  <w:sz w:val="22"/>
                  <w:szCs w:val="22"/>
                  <w:rPrChange w:id="1315" w:author="COUPAT, Jean-François" w:date="2016-04-18T10:18:00Z">
                    <w:rPr>
                      <w:color w:val="FF0000"/>
                    </w:rPr>
                  </w:rPrChange>
                </w:rPr>
                <w:delText> </w:delText>
              </w:r>
            </w:del>
            <w:ins w:id="1316" w:author="BONTEMPI, Virgil" w:date="2016-04-14T14:55:00Z">
              <w:r w:rsidRPr="00C8227F">
                <w:rPr>
                  <w:color w:val="FF0000"/>
                  <w:sz w:val="22"/>
                  <w:szCs w:val="22"/>
                  <w:rPrChange w:id="1317" w:author="COUPAT, Jean-François" w:date="2016-04-18T10:18:00Z">
                    <w:rPr>
                      <w:color w:val="FF0000"/>
                    </w:rPr>
                  </w:rPrChange>
                </w:rPr>
                <w:t xml:space="preserve"> </w:t>
              </w:r>
            </w:ins>
            <w:r w:rsidRPr="00C8227F">
              <w:rPr>
                <w:color w:val="FF0000"/>
                <w:sz w:val="22"/>
                <w:szCs w:val="22"/>
                <w:rPrChange w:id="1318" w:author="COUPAT, Jean-François" w:date="2016-04-18T10:18:00Z">
                  <w:rPr>
                    <w:color w:val="FF0000"/>
                  </w:rPr>
                </w:rPrChange>
              </w:rPr>
              <w:t>Requetes</w:t>
            </w:r>
            <w:del w:id="1319" w:author="BONTEMPI, Virgil" w:date="2016-04-14T14:55:00Z">
              <w:r w:rsidRPr="00C8227F" w:rsidDel="002070E8">
                <w:rPr>
                  <w:color w:val="FF0000"/>
                  <w:sz w:val="22"/>
                  <w:szCs w:val="22"/>
                  <w:rPrChange w:id="1320" w:author="COUPAT, Jean-François" w:date="2016-04-18T10:18:00Z">
                    <w:rPr>
                      <w:color w:val="FF0000"/>
                    </w:rPr>
                  </w:rPrChange>
                </w:rPr>
                <w:delText xml:space="preserve"> </w:delText>
              </w:r>
            </w:del>
            <w:ins w:id="1321" w:author="BONTEMPI, Virgil" w:date="2016-04-14T14:55:00Z">
              <w:r w:rsidRPr="00C8227F">
                <w:rPr>
                  <w:color w:val="FF0000"/>
                  <w:sz w:val="22"/>
                  <w:szCs w:val="22"/>
                  <w:rPrChange w:id="1322" w:author="COUPAT, Jean-François" w:date="2016-04-18T10:18:00Z">
                    <w:rPr>
                      <w:color w:val="FF0000"/>
                    </w:rPr>
                  </w:rPrChange>
                </w:rPr>
                <w:t xml:space="preserve"> </w:t>
              </w:r>
            </w:ins>
            <w:r w:rsidRPr="00C8227F">
              <w:rPr>
                <w:color w:val="FF0000"/>
                <w:sz w:val="22"/>
                <w:szCs w:val="22"/>
                <w:rPrChange w:id="1323" w:author="COUPAT, Jean-François" w:date="2016-04-18T10:18:00Z">
                  <w:rPr>
                    <w:color w:val="FF0000"/>
                  </w:rPr>
                </w:rPrChange>
              </w:rPr>
              <w:t>requete</w:t>
            </w:r>
            <w:ins w:id="1324" w:author="BONTEMPI, Virgil" w:date="2016-04-26T16:17:00Z">
              <w:r w:rsidRPr="00104688">
                <w:rPr>
                  <w:color w:val="FF0000"/>
                  <w:sz w:val="22"/>
                  <w:szCs w:val="22"/>
                </w:rPr>
                <w:t xml:space="preserve">, </w:t>
              </w:r>
              <w:r>
                <w:rPr>
                  <w:color w:val="FF0000"/>
                  <w:sz w:val="22"/>
                  <w:szCs w:val="22"/>
                </w:rPr>
                <w:t>List&lt;String&gt; listeErreursSQL</w:t>
              </w:r>
            </w:ins>
            <w:del w:id="1325" w:author="BONTEMPI, Virgil" w:date="2016-04-26T16:17:00Z">
              <w:r w:rsidRPr="00C8227F" w:rsidDel="008460FD">
                <w:rPr>
                  <w:color w:val="FF0000"/>
                  <w:sz w:val="22"/>
                  <w:szCs w:val="22"/>
                  <w:rPrChange w:id="1326" w:author="COUPAT, Jean-François" w:date="2016-04-18T10:18:00Z">
                    <w:rPr>
                      <w:color w:val="FF0000"/>
                    </w:rPr>
                  </w:rPrChange>
                </w:rPr>
                <w:delText>,</w:delText>
              </w:r>
            </w:del>
            <w:del w:id="1327" w:author="BONTEMPI, Virgil" w:date="2016-04-14T14:55:00Z">
              <w:r w:rsidRPr="00C8227F" w:rsidDel="002070E8">
                <w:rPr>
                  <w:color w:val="FF0000"/>
                  <w:sz w:val="22"/>
                  <w:szCs w:val="22"/>
                  <w:rPrChange w:id="1328" w:author="COUPAT, Jean-François" w:date="2016-04-18T10:18:00Z">
                    <w:rPr>
                      <w:color w:val="FF0000"/>
                    </w:rPr>
                  </w:rPrChange>
                </w:rPr>
                <w:delText> </w:delText>
              </w:r>
            </w:del>
            <w:del w:id="1329" w:author="BONTEMPI, Virgil" w:date="2016-04-26T16:17:00Z">
              <w:r w:rsidRPr="00C8227F" w:rsidDel="008460FD">
                <w:rPr>
                  <w:color w:val="FF0000"/>
                  <w:sz w:val="22"/>
                  <w:szCs w:val="22"/>
                  <w:rPrChange w:id="1330" w:author="COUPAT, Jean-François" w:date="2016-04-18T10:18:00Z">
                    <w:rPr>
                      <w:color w:val="FF0000"/>
                    </w:rPr>
                  </w:rPrChange>
                </w:rPr>
                <w:delText>DossierConfiguration</w:delText>
              </w:r>
            </w:del>
            <w:del w:id="1331" w:author="BONTEMPI, Virgil" w:date="2016-04-14T14:55:00Z">
              <w:r w:rsidRPr="00C8227F" w:rsidDel="002070E8">
                <w:rPr>
                  <w:color w:val="FF0000"/>
                  <w:sz w:val="22"/>
                  <w:szCs w:val="22"/>
                  <w:rPrChange w:id="1332" w:author="COUPAT, Jean-François" w:date="2016-04-18T10:18:00Z">
                    <w:rPr>
                      <w:color w:val="FF0000"/>
                    </w:rPr>
                  </w:rPrChange>
                </w:rPr>
                <w:delText xml:space="preserve"> </w:delText>
              </w:r>
            </w:del>
            <w:del w:id="1333" w:author="BONTEMPI, Virgil" w:date="2016-04-26T16:17:00Z">
              <w:r w:rsidRPr="00C8227F" w:rsidDel="008460FD">
                <w:rPr>
                  <w:color w:val="FF0000"/>
                  <w:sz w:val="22"/>
                  <w:szCs w:val="22"/>
                  <w:rPrChange w:id="1334" w:author="COUPAT, Jean-François" w:date="2016-04-18T10:18:00Z">
                    <w:rPr>
                      <w:color w:val="FF0000"/>
                    </w:rPr>
                  </w:rPrChange>
                </w:rPr>
                <w:delText>configurationExcel</w:delText>
              </w:r>
            </w:del>
          </w:p>
        </w:tc>
      </w:tr>
      <w:tr w:rsidR="007562E5" w:rsidTr="00C8227F">
        <w:trPr>
          <w:trPrChange w:id="1335" w:author="COUPAT, Jean-François" w:date="2016-04-18T10:20:00Z">
            <w:trPr>
              <w:gridAfter w:val="0"/>
            </w:trPr>
          </w:trPrChange>
        </w:trPr>
        <w:tc>
          <w:tcPr>
            <w:tcW w:w="4077" w:type="dxa"/>
            <w:tcPrChange w:id="1336" w:author="COUPAT, Jean-François" w:date="2016-04-18T10:20:00Z">
              <w:tcPr>
                <w:tcW w:w="3066" w:type="dxa"/>
              </w:tcPr>
            </w:tcPrChange>
          </w:tcPr>
          <w:p w:rsidR="007562E5" w:rsidRPr="00C8227F" w:rsidRDefault="007562E5" w:rsidP="007562E5">
            <w:pPr>
              <w:rPr>
                <w:sz w:val="22"/>
                <w:szCs w:val="22"/>
                <w:rPrChange w:id="1337" w:author="COUPAT, Jean-François" w:date="2016-04-18T10:19:00Z">
                  <w:rPr/>
                </w:rPrChange>
              </w:rPr>
            </w:pPr>
            <w:r w:rsidRPr="00C8227F">
              <w:rPr>
                <w:color w:val="FF0000"/>
                <w:sz w:val="22"/>
                <w:szCs w:val="22"/>
                <w:rPrChange w:id="1338" w:author="COUPAT, Jean-François" w:date="2016-04-18T10:19:00Z">
                  <w:rPr>
                    <w:color w:val="FF0000"/>
                  </w:rPr>
                </w:rPrChange>
              </w:rPr>
              <w:lastRenderedPageBreak/>
              <w:t>ConfigurationGroupeOPCBDD</w:t>
            </w:r>
          </w:p>
        </w:tc>
        <w:tc>
          <w:tcPr>
            <w:tcW w:w="3544" w:type="dxa"/>
            <w:tcPrChange w:id="1339" w:author="COUPAT, Jean-François" w:date="2016-04-18T10:20:00Z">
              <w:tcPr>
                <w:tcW w:w="3066" w:type="dxa"/>
                <w:gridSpan w:val="2"/>
              </w:tcPr>
            </w:tcPrChange>
          </w:tcPr>
          <w:p w:rsidR="007562E5" w:rsidRPr="00C8227F" w:rsidRDefault="007562E5" w:rsidP="007562E5">
            <w:pPr>
              <w:rPr>
                <w:color w:val="FF0000"/>
                <w:sz w:val="22"/>
                <w:szCs w:val="22"/>
                <w:rPrChange w:id="1340" w:author="COUPAT, Jean-François" w:date="2016-04-18T10:18:00Z">
                  <w:rPr>
                    <w:color w:val="FF0000"/>
                  </w:rPr>
                </w:rPrChange>
              </w:rPr>
            </w:pPr>
            <w:r w:rsidRPr="00C8227F">
              <w:rPr>
                <w:color w:val="FF0000"/>
                <w:sz w:val="22"/>
                <w:szCs w:val="22"/>
                <w:rPrChange w:id="1341" w:author="COUPAT, Jean-François" w:date="2016-04-18T10:18:00Z">
                  <w:rPr>
                    <w:color w:val="FF0000"/>
                  </w:rPr>
                </w:rPrChange>
              </w:rPr>
              <w:t>ConfigurationGroupeOPCBDD</w:t>
            </w:r>
          </w:p>
        </w:tc>
        <w:tc>
          <w:tcPr>
            <w:tcW w:w="3260" w:type="dxa"/>
            <w:tcPrChange w:id="1342" w:author="COUPAT, Jean-François" w:date="2016-04-18T10:20:00Z">
              <w:tcPr>
                <w:tcW w:w="3474" w:type="dxa"/>
                <w:gridSpan w:val="2"/>
              </w:tcPr>
            </w:tcPrChange>
          </w:tcPr>
          <w:p w:rsidR="007562E5" w:rsidRPr="00C8227F" w:rsidRDefault="007562E5" w:rsidP="007562E5">
            <w:pPr>
              <w:rPr>
                <w:color w:val="FF0000"/>
                <w:sz w:val="22"/>
                <w:szCs w:val="22"/>
                <w:rPrChange w:id="1343" w:author="COUPAT, Jean-François" w:date="2016-04-18T10:18:00Z">
                  <w:rPr>
                    <w:color w:val="FF0000"/>
                  </w:rPr>
                </w:rPrChange>
              </w:rPr>
            </w:pPr>
            <w:r w:rsidRPr="00C8227F">
              <w:rPr>
                <w:color w:val="FF0000"/>
                <w:sz w:val="22"/>
                <w:szCs w:val="22"/>
                <w:rPrChange w:id="1344" w:author="COUPAT, Jean-François" w:date="2016-04-18T10:18:00Z">
                  <w:rPr>
                    <w:color w:val="FF0000"/>
                  </w:rPr>
                </w:rPrChange>
              </w:rPr>
              <w:t xml:space="preserve">int </w:t>
            </w:r>
            <w:ins w:id="1345" w:author="BONTEMPI, Virgil" w:date="2016-04-26T16:28:00Z">
              <w:r>
                <w:rPr>
                  <w:color w:val="FF0000"/>
                  <w:sz w:val="22"/>
                  <w:szCs w:val="22"/>
                </w:rPr>
                <w:t>num</w:t>
              </w:r>
            </w:ins>
            <w:del w:id="1346" w:author="BONTEMPI, Virgil" w:date="2016-04-26T16:28:00Z">
              <w:r w:rsidRPr="00C8227F" w:rsidDel="007D6288">
                <w:rPr>
                  <w:color w:val="FF0000"/>
                  <w:sz w:val="22"/>
                  <w:szCs w:val="22"/>
                  <w:rPrChange w:id="1347" w:author="COUPAT, Jean-François" w:date="2016-04-18T10:18:00Z">
                    <w:rPr>
                      <w:color w:val="FF0000"/>
                    </w:rPr>
                  </w:rPrChange>
                </w:rPr>
                <w:delText>id</w:delText>
              </w:r>
            </w:del>
            <w:r w:rsidRPr="00C8227F">
              <w:rPr>
                <w:color w:val="FF0000"/>
                <w:sz w:val="22"/>
                <w:szCs w:val="22"/>
                <w:rPrChange w:id="1348" w:author="COUPAT, Jean-François" w:date="2016-04-18T10:18:00Z">
                  <w:rPr>
                    <w:color w:val="FF0000"/>
                  </w:rPr>
                </w:rPrChange>
              </w:rPr>
              <w:t>GroupeOPC,</w:t>
            </w:r>
            <w:r w:rsidRPr="00C8227F">
              <w:rPr>
                <w:bCs/>
                <w:color w:val="FF0000"/>
                <w:sz w:val="22"/>
                <w:szCs w:val="22"/>
                <w:rPrChange w:id="1349" w:author="COUPAT, Jean-François" w:date="2016-04-18T10:18:00Z">
                  <w:rPr>
                    <w:bCs/>
                    <w:color w:val="FF0000"/>
                  </w:rPr>
                </w:rPrChange>
              </w:rPr>
              <w:t xml:space="preserve"> int</w:t>
            </w:r>
            <w:del w:id="1350" w:author="BONTEMPI, Virgil" w:date="2016-04-14T14:55:00Z">
              <w:r w:rsidRPr="00C8227F" w:rsidDel="002070E8">
                <w:rPr>
                  <w:color w:val="FF0000"/>
                  <w:sz w:val="22"/>
                  <w:szCs w:val="22"/>
                  <w:rPrChange w:id="1351" w:author="COUPAT, Jean-François" w:date="2016-04-18T10:18:00Z">
                    <w:rPr>
                      <w:color w:val="FF0000"/>
                    </w:rPr>
                  </w:rPrChange>
                </w:rPr>
                <w:delText> </w:delText>
              </w:r>
            </w:del>
            <w:ins w:id="1352" w:author="BONTEMPI, Virgil" w:date="2016-04-14T14:55:00Z">
              <w:r w:rsidRPr="00C8227F">
                <w:rPr>
                  <w:color w:val="FF0000"/>
                  <w:sz w:val="22"/>
                  <w:szCs w:val="22"/>
                  <w:rPrChange w:id="1353" w:author="COUPAT, Jean-François" w:date="2016-04-18T10:18:00Z">
                    <w:rPr>
                      <w:color w:val="FF0000"/>
                    </w:rPr>
                  </w:rPrChange>
                </w:rPr>
                <w:t xml:space="preserve"> </w:t>
              </w:r>
            </w:ins>
            <w:r w:rsidRPr="00C8227F">
              <w:rPr>
                <w:color w:val="FF0000"/>
                <w:sz w:val="22"/>
                <w:szCs w:val="22"/>
                <w:rPrChange w:id="1354" w:author="COUPAT, Jean-François" w:date="2016-04-18T10:18:00Z">
                  <w:rPr>
                    <w:color w:val="FF0000"/>
                  </w:rPr>
                </w:rPrChange>
              </w:rPr>
              <w:t>langue1,</w:t>
            </w:r>
            <w:del w:id="1355" w:author="BONTEMPI, Virgil" w:date="2016-04-14T14:55:00Z">
              <w:r w:rsidRPr="00C8227F" w:rsidDel="002070E8">
                <w:rPr>
                  <w:color w:val="FF0000"/>
                  <w:sz w:val="22"/>
                  <w:szCs w:val="22"/>
                  <w:rPrChange w:id="1356" w:author="COUPAT, Jean-François" w:date="2016-04-18T10:18:00Z">
                    <w:rPr>
                      <w:color w:val="FF0000"/>
                    </w:rPr>
                  </w:rPrChange>
                </w:rPr>
                <w:delText> </w:delText>
              </w:r>
            </w:del>
            <w:ins w:id="1357" w:author="BONTEMPI, Virgil" w:date="2016-04-14T14:55:00Z">
              <w:r w:rsidRPr="00C8227F">
                <w:rPr>
                  <w:color w:val="FF0000"/>
                  <w:sz w:val="22"/>
                  <w:szCs w:val="22"/>
                  <w:rPrChange w:id="1358" w:author="COUPAT, Jean-François" w:date="2016-04-18T10:18:00Z">
                    <w:rPr>
                      <w:color w:val="FF0000"/>
                    </w:rPr>
                  </w:rPrChange>
                </w:rPr>
                <w:t xml:space="preserve"> </w:t>
              </w:r>
            </w:ins>
            <w:r w:rsidRPr="00C8227F">
              <w:rPr>
                <w:bCs/>
                <w:color w:val="FF0000"/>
                <w:sz w:val="22"/>
                <w:szCs w:val="22"/>
                <w:rPrChange w:id="1359" w:author="COUPAT, Jean-François" w:date="2016-04-18T10:18:00Z">
                  <w:rPr>
                    <w:bCs/>
                    <w:color w:val="FF0000"/>
                  </w:rPr>
                </w:rPrChange>
              </w:rPr>
              <w:t>int</w:t>
            </w:r>
            <w:del w:id="1360" w:author="BONTEMPI, Virgil" w:date="2016-04-14T14:55:00Z">
              <w:r w:rsidRPr="00C8227F" w:rsidDel="002070E8">
                <w:rPr>
                  <w:color w:val="FF0000"/>
                  <w:sz w:val="22"/>
                  <w:szCs w:val="22"/>
                  <w:rPrChange w:id="1361" w:author="COUPAT, Jean-François" w:date="2016-04-18T10:18:00Z">
                    <w:rPr>
                      <w:color w:val="FF0000"/>
                    </w:rPr>
                  </w:rPrChange>
                </w:rPr>
                <w:delText> </w:delText>
              </w:r>
            </w:del>
            <w:ins w:id="1362" w:author="BONTEMPI, Virgil" w:date="2016-04-14T14:55:00Z">
              <w:r w:rsidRPr="00C8227F">
                <w:rPr>
                  <w:color w:val="FF0000"/>
                  <w:sz w:val="22"/>
                  <w:szCs w:val="22"/>
                  <w:rPrChange w:id="1363" w:author="COUPAT, Jean-François" w:date="2016-04-18T10:18:00Z">
                    <w:rPr>
                      <w:color w:val="FF0000"/>
                    </w:rPr>
                  </w:rPrChange>
                </w:rPr>
                <w:t xml:space="preserve"> </w:t>
              </w:r>
            </w:ins>
            <w:r w:rsidRPr="00C8227F">
              <w:rPr>
                <w:color w:val="FF0000"/>
                <w:sz w:val="22"/>
                <w:szCs w:val="22"/>
                <w:rPrChange w:id="1364" w:author="COUPAT, Jean-François" w:date="2016-04-18T10:18:00Z">
                  <w:rPr>
                    <w:color w:val="FF0000"/>
                  </w:rPr>
                </w:rPrChange>
              </w:rPr>
              <w:t>langue2,</w:t>
            </w:r>
            <w:del w:id="1365" w:author="BONTEMPI, Virgil" w:date="2016-04-14T14:55:00Z">
              <w:r w:rsidRPr="00C8227F" w:rsidDel="002070E8">
                <w:rPr>
                  <w:color w:val="FF0000"/>
                  <w:sz w:val="22"/>
                  <w:szCs w:val="22"/>
                  <w:rPrChange w:id="1366" w:author="COUPAT, Jean-François" w:date="2016-04-18T10:18:00Z">
                    <w:rPr>
                      <w:color w:val="FF0000"/>
                    </w:rPr>
                  </w:rPrChange>
                </w:rPr>
                <w:delText> </w:delText>
              </w:r>
            </w:del>
            <w:ins w:id="1367" w:author="BONTEMPI, Virgil" w:date="2016-04-14T14:55:00Z">
              <w:r w:rsidRPr="00C8227F">
                <w:rPr>
                  <w:color w:val="FF0000"/>
                  <w:sz w:val="22"/>
                  <w:szCs w:val="22"/>
                  <w:rPrChange w:id="1368" w:author="COUPAT, Jean-François" w:date="2016-04-18T10:18:00Z">
                    <w:rPr>
                      <w:color w:val="FF0000"/>
                    </w:rPr>
                  </w:rPrChange>
                </w:rPr>
                <w:t xml:space="preserve"> </w:t>
              </w:r>
            </w:ins>
            <w:r w:rsidRPr="00C8227F">
              <w:rPr>
                <w:color w:val="FF0000"/>
                <w:sz w:val="22"/>
                <w:szCs w:val="22"/>
                <w:rPrChange w:id="1369" w:author="COUPAT, Jean-François" w:date="2016-04-18T10:18:00Z">
                  <w:rPr>
                    <w:color w:val="FF0000"/>
                  </w:rPr>
                </w:rPrChange>
              </w:rPr>
              <w:t>Requetes</w:t>
            </w:r>
            <w:del w:id="1370" w:author="BONTEMPI, Virgil" w:date="2016-04-14T14:55:00Z">
              <w:r w:rsidRPr="00C8227F" w:rsidDel="002070E8">
                <w:rPr>
                  <w:color w:val="FF0000"/>
                  <w:sz w:val="22"/>
                  <w:szCs w:val="22"/>
                  <w:rPrChange w:id="1371" w:author="COUPAT, Jean-François" w:date="2016-04-18T10:18:00Z">
                    <w:rPr>
                      <w:color w:val="FF0000"/>
                    </w:rPr>
                  </w:rPrChange>
                </w:rPr>
                <w:delText xml:space="preserve"> </w:delText>
              </w:r>
            </w:del>
            <w:ins w:id="1372" w:author="BONTEMPI, Virgil" w:date="2016-04-14T14:55:00Z">
              <w:r w:rsidRPr="00C8227F">
                <w:rPr>
                  <w:color w:val="FF0000"/>
                  <w:sz w:val="22"/>
                  <w:szCs w:val="22"/>
                  <w:rPrChange w:id="1373" w:author="COUPAT, Jean-François" w:date="2016-04-18T10:18:00Z">
                    <w:rPr>
                      <w:color w:val="FF0000"/>
                    </w:rPr>
                  </w:rPrChange>
                </w:rPr>
                <w:t xml:space="preserve"> </w:t>
              </w:r>
            </w:ins>
            <w:r w:rsidRPr="00C8227F">
              <w:rPr>
                <w:color w:val="FF0000"/>
                <w:sz w:val="22"/>
                <w:szCs w:val="22"/>
                <w:rPrChange w:id="1374" w:author="COUPAT, Jean-François" w:date="2016-04-18T10:18:00Z">
                  <w:rPr>
                    <w:color w:val="FF0000"/>
                  </w:rPr>
                </w:rPrChange>
              </w:rPr>
              <w:t>requete</w:t>
            </w:r>
            <w:ins w:id="1375" w:author="BONTEMPI, Virgil" w:date="2016-04-26T16:17:00Z">
              <w:r w:rsidRPr="00104688">
                <w:rPr>
                  <w:color w:val="FF0000"/>
                  <w:sz w:val="22"/>
                  <w:szCs w:val="22"/>
                </w:rPr>
                <w:t xml:space="preserve">, </w:t>
              </w:r>
              <w:r>
                <w:rPr>
                  <w:color w:val="FF0000"/>
                  <w:sz w:val="22"/>
                  <w:szCs w:val="22"/>
                </w:rPr>
                <w:t>List&lt;String&gt; listeErreursSQL</w:t>
              </w:r>
            </w:ins>
            <w:del w:id="1376" w:author="BONTEMPI, Virgil" w:date="2016-04-26T16:17:00Z">
              <w:r w:rsidRPr="00C8227F" w:rsidDel="001B3571">
                <w:rPr>
                  <w:color w:val="FF0000"/>
                  <w:sz w:val="22"/>
                  <w:szCs w:val="22"/>
                  <w:rPrChange w:id="1377" w:author="COUPAT, Jean-François" w:date="2016-04-18T10:18:00Z">
                    <w:rPr>
                      <w:color w:val="FF0000"/>
                    </w:rPr>
                  </w:rPrChange>
                </w:rPr>
                <w:delText>,</w:delText>
              </w:r>
            </w:del>
            <w:del w:id="1378" w:author="BONTEMPI, Virgil" w:date="2016-04-14T14:55:00Z">
              <w:r w:rsidRPr="00C8227F" w:rsidDel="002070E8">
                <w:rPr>
                  <w:color w:val="FF0000"/>
                  <w:sz w:val="22"/>
                  <w:szCs w:val="22"/>
                  <w:rPrChange w:id="1379" w:author="COUPAT, Jean-François" w:date="2016-04-18T10:18:00Z">
                    <w:rPr>
                      <w:color w:val="FF0000"/>
                    </w:rPr>
                  </w:rPrChange>
                </w:rPr>
                <w:delText> </w:delText>
              </w:r>
            </w:del>
            <w:del w:id="1380" w:author="BONTEMPI, Virgil" w:date="2016-04-26T16:17:00Z">
              <w:r w:rsidRPr="00C8227F" w:rsidDel="001B3571">
                <w:rPr>
                  <w:color w:val="FF0000"/>
                  <w:sz w:val="22"/>
                  <w:szCs w:val="22"/>
                  <w:rPrChange w:id="1381" w:author="COUPAT, Jean-François" w:date="2016-04-18T10:18:00Z">
                    <w:rPr>
                      <w:color w:val="FF0000"/>
                    </w:rPr>
                  </w:rPrChange>
                </w:rPr>
                <w:delText>DossierConfiguration</w:delText>
              </w:r>
            </w:del>
            <w:del w:id="1382" w:author="BONTEMPI, Virgil" w:date="2016-04-14T14:55:00Z">
              <w:r w:rsidRPr="00C8227F" w:rsidDel="002070E8">
                <w:rPr>
                  <w:color w:val="FF0000"/>
                  <w:sz w:val="22"/>
                  <w:szCs w:val="22"/>
                  <w:rPrChange w:id="1383" w:author="COUPAT, Jean-François" w:date="2016-04-18T10:18:00Z">
                    <w:rPr>
                      <w:color w:val="FF0000"/>
                    </w:rPr>
                  </w:rPrChange>
                </w:rPr>
                <w:delText xml:space="preserve"> </w:delText>
              </w:r>
            </w:del>
            <w:del w:id="1384" w:author="BONTEMPI, Virgil" w:date="2016-04-26T16:17:00Z">
              <w:r w:rsidRPr="00C8227F" w:rsidDel="001B3571">
                <w:rPr>
                  <w:color w:val="FF0000"/>
                  <w:sz w:val="22"/>
                  <w:szCs w:val="22"/>
                  <w:rPrChange w:id="1385" w:author="COUPAT, Jean-François" w:date="2016-04-18T10:18:00Z">
                    <w:rPr>
                      <w:color w:val="FF0000"/>
                    </w:rPr>
                  </w:rPrChange>
                </w:rPr>
                <w:delText>configurationExcel</w:delText>
              </w:r>
            </w:del>
          </w:p>
        </w:tc>
      </w:tr>
      <w:tr w:rsidR="007562E5" w:rsidTr="00C8227F">
        <w:trPr>
          <w:trPrChange w:id="1386" w:author="COUPAT, Jean-François" w:date="2016-04-18T10:20:00Z">
            <w:trPr>
              <w:gridAfter w:val="0"/>
            </w:trPr>
          </w:trPrChange>
        </w:trPr>
        <w:tc>
          <w:tcPr>
            <w:tcW w:w="4077" w:type="dxa"/>
            <w:tcPrChange w:id="1387" w:author="COUPAT, Jean-François" w:date="2016-04-18T10:20:00Z">
              <w:tcPr>
                <w:tcW w:w="3066" w:type="dxa"/>
              </w:tcPr>
            </w:tcPrChange>
          </w:tcPr>
          <w:p w:rsidR="007562E5" w:rsidRPr="00C8227F" w:rsidRDefault="007562E5" w:rsidP="007562E5">
            <w:pPr>
              <w:rPr>
                <w:sz w:val="22"/>
                <w:szCs w:val="22"/>
                <w:rPrChange w:id="1388" w:author="COUPAT, Jean-François" w:date="2016-04-18T10:19:00Z">
                  <w:rPr/>
                </w:rPrChange>
              </w:rPr>
            </w:pPr>
            <w:r w:rsidRPr="00C8227F">
              <w:rPr>
                <w:color w:val="FF0000"/>
                <w:sz w:val="22"/>
                <w:szCs w:val="22"/>
                <w:rPrChange w:id="1389" w:author="COUPAT, Jean-François" w:date="2016-04-18T10:19:00Z">
                  <w:rPr>
                    <w:color w:val="FF0000"/>
                  </w:rPr>
                </w:rPrChange>
              </w:rPr>
              <w:t>ConfigurationLigneBDD</w:t>
            </w:r>
          </w:p>
        </w:tc>
        <w:tc>
          <w:tcPr>
            <w:tcW w:w="3544" w:type="dxa"/>
            <w:tcPrChange w:id="1390" w:author="COUPAT, Jean-François" w:date="2016-04-18T10:20:00Z">
              <w:tcPr>
                <w:tcW w:w="3066" w:type="dxa"/>
                <w:gridSpan w:val="2"/>
              </w:tcPr>
            </w:tcPrChange>
          </w:tcPr>
          <w:p w:rsidR="007562E5" w:rsidRPr="00C8227F" w:rsidRDefault="007562E5" w:rsidP="007562E5">
            <w:pPr>
              <w:rPr>
                <w:color w:val="FF0000"/>
                <w:sz w:val="22"/>
                <w:szCs w:val="22"/>
                <w:rPrChange w:id="1391" w:author="COUPAT, Jean-François" w:date="2016-04-18T10:18:00Z">
                  <w:rPr>
                    <w:color w:val="FF0000"/>
                  </w:rPr>
                </w:rPrChange>
              </w:rPr>
            </w:pPr>
            <w:r w:rsidRPr="00C8227F">
              <w:rPr>
                <w:color w:val="FF0000"/>
                <w:sz w:val="22"/>
                <w:szCs w:val="22"/>
                <w:rPrChange w:id="1392" w:author="COUPAT, Jean-François" w:date="2016-04-18T10:18:00Z">
                  <w:rPr>
                    <w:color w:val="FF0000"/>
                  </w:rPr>
                </w:rPrChange>
              </w:rPr>
              <w:t>ConfigurationLigneBDD</w:t>
            </w:r>
          </w:p>
        </w:tc>
        <w:tc>
          <w:tcPr>
            <w:tcW w:w="3260" w:type="dxa"/>
            <w:tcPrChange w:id="1393" w:author="COUPAT, Jean-François" w:date="2016-04-18T10:20:00Z">
              <w:tcPr>
                <w:tcW w:w="3474" w:type="dxa"/>
                <w:gridSpan w:val="2"/>
              </w:tcPr>
            </w:tcPrChange>
          </w:tcPr>
          <w:p w:rsidR="007562E5" w:rsidRPr="00C8227F" w:rsidRDefault="007562E5" w:rsidP="007562E5">
            <w:pPr>
              <w:rPr>
                <w:color w:val="FF0000"/>
                <w:sz w:val="22"/>
                <w:szCs w:val="22"/>
                <w:rPrChange w:id="1394" w:author="COUPAT, Jean-François" w:date="2016-04-18T10:18:00Z">
                  <w:rPr>
                    <w:color w:val="FF0000"/>
                  </w:rPr>
                </w:rPrChange>
              </w:rPr>
            </w:pPr>
            <w:r w:rsidRPr="00C8227F">
              <w:rPr>
                <w:color w:val="FF0000"/>
                <w:sz w:val="22"/>
                <w:szCs w:val="22"/>
                <w:rPrChange w:id="1395" w:author="COUPAT, Jean-François" w:date="2016-04-18T10:18:00Z">
                  <w:rPr>
                    <w:color w:val="FF0000"/>
                  </w:rPr>
                </w:rPrChange>
              </w:rPr>
              <w:t>int numLigne, int numProcess,</w:t>
            </w:r>
            <w:r w:rsidRPr="00C8227F">
              <w:rPr>
                <w:bCs/>
                <w:color w:val="FF0000"/>
                <w:sz w:val="22"/>
                <w:szCs w:val="22"/>
                <w:rPrChange w:id="1396" w:author="COUPAT, Jean-François" w:date="2016-04-18T10:18:00Z">
                  <w:rPr>
                    <w:bCs/>
                    <w:color w:val="FF0000"/>
                  </w:rPr>
                </w:rPrChange>
              </w:rPr>
              <w:t xml:space="preserve"> int</w:t>
            </w:r>
            <w:del w:id="1397" w:author="BONTEMPI, Virgil" w:date="2016-04-14T14:56:00Z">
              <w:r w:rsidRPr="00C8227F" w:rsidDel="002070E8">
                <w:rPr>
                  <w:color w:val="FF0000"/>
                  <w:sz w:val="22"/>
                  <w:szCs w:val="22"/>
                  <w:rPrChange w:id="1398" w:author="COUPAT, Jean-François" w:date="2016-04-18T10:18:00Z">
                    <w:rPr>
                      <w:color w:val="FF0000"/>
                    </w:rPr>
                  </w:rPrChange>
                </w:rPr>
                <w:delText> </w:delText>
              </w:r>
            </w:del>
            <w:ins w:id="1399" w:author="BONTEMPI, Virgil" w:date="2016-04-14T14:56:00Z">
              <w:r w:rsidRPr="00C8227F">
                <w:rPr>
                  <w:color w:val="FF0000"/>
                  <w:sz w:val="22"/>
                  <w:szCs w:val="22"/>
                  <w:rPrChange w:id="1400" w:author="COUPAT, Jean-François" w:date="2016-04-18T10:18:00Z">
                    <w:rPr>
                      <w:color w:val="FF0000"/>
                    </w:rPr>
                  </w:rPrChange>
                </w:rPr>
                <w:t xml:space="preserve"> </w:t>
              </w:r>
            </w:ins>
            <w:r w:rsidRPr="00C8227F">
              <w:rPr>
                <w:color w:val="FF0000"/>
                <w:sz w:val="22"/>
                <w:szCs w:val="22"/>
                <w:rPrChange w:id="1401" w:author="COUPAT, Jean-François" w:date="2016-04-18T10:18:00Z">
                  <w:rPr>
                    <w:color w:val="FF0000"/>
                  </w:rPr>
                </w:rPrChange>
              </w:rPr>
              <w:t>langue1,</w:t>
            </w:r>
            <w:del w:id="1402" w:author="BONTEMPI, Virgil" w:date="2016-04-14T14:56:00Z">
              <w:r w:rsidRPr="00C8227F" w:rsidDel="002070E8">
                <w:rPr>
                  <w:color w:val="FF0000"/>
                  <w:sz w:val="22"/>
                  <w:szCs w:val="22"/>
                  <w:rPrChange w:id="1403" w:author="COUPAT, Jean-François" w:date="2016-04-18T10:18:00Z">
                    <w:rPr>
                      <w:color w:val="FF0000"/>
                    </w:rPr>
                  </w:rPrChange>
                </w:rPr>
                <w:delText> </w:delText>
              </w:r>
            </w:del>
            <w:ins w:id="1404" w:author="BONTEMPI, Virgil" w:date="2016-04-14T14:56:00Z">
              <w:r w:rsidRPr="00C8227F">
                <w:rPr>
                  <w:color w:val="FF0000"/>
                  <w:sz w:val="22"/>
                  <w:szCs w:val="22"/>
                  <w:rPrChange w:id="1405" w:author="COUPAT, Jean-François" w:date="2016-04-18T10:18:00Z">
                    <w:rPr>
                      <w:color w:val="FF0000"/>
                    </w:rPr>
                  </w:rPrChange>
                </w:rPr>
                <w:t xml:space="preserve"> </w:t>
              </w:r>
            </w:ins>
            <w:r w:rsidRPr="00C8227F">
              <w:rPr>
                <w:bCs/>
                <w:color w:val="FF0000"/>
                <w:sz w:val="22"/>
                <w:szCs w:val="22"/>
                <w:rPrChange w:id="1406" w:author="COUPAT, Jean-François" w:date="2016-04-18T10:18:00Z">
                  <w:rPr>
                    <w:bCs/>
                    <w:color w:val="FF0000"/>
                  </w:rPr>
                </w:rPrChange>
              </w:rPr>
              <w:t>int</w:t>
            </w:r>
            <w:del w:id="1407" w:author="BONTEMPI, Virgil" w:date="2016-04-14T14:56:00Z">
              <w:r w:rsidRPr="00C8227F" w:rsidDel="002070E8">
                <w:rPr>
                  <w:color w:val="FF0000"/>
                  <w:sz w:val="22"/>
                  <w:szCs w:val="22"/>
                  <w:rPrChange w:id="1408" w:author="COUPAT, Jean-François" w:date="2016-04-18T10:18:00Z">
                    <w:rPr>
                      <w:color w:val="FF0000"/>
                    </w:rPr>
                  </w:rPrChange>
                </w:rPr>
                <w:delText> </w:delText>
              </w:r>
            </w:del>
            <w:ins w:id="1409" w:author="BONTEMPI, Virgil" w:date="2016-04-14T14:56:00Z">
              <w:r w:rsidRPr="00C8227F">
                <w:rPr>
                  <w:color w:val="FF0000"/>
                  <w:sz w:val="22"/>
                  <w:szCs w:val="22"/>
                  <w:rPrChange w:id="1410" w:author="COUPAT, Jean-François" w:date="2016-04-18T10:18:00Z">
                    <w:rPr>
                      <w:color w:val="FF0000"/>
                    </w:rPr>
                  </w:rPrChange>
                </w:rPr>
                <w:t xml:space="preserve"> </w:t>
              </w:r>
            </w:ins>
            <w:r w:rsidRPr="00C8227F">
              <w:rPr>
                <w:color w:val="FF0000"/>
                <w:sz w:val="22"/>
                <w:szCs w:val="22"/>
                <w:rPrChange w:id="1411" w:author="COUPAT, Jean-François" w:date="2016-04-18T10:18:00Z">
                  <w:rPr>
                    <w:color w:val="FF0000"/>
                  </w:rPr>
                </w:rPrChange>
              </w:rPr>
              <w:t>langue2,</w:t>
            </w:r>
            <w:del w:id="1412" w:author="BONTEMPI, Virgil" w:date="2016-04-14T14:56:00Z">
              <w:r w:rsidRPr="00C8227F" w:rsidDel="002070E8">
                <w:rPr>
                  <w:color w:val="FF0000"/>
                  <w:sz w:val="22"/>
                  <w:szCs w:val="22"/>
                  <w:rPrChange w:id="1413" w:author="COUPAT, Jean-François" w:date="2016-04-18T10:18:00Z">
                    <w:rPr>
                      <w:color w:val="FF0000"/>
                    </w:rPr>
                  </w:rPrChange>
                </w:rPr>
                <w:delText> </w:delText>
              </w:r>
            </w:del>
            <w:ins w:id="1414" w:author="BONTEMPI, Virgil" w:date="2016-04-14T14:56:00Z">
              <w:r w:rsidRPr="00C8227F">
                <w:rPr>
                  <w:color w:val="FF0000"/>
                  <w:sz w:val="22"/>
                  <w:szCs w:val="22"/>
                  <w:rPrChange w:id="1415" w:author="COUPAT, Jean-François" w:date="2016-04-18T10:18:00Z">
                    <w:rPr>
                      <w:color w:val="FF0000"/>
                    </w:rPr>
                  </w:rPrChange>
                </w:rPr>
                <w:t xml:space="preserve"> </w:t>
              </w:r>
            </w:ins>
            <w:r w:rsidRPr="00C8227F">
              <w:rPr>
                <w:color w:val="FF0000"/>
                <w:sz w:val="22"/>
                <w:szCs w:val="22"/>
                <w:rPrChange w:id="1416" w:author="COUPAT, Jean-François" w:date="2016-04-18T10:18:00Z">
                  <w:rPr>
                    <w:color w:val="FF0000"/>
                  </w:rPr>
                </w:rPrChange>
              </w:rPr>
              <w:t>Requetes</w:t>
            </w:r>
            <w:del w:id="1417" w:author="BONTEMPI, Virgil" w:date="2016-04-14T14:56:00Z">
              <w:r w:rsidRPr="00C8227F" w:rsidDel="002070E8">
                <w:rPr>
                  <w:color w:val="FF0000"/>
                  <w:sz w:val="22"/>
                  <w:szCs w:val="22"/>
                  <w:rPrChange w:id="1418" w:author="COUPAT, Jean-François" w:date="2016-04-18T10:18:00Z">
                    <w:rPr>
                      <w:color w:val="FF0000"/>
                    </w:rPr>
                  </w:rPrChange>
                </w:rPr>
                <w:delText xml:space="preserve"> </w:delText>
              </w:r>
            </w:del>
            <w:ins w:id="1419" w:author="BONTEMPI, Virgil" w:date="2016-04-14T14:56:00Z">
              <w:r w:rsidRPr="00C8227F">
                <w:rPr>
                  <w:color w:val="FF0000"/>
                  <w:sz w:val="22"/>
                  <w:szCs w:val="22"/>
                  <w:rPrChange w:id="1420" w:author="COUPAT, Jean-François" w:date="2016-04-18T10:18:00Z">
                    <w:rPr>
                      <w:color w:val="FF0000"/>
                    </w:rPr>
                  </w:rPrChange>
                </w:rPr>
                <w:t xml:space="preserve"> </w:t>
              </w:r>
            </w:ins>
            <w:r w:rsidRPr="00C8227F">
              <w:rPr>
                <w:color w:val="FF0000"/>
                <w:sz w:val="22"/>
                <w:szCs w:val="22"/>
                <w:rPrChange w:id="1421" w:author="COUPAT, Jean-François" w:date="2016-04-18T10:18:00Z">
                  <w:rPr>
                    <w:color w:val="FF0000"/>
                  </w:rPr>
                </w:rPrChange>
              </w:rPr>
              <w:t>requete</w:t>
            </w:r>
            <w:ins w:id="1422" w:author="BONTEMPI, Virgil" w:date="2016-04-26T16:17:00Z">
              <w:r w:rsidRPr="00104688">
                <w:rPr>
                  <w:color w:val="FF0000"/>
                  <w:sz w:val="22"/>
                  <w:szCs w:val="22"/>
                </w:rPr>
                <w:t xml:space="preserve">, </w:t>
              </w:r>
              <w:r>
                <w:rPr>
                  <w:color w:val="FF0000"/>
                  <w:sz w:val="22"/>
                  <w:szCs w:val="22"/>
                </w:rPr>
                <w:t>List&lt;String&gt; listeErreursSQL</w:t>
              </w:r>
            </w:ins>
            <w:del w:id="1423" w:author="BONTEMPI, Virgil" w:date="2016-04-26T16:17:00Z">
              <w:r w:rsidRPr="00C8227F" w:rsidDel="001B3571">
                <w:rPr>
                  <w:color w:val="FF0000"/>
                  <w:sz w:val="22"/>
                  <w:szCs w:val="22"/>
                  <w:rPrChange w:id="1424" w:author="COUPAT, Jean-François" w:date="2016-04-18T10:18:00Z">
                    <w:rPr>
                      <w:color w:val="FF0000"/>
                    </w:rPr>
                  </w:rPrChange>
                </w:rPr>
                <w:delText>,</w:delText>
              </w:r>
            </w:del>
            <w:del w:id="1425" w:author="BONTEMPI, Virgil" w:date="2016-04-14T14:56:00Z">
              <w:r w:rsidRPr="00C8227F" w:rsidDel="002070E8">
                <w:rPr>
                  <w:color w:val="FF0000"/>
                  <w:sz w:val="22"/>
                  <w:szCs w:val="22"/>
                  <w:rPrChange w:id="1426" w:author="COUPAT, Jean-François" w:date="2016-04-18T10:18:00Z">
                    <w:rPr>
                      <w:color w:val="FF0000"/>
                    </w:rPr>
                  </w:rPrChange>
                </w:rPr>
                <w:delText> </w:delText>
              </w:r>
            </w:del>
            <w:del w:id="1427" w:author="BONTEMPI, Virgil" w:date="2016-04-26T16:17:00Z">
              <w:r w:rsidRPr="00C8227F" w:rsidDel="001B3571">
                <w:rPr>
                  <w:color w:val="FF0000"/>
                  <w:sz w:val="22"/>
                  <w:szCs w:val="22"/>
                  <w:rPrChange w:id="1428" w:author="COUPAT, Jean-François" w:date="2016-04-18T10:18:00Z">
                    <w:rPr>
                      <w:color w:val="FF0000"/>
                    </w:rPr>
                  </w:rPrChange>
                </w:rPr>
                <w:delText>DossierConfiguration</w:delText>
              </w:r>
            </w:del>
            <w:del w:id="1429" w:author="BONTEMPI, Virgil" w:date="2016-04-14T14:56:00Z">
              <w:r w:rsidRPr="00C8227F" w:rsidDel="002070E8">
                <w:rPr>
                  <w:color w:val="FF0000"/>
                  <w:sz w:val="22"/>
                  <w:szCs w:val="22"/>
                  <w:rPrChange w:id="1430" w:author="COUPAT, Jean-François" w:date="2016-04-18T10:18:00Z">
                    <w:rPr>
                      <w:color w:val="FF0000"/>
                    </w:rPr>
                  </w:rPrChange>
                </w:rPr>
                <w:delText xml:space="preserve"> </w:delText>
              </w:r>
            </w:del>
            <w:del w:id="1431" w:author="BONTEMPI, Virgil" w:date="2016-04-26T16:17:00Z">
              <w:r w:rsidRPr="00C8227F" w:rsidDel="001B3571">
                <w:rPr>
                  <w:color w:val="FF0000"/>
                  <w:sz w:val="22"/>
                  <w:szCs w:val="22"/>
                  <w:rPrChange w:id="1432" w:author="COUPAT, Jean-François" w:date="2016-04-18T10:18:00Z">
                    <w:rPr>
                      <w:color w:val="FF0000"/>
                    </w:rPr>
                  </w:rPrChange>
                </w:rPr>
                <w:delText>configurationExcel</w:delText>
              </w:r>
            </w:del>
          </w:p>
        </w:tc>
      </w:tr>
      <w:tr w:rsidR="007562E5" w:rsidTr="00C8227F">
        <w:trPr>
          <w:trPrChange w:id="1433" w:author="COUPAT, Jean-François" w:date="2016-04-18T10:20:00Z">
            <w:trPr>
              <w:gridAfter w:val="0"/>
            </w:trPr>
          </w:trPrChange>
        </w:trPr>
        <w:tc>
          <w:tcPr>
            <w:tcW w:w="4077" w:type="dxa"/>
            <w:tcPrChange w:id="1434" w:author="COUPAT, Jean-François" w:date="2016-04-18T10:20:00Z">
              <w:tcPr>
                <w:tcW w:w="3066" w:type="dxa"/>
              </w:tcPr>
            </w:tcPrChange>
          </w:tcPr>
          <w:p w:rsidR="007562E5" w:rsidRPr="00C8227F" w:rsidRDefault="007562E5" w:rsidP="007562E5">
            <w:pPr>
              <w:rPr>
                <w:sz w:val="22"/>
                <w:szCs w:val="22"/>
                <w:rPrChange w:id="1435" w:author="COUPAT, Jean-François" w:date="2016-04-18T10:19:00Z">
                  <w:rPr/>
                </w:rPrChange>
              </w:rPr>
            </w:pPr>
            <w:r w:rsidRPr="00C8227F">
              <w:rPr>
                <w:color w:val="FF0000"/>
                <w:sz w:val="22"/>
                <w:szCs w:val="22"/>
                <w:rPrChange w:id="1436" w:author="COUPAT, Jean-François" w:date="2016-04-18T10:19:00Z">
                  <w:rPr>
                    <w:color w:val="FF0000"/>
                  </w:rPr>
                </w:rPrChange>
              </w:rPr>
              <w:t>ConfigurationMesureBDD</w:t>
            </w:r>
          </w:p>
        </w:tc>
        <w:tc>
          <w:tcPr>
            <w:tcW w:w="3544" w:type="dxa"/>
            <w:tcPrChange w:id="1437" w:author="COUPAT, Jean-François" w:date="2016-04-18T10:20:00Z">
              <w:tcPr>
                <w:tcW w:w="3066" w:type="dxa"/>
                <w:gridSpan w:val="2"/>
              </w:tcPr>
            </w:tcPrChange>
          </w:tcPr>
          <w:p w:rsidR="007562E5" w:rsidRPr="00C8227F" w:rsidRDefault="007562E5" w:rsidP="007562E5">
            <w:pPr>
              <w:rPr>
                <w:color w:val="FF0000"/>
                <w:sz w:val="22"/>
                <w:szCs w:val="22"/>
                <w:rPrChange w:id="1438" w:author="COUPAT, Jean-François" w:date="2016-04-18T10:18:00Z">
                  <w:rPr>
                    <w:color w:val="FF0000"/>
                  </w:rPr>
                </w:rPrChange>
              </w:rPr>
            </w:pPr>
            <w:r w:rsidRPr="00C8227F">
              <w:rPr>
                <w:color w:val="FF0000"/>
                <w:sz w:val="22"/>
                <w:szCs w:val="22"/>
                <w:rPrChange w:id="1439" w:author="COUPAT, Jean-François" w:date="2016-04-18T10:18:00Z">
                  <w:rPr>
                    <w:color w:val="FF0000"/>
                  </w:rPr>
                </w:rPrChange>
              </w:rPr>
              <w:t>ConfigurationMesureBDD</w:t>
            </w:r>
          </w:p>
        </w:tc>
        <w:tc>
          <w:tcPr>
            <w:tcW w:w="3260" w:type="dxa"/>
            <w:tcPrChange w:id="1440" w:author="COUPAT, Jean-François" w:date="2016-04-18T10:20:00Z">
              <w:tcPr>
                <w:tcW w:w="3474" w:type="dxa"/>
                <w:gridSpan w:val="2"/>
              </w:tcPr>
            </w:tcPrChange>
          </w:tcPr>
          <w:p w:rsidR="007562E5" w:rsidRPr="00C8227F" w:rsidRDefault="007562E5" w:rsidP="007562E5">
            <w:pPr>
              <w:rPr>
                <w:color w:val="FF0000"/>
                <w:sz w:val="22"/>
                <w:szCs w:val="22"/>
                <w:rPrChange w:id="1441" w:author="COUPAT, Jean-François" w:date="2016-04-18T10:18:00Z">
                  <w:rPr>
                    <w:color w:val="FF0000"/>
                  </w:rPr>
                </w:rPrChange>
              </w:rPr>
            </w:pPr>
            <w:r w:rsidRPr="00C8227F">
              <w:rPr>
                <w:color w:val="FF0000"/>
                <w:sz w:val="22"/>
                <w:szCs w:val="22"/>
                <w:rPrChange w:id="1442" w:author="COUPAT, Jean-François" w:date="2016-04-18T10:18:00Z">
                  <w:rPr>
                    <w:color w:val="FF0000"/>
                  </w:rPr>
                </w:rPrChange>
              </w:rPr>
              <w:t>int</w:t>
            </w:r>
            <w:del w:id="1443" w:author="BONTEMPI, Virgil" w:date="2016-04-14T14:56:00Z">
              <w:r w:rsidRPr="00C8227F" w:rsidDel="002070E8">
                <w:rPr>
                  <w:color w:val="FF0000"/>
                  <w:sz w:val="22"/>
                  <w:szCs w:val="22"/>
                  <w:rPrChange w:id="1444" w:author="COUPAT, Jean-François" w:date="2016-04-18T10:18:00Z">
                    <w:rPr>
                      <w:color w:val="FF0000"/>
                    </w:rPr>
                  </w:rPrChange>
                </w:rPr>
                <w:delText xml:space="preserve"> </w:delText>
              </w:r>
            </w:del>
            <w:ins w:id="1445" w:author="BONTEMPI, Virgil" w:date="2016-04-14T14:56:00Z">
              <w:r w:rsidRPr="00C8227F">
                <w:rPr>
                  <w:color w:val="FF0000"/>
                  <w:sz w:val="22"/>
                  <w:szCs w:val="22"/>
                  <w:rPrChange w:id="1446" w:author="COUPAT, Jean-François" w:date="2016-04-18T10:18:00Z">
                    <w:rPr>
                      <w:color w:val="FF0000"/>
                    </w:rPr>
                  </w:rPrChange>
                </w:rPr>
                <w:t xml:space="preserve"> </w:t>
              </w:r>
            </w:ins>
            <w:r w:rsidRPr="00C8227F">
              <w:rPr>
                <w:color w:val="FF0000"/>
                <w:sz w:val="22"/>
                <w:szCs w:val="22"/>
                <w:rPrChange w:id="1447" w:author="COUPAT, Jean-François" w:date="2016-04-18T10:18:00Z">
                  <w:rPr>
                    <w:color w:val="FF0000"/>
                  </w:rPr>
                </w:rPrChange>
              </w:rPr>
              <w:t>idVar,</w:t>
            </w:r>
            <w:r w:rsidRPr="00C8227F">
              <w:rPr>
                <w:bCs/>
                <w:color w:val="FF0000"/>
                <w:sz w:val="22"/>
                <w:szCs w:val="22"/>
                <w:rPrChange w:id="1448" w:author="COUPAT, Jean-François" w:date="2016-04-18T10:18:00Z">
                  <w:rPr>
                    <w:bCs/>
                    <w:color w:val="FF0000"/>
                  </w:rPr>
                </w:rPrChange>
              </w:rPr>
              <w:t xml:space="preserve"> int</w:t>
            </w:r>
            <w:del w:id="1449" w:author="BONTEMPI, Virgil" w:date="2016-04-14T14:56:00Z">
              <w:r w:rsidRPr="00C8227F" w:rsidDel="002070E8">
                <w:rPr>
                  <w:color w:val="FF0000"/>
                  <w:sz w:val="22"/>
                  <w:szCs w:val="22"/>
                  <w:rPrChange w:id="1450" w:author="COUPAT, Jean-François" w:date="2016-04-18T10:18:00Z">
                    <w:rPr>
                      <w:color w:val="FF0000"/>
                    </w:rPr>
                  </w:rPrChange>
                </w:rPr>
                <w:delText> </w:delText>
              </w:r>
            </w:del>
            <w:ins w:id="1451" w:author="BONTEMPI, Virgil" w:date="2016-04-14T14:56:00Z">
              <w:r w:rsidRPr="00C8227F">
                <w:rPr>
                  <w:color w:val="FF0000"/>
                  <w:sz w:val="22"/>
                  <w:szCs w:val="22"/>
                  <w:rPrChange w:id="1452" w:author="COUPAT, Jean-François" w:date="2016-04-18T10:18:00Z">
                    <w:rPr>
                      <w:color w:val="FF0000"/>
                    </w:rPr>
                  </w:rPrChange>
                </w:rPr>
                <w:t xml:space="preserve"> </w:t>
              </w:r>
            </w:ins>
            <w:r w:rsidRPr="00C8227F">
              <w:rPr>
                <w:color w:val="FF0000"/>
                <w:sz w:val="22"/>
                <w:szCs w:val="22"/>
                <w:rPrChange w:id="1453" w:author="COUPAT, Jean-François" w:date="2016-04-18T10:18:00Z">
                  <w:rPr>
                    <w:color w:val="FF0000"/>
                  </w:rPr>
                </w:rPrChange>
              </w:rPr>
              <w:t>langue1,</w:t>
            </w:r>
            <w:del w:id="1454" w:author="BONTEMPI, Virgil" w:date="2016-04-14T14:56:00Z">
              <w:r w:rsidRPr="00C8227F" w:rsidDel="002070E8">
                <w:rPr>
                  <w:color w:val="FF0000"/>
                  <w:sz w:val="22"/>
                  <w:szCs w:val="22"/>
                  <w:rPrChange w:id="1455" w:author="COUPAT, Jean-François" w:date="2016-04-18T10:18:00Z">
                    <w:rPr>
                      <w:color w:val="FF0000"/>
                    </w:rPr>
                  </w:rPrChange>
                </w:rPr>
                <w:delText> </w:delText>
              </w:r>
            </w:del>
            <w:ins w:id="1456" w:author="BONTEMPI, Virgil" w:date="2016-04-14T14:56:00Z">
              <w:r w:rsidRPr="00C8227F">
                <w:rPr>
                  <w:color w:val="FF0000"/>
                  <w:sz w:val="22"/>
                  <w:szCs w:val="22"/>
                  <w:rPrChange w:id="1457" w:author="COUPAT, Jean-François" w:date="2016-04-18T10:18:00Z">
                    <w:rPr>
                      <w:color w:val="FF0000"/>
                    </w:rPr>
                  </w:rPrChange>
                </w:rPr>
                <w:t xml:space="preserve"> </w:t>
              </w:r>
            </w:ins>
            <w:r w:rsidRPr="00C8227F">
              <w:rPr>
                <w:bCs/>
                <w:color w:val="FF0000"/>
                <w:sz w:val="22"/>
                <w:szCs w:val="22"/>
                <w:rPrChange w:id="1458" w:author="COUPAT, Jean-François" w:date="2016-04-18T10:18:00Z">
                  <w:rPr>
                    <w:bCs/>
                    <w:color w:val="FF0000"/>
                  </w:rPr>
                </w:rPrChange>
              </w:rPr>
              <w:t>int</w:t>
            </w:r>
            <w:del w:id="1459" w:author="BONTEMPI, Virgil" w:date="2016-04-14T14:56:00Z">
              <w:r w:rsidRPr="00C8227F" w:rsidDel="002070E8">
                <w:rPr>
                  <w:color w:val="FF0000"/>
                  <w:sz w:val="22"/>
                  <w:szCs w:val="22"/>
                  <w:rPrChange w:id="1460" w:author="COUPAT, Jean-François" w:date="2016-04-18T10:18:00Z">
                    <w:rPr>
                      <w:color w:val="FF0000"/>
                    </w:rPr>
                  </w:rPrChange>
                </w:rPr>
                <w:delText> </w:delText>
              </w:r>
            </w:del>
            <w:ins w:id="1461" w:author="BONTEMPI, Virgil" w:date="2016-04-14T14:56:00Z">
              <w:r w:rsidRPr="00C8227F">
                <w:rPr>
                  <w:color w:val="FF0000"/>
                  <w:sz w:val="22"/>
                  <w:szCs w:val="22"/>
                  <w:rPrChange w:id="1462" w:author="COUPAT, Jean-François" w:date="2016-04-18T10:18:00Z">
                    <w:rPr>
                      <w:color w:val="FF0000"/>
                    </w:rPr>
                  </w:rPrChange>
                </w:rPr>
                <w:t xml:space="preserve"> </w:t>
              </w:r>
            </w:ins>
            <w:r w:rsidRPr="00C8227F">
              <w:rPr>
                <w:color w:val="FF0000"/>
                <w:sz w:val="22"/>
                <w:szCs w:val="22"/>
                <w:rPrChange w:id="1463" w:author="COUPAT, Jean-François" w:date="2016-04-18T10:18:00Z">
                  <w:rPr>
                    <w:color w:val="FF0000"/>
                  </w:rPr>
                </w:rPrChange>
              </w:rPr>
              <w:t>langue2,</w:t>
            </w:r>
            <w:del w:id="1464" w:author="BONTEMPI, Virgil" w:date="2016-04-14T14:56:00Z">
              <w:r w:rsidRPr="00C8227F" w:rsidDel="002070E8">
                <w:rPr>
                  <w:color w:val="FF0000"/>
                  <w:sz w:val="22"/>
                  <w:szCs w:val="22"/>
                  <w:rPrChange w:id="1465" w:author="COUPAT, Jean-François" w:date="2016-04-18T10:18:00Z">
                    <w:rPr>
                      <w:color w:val="FF0000"/>
                    </w:rPr>
                  </w:rPrChange>
                </w:rPr>
                <w:delText> </w:delText>
              </w:r>
            </w:del>
            <w:ins w:id="1466" w:author="BONTEMPI, Virgil" w:date="2016-04-14T14:56:00Z">
              <w:r w:rsidRPr="00C8227F">
                <w:rPr>
                  <w:color w:val="FF0000"/>
                  <w:sz w:val="22"/>
                  <w:szCs w:val="22"/>
                  <w:rPrChange w:id="1467" w:author="COUPAT, Jean-François" w:date="2016-04-18T10:18:00Z">
                    <w:rPr>
                      <w:color w:val="FF0000"/>
                    </w:rPr>
                  </w:rPrChange>
                </w:rPr>
                <w:t xml:space="preserve"> </w:t>
              </w:r>
            </w:ins>
            <w:r w:rsidRPr="00C8227F">
              <w:rPr>
                <w:color w:val="FF0000"/>
                <w:sz w:val="22"/>
                <w:szCs w:val="22"/>
                <w:rPrChange w:id="1468" w:author="COUPAT, Jean-François" w:date="2016-04-18T10:18:00Z">
                  <w:rPr>
                    <w:color w:val="FF0000"/>
                  </w:rPr>
                </w:rPrChange>
              </w:rPr>
              <w:t>Requetes requete</w:t>
            </w:r>
            <w:ins w:id="1469" w:author="BONTEMPI, Virgil" w:date="2016-04-26T16:17:00Z">
              <w:r w:rsidRPr="00104688">
                <w:rPr>
                  <w:color w:val="FF0000"/>
                  <w:sz w:val="22"/>
                  <w:szCs w:val="22"/>
                </w:rPr>
                <w:t xml:space="preserve">, </w:t>
              </w:r>
              <w:r>
                <w:rPr>
                  <w:color w:val="FF0000"/>
                  <w:sz w:val="22"/>
                  <w:szCs w:val="22"/>
                </w:rPr>
                <w:t>List&lt;String&gt; listeErreursSQL</w:t>
              </w:r>
            </w:ins>
            <w:del w:id="1470" w:author="BONTEMPI, Virgil" w:date="2016-04-26T16:17:00Z">
              <w:r w:rsidRPr="00C8227F" w:rsidDel="001B3571">
                <w:rPr>
                  <w:color w:val="FF0000"/>
                  <w:sz w:val="22"/>
                  <w:szCs w:val="22"/>
                  <w:rPrChange w:id="1471" w:author="COUPAT, Jean-François" w:date="2016-04-18T10:18:00Z">
                    <w:rPr>
                      <w:color w:val="FF0000"/>
                    </w:rPr>
                  </w:rPrChange>
                </w:rPr>
                <w:delText>,</w:delText>
              </w:r>
            </w:del>
            <w:del w:id="1472" w:author="BONTEMPI, Virgil" w:date="2016-04-14T14:56:00Z">
              <w:r w:rsidRPr="00C8227F" w:rsidDel="002070E8">
                <w:rPr>
                  <w:color w:val="FF0000"/>
                  <w:sz w:val="22"/>
                  <w:szCs w:val="22"/>
                  <w:rPrChange w:id="1473" w:author="COUPAT, Jean-François" w:date="2016-04-18T10:18:00Z">
                    <w:rPr>
                      <w:color w:val="FF0000"/>
                    </w:rPr>
                  </w:rPrChange>
                </w:rPr>
                <w:delText> </w:delText>
              </w:r>
            </w:del>
            <w:del w:id="1474" w:author="BONTEMPI, Virgil" w:date="2016-04-26T16:17:00Z">
              <w:r w:rsidRPr="00C8227F" w:rsidDel="001B3571">
                <w:rPr>
                  <w:color w:val="FF0000"/>
                  <w:sz w:val="22"/>
                  <w:szCs w:val="22"/>
                  <w:rPrChange w:id="1475" w:author="COUPAT, Jean-François" w:date="2016-04-18T10:18:00Z">
                    <w:rPr>
                      <w:color w:val="FF0000"/>
                    </w:rPr>
                  </w:rPrChange>
                </w:rPr>
                <w:delText>DossierConfiguration configurationExcel</w:delText>
              </w:r>
            </w:del>
          </w:p>
        </w:tc>
      </w:tr>
      <w:tr w:rsidR="007562E5" w:rsidTr="00C8227F">
        <w:trPr>
          <w:trPrChange w:id="1476" w:author="COUPAT, Jean-François" w:date="2016-04-18T10:20:00Z">
            <w:trPr>
              <w:gridAfter w:val="0"/>
            </w:trPr>
          </w:trPrChange>
        </w:trPr>
        <w:tc>
          <w:tcPr>
            <w:tcW w:w="4077" w:type="dxa"/>
            <w:tcPrChange w:id="1477" w:author="COUPAT, Jean-François" w:date="2016-04-18T10:20:00Z">
              <w:tcPr>
                <w:tcW w:w="3066" w:type="dxa"/>
              </w:tcPr>
            </w:tcPrChange>
          </w:tcPr>
          <w:p w:rsidR="007562E5" w:rsidRPr="00C8227F" w:rsidRDefault="007562E5" w:rsidP="007562E5">
            <w:pPr>
              <w:rPr>
                <w:sz w:val="22"/>
                <w:szCs w:val="22"/>
                <w:rPrChange w:id="1478" w:author="COUPAT, Jean-François" w:date="2016-04-18T10:19:00Z">
                  <w:rPr/>
                </w:rPrChange>
              </w:rPr>
            </w:pPr>
            <w:r w:rsidRPr="00C8227F">
              <w:rPr>
                <w:color w:val="FF0000"/>
                <w:sz w:val="22"/>
                <w:szCs w:val="22"/>
                <w:rPrChange w:id="1479" w:author="COUPAT, Jean-François" w:date="2016-04-18T10:19:00Z">
                  <w:rPr>
                    <w:color w:val="FF0000"/>
                  </w:rPr>
                </w:rPrChange>
              </w:rPr>
              <w:t>ConfigurationModeleModesBDD</w:t>
            </w:r>
          </w:p>
        </w:tc>
        <w:tc>
          <w:tcPr>
            <w:tcW w:w="3544" w:type="dxa"/>
            <w:tcPrChange w:id="1480" w:author="COUPAT, Jean-François" w:date="2016-04-18T10:20:00Z">
              <w:tcPr>
                <w:tcW w:w="3066" w:type="dxa"/>
                <w:gridSpan w:val="2"/>
              </w:tcPr>
            </w:tcPrChange>
          </w:tcPr>
          <w:p w:rsidR="007562E5" w:rsidRPr="00C8227F" w:rsidRDefault="007562E5" w:rsidP="007562E5">
            <w:pPr>
              <w:rPr>
                <w:color w:val="FF0000"/>
                <w:sz w:val="22"/>
                <w:szCs w:val="22"/>
                <w:rPrChange w:id="1481" w:author="COUPAT, Jean-François" w:date="2016-04-18T10:18:00Z">
                  <w:rPr>
                    <w:color w:val="FF0000"/>
                  </w:rPr>
                </w:rPrChange>
              </w:rPr>
            </w:pPr>
            <w:r w:rsidRPr="00C8227F">
              <w:rPr>
                <w:color w:val="FF0000"/>
                <w:sz w:val="22"/>
                <w:szCs w:val="22"/>
                <w:rPrChange w:id="1482" w:author="COUPAT, Jean-François" w:date="2016-04-18T10:18:00Z">
                  <w:rPr>
                    <w:color w:val="FF0000"/>
                  </w:rPr>
                </w:rPrChange>
              </w:rPr>
              <w:t>ConfigurationModeleModesBDD</w:t>
            </w:r>
          </w:p>
        </w:tc>
        <w:tc>
          <w:tcPr>
            <w:tcW w:w="3260" w:type="dxa"/>
            <w:tcPrChange w:id="1483" w:author="COUPAT, Jean-François" w:date="2016-04-18T10:20:00Z">
              <w:tcPr>
                <w:tcW w:w="3474" w:type="dxa"/>
                <w:gridSpan w:val="2"/>
              </w:tcPr>
            </w:tcPrChange>
          </w:tcPr>
          <w:p w:rsidR="007562E5" w:rsidRPr="00C8227F" w:rsidRDefault="007562E5" w:rsidP="007562E5">
            <w:pPr>
              <w:rPr>
                <w:color w:val="FF0000"/>
                <w:sz w:val="22"/>
                <w:szCs w:val="22"/>
                <w:rPrChange w:id="1484" w:author="COUPAT, Jean-François" w:date="2016-04-18T10:18:00Z">
                  <w:rPr>
                    <w:color w:val="FF0000"/>
                  </w:rPr>
                </w:rPrChange>
              </w:rPr>
            </w:pPr>
            <w:r w:rsidRPr="00C8227F">
              <w:rPr>
                <w:color w:val="FF0000"/>
                <w:sz w:val="22"/>
                <w:szCs w:val="22"/>
                <w:rPrChange w:id="1485" w:author="COUPAT, Jean-François" w:date="2016-04-18T10:18:00Z">
                  <w:rPr>
                    <w:color w:val="FF0000"/>
                  </w:rPr>
                </w:rPrChange>
              </w:rPr>
              <w:t>int numero,</w:t>
            </w:r>
            <w:r w:rsidRPr="00C8227F">
              <w:rPr>
                <w:bCs/>
                <w:color w:val="FF0000"/>
                <w:sz w:val="22"/>
                <w:szCs w:val="22"/>
                <w:rPrChange w:id="1486" w:author="COUPAT, Jean-François" w:date="2016-04-18T10:18:00Z">
                  <w:rPr>
                    <w:bCs/>
                    <w:color w:val="FF0000"/>
                  </w:rPr>
                </w:rPrChange>
              </w:rPr>
              <w:t xml:space="preserve"> int</w:t>
            </w:r>
            <w:del w:id="1487" w:author="BONTEMPI, Virgil" w:date="2016-04-14T14:56:00Z">
              <w:r w:rsidRPr="00C8227F" w:rsidDel="002070E8">
                <w:rPr>
                  <w:color w:val="FF0000"/>
                  <w:sz w:val="22"/>
                  <w:szCs w:val="22"/>
                  <w:rPrChange w:id="1488" w:author="COUPAT, Jean-François" w:date="2016-04-18T10:18:00Z">
                    <w:rPr>
                      <w:color w:val="FF0000"/>
                    </w:rPr>
                  </w:rPrChange>
                </w:rPr>
                <w:delText> </w:delText>
              </w:r>
            </w:del>
            <w:ins w:id="1489" w:author="BONTEMPI, Virgil" w:date="2016-04-14T14:56:00Z">
              <w:r w:rsidRPr="00C8227F">
                <w:rPr>
                  <w:color w:val="FF0000"/>
                  <w:sz w:val="22"/>
                  <w:szCs w:val="22"/>
                  <w:rPrChange w:id="1490" w:author="COUPAT, Jean-François" w:date="2016-04-18T10:18:00Z">
                    <w:rPr>
                      <w:color w:val="FF0000"/>
                    </w:rPr>
                  </w:rPrChange>
                </w:rPr>
                <w:t xml:space="preserve"> </w:t>
              </w:r>
            </w:ins>
            <w:r w:rsidRPr="00C8227F">
              <w:rPr>
                <w:color w:val="FF0000"/>
                <w:sz w:val="22"/>
                <w:szCs w:val="22"/>
                <w:rPrChange w:id="1491" w:author="COUPAT, Jean-François" w:date="2016-04-18T10:18:00Z">
                  <w:rPr>
                    <w:color w:val="FF0000"/>
                  </w:rPr>
                </w:rPrChange>
              </w:rPr>
              <w:t>langue1,</w:t>
            </w:r>
            <w:del w:id="1492" w:author="BONTEMPI, Virgil" w:date="2016-04-14T14:56:00Z">
              <w:r w:rsidRPr="00C8227F" w:rsidDel="002070E8">
                <w:rPr>
                  <w:color w:val="FF0000"/>
                  <w:sz w:val="22"/>
                  <w:szCs w:val="22"/>
                  <w:rPrChange w:id="1493" w:author="COUPAT, Jean-François" w:date="2016-04-18T10:18:00Z">
                    <w:rPr>
                      <w:color w:val="FF0000"/>
                    </w:rPr>
                  </w:rPrChange>
                </w:rPr>
                <w:delText> </w:delText>
              </w:r>
            </w:del>
            <w:ins w:id="1494" w:author="BONTEMPI, Virgil" w:date="2016-04-14T14:56:00Z">
              <w:r w:rsidRPr="00C8227F">
                <w:rPr>
                  <w:color w:val="FF0000"/>
                  <w:sz w:val="22"/>
                  <w:szCs w:val="22"/>
                  <w:rPrChange w:id="1495" w:author="COUPAT, Jean-François" w:date="2016-04-18T10:18:00Z">
                    <w:rPr>
                      <w:color w:val="FF0000"/>
                    </w:rPr>
                  </w:rPrChange>
                </w:rPr>
                <w:t xml:space="preserve"> </w:t>
              </w:r>
            </w:ins>
            <w:r w:rsidRPr="00C8227F">
              <w:rPr>
                <w:bCs/>
                <w:color w:val="FF0000"/>
                <w:sz w:val="22"/>
                <w:szCs w:val="22"/>
                <w:rPrChange w:id="1496" w:author="COUPAT, Jean-François" w:date="2016-04-18T10:18:00Z">
                  <w:rPr>
                    <w:bCs/>
                    <w:color w:val="FF0000"/>
                  </w:rPr>
                </w:rPrChange>
              </w:rPr>
              <w:t>int</w:t>
            </w:r>
            <w:del w:id="1497" w:author="BONTEMPI, Virgil" w:date="2016-04-14T14:56:00Z">
              <w:r w:rsidRPr="00C8227F" w:rsidDel="002070E8">
                <w:rPr>
                  <w:color w:val="FF0000"/>
                  <w:sz w:val="22"/>
                  <w:szCs w:val="22"/>
                  <w:rPrChange w:id="1498" w:author="COUPAT, Jean-François" w:date="2016-04-18T10:18:00Z">
                    <w:rPr>
                      <w:color w:val="FF0000"/>
                    </w:rPr>
                  </w:rPrChange>
                </w:rPr>
                <w:delText> </w:delText>
              </w:r>
            </w:del>
            <w:ins w:id="1499" w:author="BONTEMPI, Virgil" w:date="2016-04-14T14:56:00Z">
              <w:r w:rsidRPr="00C8227F">
                <w:rPr>
                  <w:color w:val="FF0000"/>
                  <w:sz w:val="22"/>
                  <w:szCs w:val="22"/>
                  <w:rPrChange w:id="1500" w:author="COUPAT, Jean-François" w:date="2016-04-18T10:18:00Z">
                    <w:rPr>
                      <w:color w:val="FF0000"/>
                    </w:rPr>
                  </w:rPrChange>
                </w:rPr>
                <w:t xml:space="preserve"> </w:t>
              </w:r>
            </w:ins>
            <w:r w:rsidRPr="00C8227F">
              <w:rPr>
                <w:color w:val="FF0000"/>
                <w:sz w:val="22"/>
                <w:szCs w:val="22"/>
                <w:rPrChange w:id="1501" w:author="COUPAT, Jean-François" w:date="2016-04-18T10:18:00Z">
                  <w:rPr>
                    <w:color w:val="FF0000"/>
                  </w:rPr>
                </w:rPrChange>
              </w:rPr>
              <w:t>langue2,</w:t>
            </w:r>
            <w:del w:id="1502" w:author="BONTEMPI, Virgil" w:date="2016-04-14T14:56:00Z">
              <w:r w:rsidRPr="00C8227F" w:rsidDel="002070E8">
                <w:rPr>
                  <w:color w:val="FF0000"/>
                  <w:sz w:val="22"/>
                  <w:szCs w:val="22"/>
                  <w:rPrChange w:id="1503" w:author="COUPAT, Jean-François" w:date="2016-04-18T10:18:00Z">
                    <w:rPr>
                      <w:color w:val="FF0000"/>
                    </w:rPr>
                  </w:rPrChange>
                </w:rPr>
                <w:delText> </w:delText>
              </w:r>
            </w:del>
            <w:ins w:id="1504" w:author="BONTEMPI, Virgil" w:date="2016-04-14T14:56:00Z">
              <w:r w:rsidRPr="00C8227F">
                <w:rPr>
                  <w:color w:val="FF0000"/>
                  <w:sz w:val="22"/>
                  <w:szCs w:val="22"/>
                  <w:rPrChange w:id="1505" w:author="COUPAT, Jean-François" w:date="2016-04-18T10:18:00Z">
                    <w:rPr>
                      <w:color w:val="FF0000"/>
                    </w:rPr>
                  </w:rPrChange>
                </w:rPr>
                <w:t xml:space="preserve"> </w:t>
              </w:r>
            </w:ins>
            <w:r w:rsidRPr="00C8227F">
              <w:rPr>
                <w:color w:val="FF0000"/>
                <w:sz w:val="22"/>
                <w:szCs w:val="22"/>
                <w:rPrChange w:id="1506" w:author="COUPAT, Jean-François" w:date="2016-04-18T10:18:00Z">
                  <w:rPr>
                    <w:color w:val="FF0000"/>
                  </w:rPr>
                </w:rPrChange>
              </w:rPr>
              <w:t>Requetes</w:t>
            </w:r>
            <w:del w:id="1507" w:author="BONTEMPI, Virgil" w:date="2016-04-14T14:56:00Z">
              <w:r w:rsidRPr="00C8227F" w:rsidDel="002070E8">
                <w:rPr>
                  <w:color w:val="FF0000"/>
                  <w:sz w:val="22"/>
                  <w:szCs w:val="22"/>
                  <w:rPrChange w:id="1508" w:author="COUPAT, Jean-François" w:date="2016-04-18T10:18:00Z">
                    <w:rPr>
                      <w:color w:val="FF0000"/>
                    </w:rPr>
                  </w:rPrChange>
                </w:rPr>
                <w:delText xml:space="preserve"> </w:delText>
              </w:r>
            </w:del>
            <w:ins w:id="1509" w:author="BONTEMPI, Virgil" w:date="2016-04-14T14:56:00Z">
              <w:r w:rsidRPr="00C8227F">
                <w:rPr>
                  <w:color w:val="FF0000"/>
                  <w:sz w:val="22"/>
                  <w:szCs w:val="22"/>
                  <w:rPrChange w:id="1510" w:author="COUPAT, Jean-François" w:date="2016-04-18T10:18:00Z">
                    <w:rPr>
                      <w:color w:val="FF0000"/>
                    </w:rPr>
                  </w:rPrChange>
                </w:rPr>
                <w:t xml:space="preserve"> </w:t>
              </w:r>
            </w:ins>
            <w:r w:rsidRPr="00C8227F">
              <w:rPr>
                <w:color w:val="FF0000"/>
                <w:sz w:val="22"/>
                <w:szCs w:val="22"/>
                <w:rPrChange w:id="1511" w:author="COUPAT, Jean-François" w:date="2016-04-18T10:18:00Z">
                  <w:rPr>
                    <w:color w:val="FF0000"/>
                  </w:rPr>
                </w:rPrChange>
              </w:rPr>
              <w:t>requete</w:t>
            </w:r>
            <w:ins w:id="1512" w:author="BONTEMPI, Virgil" w:date="2016-04-26T16:17:00Z">
              <w:r w:rsidRPr="00104688">
                <w:rPr>
                  <w:color w:val="FF0000"/>
                  <w:sz w:val="22"/>
                  <w:szCs w:val="22"/>
                </w:rPr>
                <w:t xml:space="preserve">, </w:t>
              </w:r>
              <w:r>
                <w:rPr>
                  <w:color w:val="FF0000"/>
                  <w:sz w:val="22"/>
                  <w:szCs w:val="22"/>
                </w:rPr>
                <w:t>List&lt;String&gt; listeErreursSQL</w:t>
              </w:r>
            </w:ins>
            <w:del w:id="1513" w:author="BONTEMPI, Virgil" w:date="2016-04-26T16:17:00Z">
              <w:r w:rsidRPr="00C8227F" w:rsidDel="001B3571">
                <w:rPr>
                  <w:color w:val="FF0000"/>
                  <w:sz w:val="22"/>
                  <w:szCs w:val="22"/>
                  <w:rPrChange w:id="1514" w:author="COUPAT, Jean-François" w:date="2016-04-18T10:18:00Z">
                    <w:rPr>
                      <w:color w:val="FF0000"/>
                    </w:rPr>
                  </w:rPrChange>
                </w:rPr>
                <w:delText>,</w:delText>
              </w:r>
            </w:del>
            <w:del w:id="1515" w:author="BONTEMPI, Virgil" w:date="2016-04-14T14:56:00Z">
              <w:r w:rsidRPr="00C8227F" w:rsidDel="002070E8">
                <w:rPr>
                  <w:color w:val="FF0000"/>
                  <w:sz w:val="22"/>
                  <w:szCs w:val="22"/>
                  <w:rPrChange w:id="1516" w:author="COUPAT, Jean-François" w:date="2016-04-18T10:18:00Z">
                    <w:rPr>
                      <w:color w:val="FF0000"/>
                    </w:rPr>
                  </w:rPrChange>
                </w:rPr>
                <w:delText> </w:delText>
              </w:r>
            </w:del>
            <w:del w:id="1517" w:author="BONTEMPI, Virgil" w:date="2016-04-26T16:17:00Z">
              <w:r w:rsidRPr="00C8227F" w:rsidDel="001B3571">
                <w:rPr>
                  <w:color w:val="FF0000"/>
                  <w:sz w:val="22"/>
                  <w:szCs w:val="22"/>
                  <w:rPrChange w:id="1518" w:author="COUPAT, Jean-François" w:date="2016-04-18T10:18:00Z">
                    <w:rPr>
                      <w:color w:val="FF0000"/>
                    </w:rPr>
                  </w:rPrChange>
                </w:rPr>
                <w:delText>DossierConfiguration configurationExcel</w:delText>
              </w:r>
            </w:del>
          </w:p>
        </w:tc>
      </w:tr>
      <w:tr w:rsidR="007562E5" w:rsidTr="00C8227F">
        <w:trPr>
          <w:trPrChange w:id="1519" w:author="COUPAT, Jean-François" w:date="2016-04-18T10:20:00Z">
            <w:trPr>
              <w:gridAfter w:val="0"/>
            </w:trPr>
          </w:trPrChange>
        </w:trPr>
        <w:tc>
          <w:tcPr>
            <w:tcW w:w="4077" w:type="dxa"/>
            <w:tcPrChange w:id="1520" w:author="COUPAT, Jean-François" w:date="2016-04-18T10:20:00Z">
              <w:tcPr>
                <w:tcW w:w="3066" w:type="dxa"/>
              </w:tcPr>
            </w:tcPrChange>
          </w:tcPr>
          <w:p w:rsidR="007562E5" w:rsidRPr="00C8227F" w:rsidRDefault="007562E5" w:rsidP="007562E5">
            <w:pPr>
              <w:rPr>
                <w:sz w:val="22"/>
                <w:szCs w:val="22"/>
                <w:rPrChange w:id="1521" w:author="COUPAT, Jean-François" w:date="2016-04-18T10:19:00Z">
                  <w:rPr/>
                </w:rPrChange>
              </w:rPr>
            </w:pPr>
            <w:r w:rsidRPr="00C8227F">
              <w:rPr>
                <w:color w:val="FF0000"/>
                <w:sz w:val="22"/>
                <w:szCs w:val="22"/>
                <w:rPrChange w:id="1522" w:author="COUPAT, Jean-François" w:date="2016-04-18T10:19:00Z">
                  <w:rPr>
                    <w:color w:val="FF0000"/>
                  </w:rPr>
                </w:rPrChange>
              </w:rPr>
              <w:t>ConfigurationModeMarcheBDD</w:t>
            </w:r>
          </w:p>
        </w:tc>
        <w:tc>
          <w:tcPr>
            <w:tcW w:w="3544" w:type="dxa"/>
            <w:tcPrChange w:id="1523" w:author="COUPAT, Jean-François" w:date="2016-04-18T10:20:00Z">
              <w:tcPr>
                <w:tcW w:w="3066" w:type="dxa"/>
                <w:gridSpan w:val="2"/>
              </w:tcPr>
            </w:tcPrChange>
          </w:tcPr>
          <w:p w:rsidR="007562E5" w:rsidRPr="00C8227F" w:rsidRDefault="007562E5" w:rsidP="007562E5">
            <w:pPr>
              <w:rPr>
                <w:color w:val="FF0000"/>
                <w:sz w:val="22"/>
                <w:szCs w:val="22"/>
                <w:rPrChange w:id="1524" w:author="COUPAT, Jean-François" w:date="2016-04-18T10:18:00Z">
                  <w:rPr>
                    <w:color w:val="FF0000"/>
                  </w:rPr>
                </w:rPrChange>
              </w:rPr>
            </w:pPr>
            <w:r w:rsidRPr="00C8227F">
              <w:rPr>
                <w:color w:val="FF0000"/>
                <w:sz w:val="22"/>
                <w:szCs w:val="22"/>
                <w:rPrChange w:id="1525" w:author="COUPAT, Jean-François" w:date="2016-04-18T10:18:00Z">
                  <w:rPr>
                    <w:color w:val="FF0000"/>
                  </w:rPr>
                </w:rPrChange>
              </w:rPr>
              <w:t>ConfigurationModeMarcheBDD</w:t>
            </w:r>
          </w:p>
        </w:tc>
        <w:tc>
          <w:tcPr>
            <w:tcW w:w="3260" w:type="dxa"/>
            <w:tcPrChange w:id="1526" w:author="COUPAT, Jean-François" w:date="2016-04-18T10:20:00Z">
              <w:tcPr>
                <w:tcW w:w="3474" w:type="dxa"/>
                <w:gridSpan w:val="2"/>
              </w:tcPr>
            </w:tcPrChange>
          </w:tcPr>
          <w:p w:rsidR="007562E5" w:rsidRPr="00C8227F" w:rsidRDefault="007562E5" w:rsidP="007562E5">
            <w:pPr>
              <w:rPr>
                <w:color w:val="FF0000"/>
                <w:sz w:val="22"/>
                <w:szCs w:val="22"/>
                <w:rPrChange w:id="1527" w:author="COUPAT, Jean-François" w:date="2016-04-18T10:18:00Z">
                  <w:rPr>
                    <w:color w:val="FF0000"/>
                  </w:rPr>
                </w:rPrChange>
              </w:rPr>
            </w:pPr>
            <w:r w:rsidRPr="00C8227F">
              <w:rPr>
                <w:color w:val="FF0000"/>
                <w:sz w:val="22"/>
                <w:szCs w:val="22"/>
                <w:rPrChange w:id="1528" w:author="COUPAT, Jean-François" w:date="2016-04-18T10:18:00Z">
                  <w:rPr>
                    <w:color w:val="FF0000"/>
                  </w:rPr>
                </w:rPrChange>
              </w:rPr>
              <w:t>int idMode,</w:t>
            </w:r>
            <w:r w:rsidRPr="00C8227F">
              <w:rPr>
                <w:bCs/>
                <w:color w:val="FF0000"/>
                <w:sz w:val="22"/>
                <w:szCs w:val="22"/>
                <w:rPrChange w:id="1529" w:author="COUPAT, Jean-François" w:date="2016-04-18T10:18:00Z">
                  <w:rPr>
                    <w:bCs/>
                    <w:color w:val="FF0000"/>
                  </w:rPr>
                </w:rPrChange>
              </w:rPr>
              <w:t xml:space="preserve"> int</w:t>
            </w:r>
            <w:del w:id="1530" w:author="BONTEMPI, Virgil" w:date="2016-04-14T14:56:00Z">
              <w:r w:rsidRPr="00C8227F" w:rsidDel="002070E8">
                <w:rPr>
                  <w:color w:val="FF0000"/>
                  <w:sz w:val="22"/>
                  <w:szCs w:val="22"/>
                  <w:rPrChange w:id="1531" w:author="COUPAT, Jean-François" w:date="2016-04-18T10:18:00Z">
                    <w:rPr>
                      <w:color w:val="FF0000"/>
                    </w:rPr>
                  </w:rPrChange>
                </w:rPr>
                <w:delText> </w:delText>
              </w:r>
            </w:del>
            <w:ins w:id="1532" w:author="BONTEMPI, Virgil" w:date="2016-04-14T14:56:00Z">
              <w:r w:rsidRPr="00C8227F">
                <w:rPr>
                  <w:color w:val="FF0000"/>
                  <w:sz w:val="22"/>
                  <w:szCs w:val="22"/>
                  <w:rPrChange w:id="1533" w:author="COUPAT, Jean-François" w:date="2016-04-18T10:18:00Z">
                    <w:rPr>
                      <w:color w:val="FF0000"/>
                    </w:rPr>
                  </w:rPrChange>
                </w:rPr>
                <w:t xml:space="preserve"> </w:t>
              </w:r>
            </w:ins>
            <w:r w:rsidRPr="00C8227F">
              <w:rPr>
                <w:color w:val="FF0000"/>
                <w:sz w:val="22"/>
                <w:szCs w:val="22"/>
                <w:rPrChange w:id="1534" w:author="COUPAT, Jean-François" w:date="2016-04-18T10:18:00Z">
                  <w:rPr>
                    <w:color w:val="FF0000"/>
                  </w:rPr>
                </w:rPrChange>
              </w:rPr>
              <w:t>langue1,</w:t>
            </w:r>
            <w:del w:id="1535" w:author="BONTEMPI, Virgil" w:date="2016-04-14T14:56:00Z">
              <w:r w:rsidRPr="00C8227F" w:rsidDel="002070E8">
                <w:rPr>
                  <w:color w:val="FF0000"/>
                  <w:sz w:val="22"/>
                  <w:szCs w:val="22"/>
                  <w:rPrChange w:id="1536" w:author="COUPAT, Jean-François" w:date="2016-04-18T10:18:00Z">
                    <w:rPr>
                      <w:color w:val="FF0000"/>
                    </w:rPr>
                  </w:rPrChange>
                </w:rPr>
                <w:delText> </w:delText>
              </w:r>
            </w:del>
            <w:ins w:id="1537" w:author="BONTEMPI, Virgil" w:date="2016-04-14T14:56:00Z">
              <w:r w:rsidRPr="00C8227F">
                <w:rPr>
                  <w:color w:val="FF0000"/>
                  <w:sz w:val="22"/>
                  <w:szCs w:val="22"/>
                  <w:rPrChange w:id="1538" w:author="COUPAT, Jean-François" w:date="2016-04-18T10:18:00Z">
                    <w:rPr>
                      <w:color w:val="FF0000"/>
                    </w:rPr>
                  </w:rPrChange>
                </w:rPr>
                <w:t xml:space="preserve"> </w:t>
              </w:r>
            </w:ins>
            <w:r w:rsidRPr="00C8227F">
              <w:rPr>
                <w:bCs/>
                <w:color w:val="FF0000"/>
                <w:sz w:val="22"/>
                <w:szCs w:val="22"/>
                <w:rPrChange w:id="1539" w:author="COUPAT, Jean-François" w:date="2016-04-18T10:18:00Z">
                  <w:rPr>
                    <w:bCs/>
                    <w:color w:val="FF0000"/>
                  </w:rPr>
                </w:rPrChange>
              </w:rPr>
              <w:t>int</w:t>
            </w:r>
            <w:del w:id="1540" w:author="BONTEMPI, Virgil" w:date="2016-04-14T14:56:00Z">
              <w:r w:rsidRPr="00C8227F" w:rsidDel="002070E8">
                <w:rPr>
                  <w:color w:val="FF0000"/>
                  <w:sz w:val="22"/>
                  <w:szCs w:val="22"/>
                  <w:rPrChange w:id="1541" w:author="COUPAT, Jean-François" w:date="2016-04-18T10:18:00Z">
                    <w:rPr>
                      <w:color w:val="FF0000"/>
                    </w:rPr>
                  </w:rPrChange>
                </w:rPr>
                <w:delText> </w:delText>
              </w:r>
            </w:del>
            <w:ins w:id="1542" w:author="BONTEMPI, Virgil" w:date="2016-04-14T14:56:00Z">
              <w:r w:rsidRPr="00C8227F">
                <w:rPr>
                  <w:color w:val="FF0000"/>
                  <w:sz w:val="22"/>
                  <w:szCs w:val="22"/>
                  <w:rPrChange w:id="1543" w:author="COUPAT, Jean-François" w:date="2016-04-18T10:18:00Z">
                    <w:rPr>
                      <w:color w:val="FF0000"/>
                    </w:rPr>
                  </w:rPrChange>
                </w:rPr>
                <w:t xml:space="preserve"> </w:t>
              </w:r>
            </w:ins>
            <w:r w:rsidRPr="00C8227F">
              <w:rPr>
                <w:color w:val="FF0000"/>
                <w:sz w:val="22"/>
                <w:szCs w:val="22"/>
                <w:rPrChange w:id="1544" w:author="COUPAT, Jean-François" w:date="2016-04-18T10:18:00Z">
                  <w:rPr>
                    <w:color w:val="FF0000"/>
                  </w:rPr>
                </w:rPrChange>
              </w:rPr>
              <w:t>langue2,</w:t>
            </w:r>
            <w:del w:id="1545" w:author="BONTEMPI, Virgil" w:date="2016-04-14T14:56:00Z">
              <w:r w:rsidRPr="00C8227F" w:rsidDel="002070E8">
                <w:rPr>
                  <w:color w:val="FF0000"/>
                  <w:sz w:val="22"/>
                  <w:szCs w:val="22"/>
                  <w:rPrChange w:id="1546" w:author="COUPAT, Jean-François" w:date="2016-04-18T10:18:00Z">
                    <w:rPr>
                      <w:color w:val="FF0000"/>
                    </w:rPr>
                  </w:rPrChange>
                </w:rPr>
                <w:delText> </w:delText>
              </w:r>
            </w:del>
            <w:ins w:id="1547" w:author="BONTEMPI, Virgil" w:date="2016-04-14T14:56:00Z">
              <w:r w:rsidRPr="00C8227F">
                <w:rPr>
                  <w:color w:val="FF0000"/>
                  <w:sz w:val="22"/>
                  <w:szCs w:val="22"/>
                  <w:rPrChange w:id="1548" w:author="COUPAT, Jean-François" w:date="2016-04-18T10:18:00Z">
                    <w:rPr>
                      <w:color w:val="FF0000"/>
                    </w:rPr>
                  </w:rPrChange>
                </w:rPr>
                <w:t xml:space="preserve"> </w:t>
              </w:r>
            </w:ins>
            <w:r w:rsidRPr="00C8227F">
              <w:rPr>
                <w:color w:val="FF0000"/>
                <w:sz w:val="22"/>
                <w:szCs w:val="22"/>
                <w:rPrChange w:id="1549" w:author="COUPAT, Jean-François" w:date="2016-04-18T10:18:00Z">
                  <w:rPr>
                    <w:color w:val="FF0000"/>
                  </w:rPr>
                </w:rPrChange>
              </w:rPr>
              <w:t>Requetes requete</w:t>
            </w:r>
            <w:ins w:id="1550" w:author="BONTEMPI, Virgil" w:date="2016-04-26T16:17:00Z">
              <w:r w:rsidRPr="00104688">
                <w:rPr>
                  <w:color w:val="FF0000"/>
                  <w:sz w:val="22"/>
                  <w:szCs w:val="22"/>
                </w:rPr>
                <w:t xml:space="preserve">, </w:t>
              </w:r>
              <w:r>
                <w:rPr>
                  <w:color w:val="FF0000"/>
                  <w:sz w:val="22"/>
                  <w:szCs w:val="22"/>
                </w:rPr>
                <w:t>List&lt;String&gt; listeErreursSQL</w:t>
              </w:r>
            </w:ins>
            <w:del w:id="1551" w:author="BONTEMPI, Virgil" w:date="2016-04-26T16:17:00Z">
              <w:r w:rsidRPr="00C8227F" w:rsidDel="001B3571">
                <w:rPr>
                  <w:color w:val="FF0000"/>
                  <w:sz w:val="22"/>
                  <w:szCs w:val="22"/>
                  <w:rPrChange w:id="1552" w:author="COUPAT, Jean-François" w:date="2016-04-18T10:18:00Z">
                    <w:rPr>
                      <w:color w:val="FF0000"/>
                    </w:rPr>
                  </w:rPrChange>
                </w:rPr>
                <w:delText>,</w:delText>
              </w:r>
            </w:del>
            <w:del w:id="1553" w:author="BONTEMPI, Virgil" w:date="2016-04-14T14:56:00Z">
              <w:r w:rsidRPr="00C8227F" w:rsidDel="002070E8">
                <w:rPr>
                  <w:color w:val="FF0000"/>
                  <w:sz w:val="22"/>
                  <w:szCs w:val="22"/>
                  <w:rPrChange w:id="1554" w:author="COUPAT, Jean-François" w:date="2016-04-18T10:18:00Z">
                    <w:rPr>
                      <w:color w:val="FF0000"/>
                    </w:rPr>
                  </w:rPrChange>
                </w:rPr>
                <w:delText> </w:delText>
              </w:r>
            </w:del>
            <w:del w:id="1555" w:author="BONTEMPI, Virgil" w:date="2016-04-26T16:17:00Z">
              <w:r w:rsidRPr="00C8227F" w:rsidDel="001B3571">
                <w:rPr>
                  <w:color w:val="FF0000"/>
                  <w:sz w:val="22"/>
                  <w:szCs w:val="22"/>
                  <w:rPrChange w:id="1556" w:author="COUPAT, Jean-François" w:date="2016-04-18T10:18:00Z">
                    <w:rPr>
                      <w:color w:val="FF0000"/>
                    </w:rPr>
                  </w:rPrChange>
                </w:rPr>
                <w:delText>DossierConfiguration configurationExcel</w:delText>
              </w:r>
            </w:del>
          </w:p>
        </w:tc>
      </w:tr>
      <w:tr w:rsidR="007562E5" w:rsidTr="00C8227F">
        <w:trPr>
          <w:trPrChange w:id="1557" w:author="COUPAT, Jean-François" w:date="2016-04-18T10:20:00Z">
            <w:trPr>
              <w:gridAfter w:val="0"/>
            </w:trPr>
          </w:trPrChange>
        </w:trPr>
        <w:tc>
          <w:tcPr>
            <w:tcW w:w="4077" w:type="dxa"/>
            <w:tcPrChange w:id="1558" w:author="COUPAT, Jean-François" w:date="2016-04-18T10:20:00Z">
              <w:tcPr>
                <w:tcW w:w="3066" w:type="dxa"/>
              </w:tcPr>
            </w:tcPrChange>
          </w:tcPr>
          <w:p w:rsidR="007562E5" w:rsidRPr="00C8227F" w:rsidRDefault="007562E5" w:rsidP="007562E5">
            <w:pPr>
              <w:rPr>
                <w:sz w:val="22"/>
                <w:szCs w:val="22"/>
                <w:rPrChange w:id="1559" w:author="COUPAT, Jean-François" w:date="2016-04-18T10:19:00Z">
                  <w:rPr/>
                </w:rPrChange>
              </w:rPr>
            </w:pPr>
            <w:r w:rsidRPr="00C8227F">
              <w:rPr>
                <w:color w:val="FF0000"/>
                <w:sz w:val="22"/>
                <w:szCs w:val="22"/>
                <w:rPrChange w:id="1560" w:author="COUPAT, Jean-François" w:date="2016-04-18T10:19:00Z">
                  <w:rPr>
                    <w:color w:val="FF0000"/>
                  </w:rPr>
                </w:rPrChange>
              </w:rPr>
              <w:t>ConfigurationOperationBDD</w:t>
            </w:r>
          </w:p>
        </w:tc>
        <w:tc>
          <w:tcPr>
            <w:tcW w:w="3544" w:type="dxa"/>
            <w:tcPrChange w:id="1561" w:author="COUPAT, Jean-François" w:date="2016-04-18T10:20:00Z">
              <w:tcPr>
                <w:tcW w:w="3066" w:type="dxa"/>
                <w:gridSpan w:val="2"/>
              </w:tcPr>
            </w:tcPrChange>
          </w:tcPr>
          <w:p w:rsidR="007562E5" w:rsidRPr="00C8227F" w:rsidRDefault="007562E5" w:rsidP="007562E5">
            <w:pPr>
              <w:rPr>
                <w:color w:val="FF0000"/>
                <w:sz w:val="22"/>
                <w:szCs w:val="22"/>
                <w:rPrChange w:id="1562" w:author="COUPAT, Jean-François" w:date="2016-04-18T10:18:00Z">
                  <w:rPr>
                    <w:color w:val="FF0000"/>
                  </w:rPr>
                </w:rPrChange>
              </w:rPr>
            </w:pPr>
            <w:r w:rsidRPr="00C8227F">
              <w:rPr>
                <w:color w:val="FF0000"/>
                <w:sz w:val="22"/>
                <w:szCs w:val="22"/>
                <w:rPrChange w:id="1563" w:author="COUPAT, Jean-François" w:date="2016-04-18T10:18:00Z">
                  <w:rPr>
                    <w:color w:val="FF0000"/>
                  </w:rPr>
                </w:rPrChange>
              </w:rPr>
              <w:t>ConfigurationOperationBDD</w:t>
            </w:r>
          </w:p>
        </w:tc>
        <w:tc>
          <w:tcPr>
            <w:tcW w:w="3260" w:type="dxa"/>
            <w:tcPrChange w:id="1564" w:author="COUPAT, Jean-François" w:date="2016-04-18T10:20:00Z">
              <w:tcPr>
                <w:tcW w:w="3474" w:type="dxa"/>
                <w:gridSpan w:val="2"/>
              </w:tcPr>
            </w:tcPrChange>
          </w:tcPr>
          <w:p w:rsidR="007562E5" w:rsidRPr="00C8227F" w:rsidRDefault="007562E5" w:rsidP="007562E5">
            <w:pPr>
              <w:rPr>
                <w:color w:val="FF0000"/>
                <w:sz w:val="22"/>
                <w:szCs w:val="22"/>
                <w:rPrChange w:id="1565" w:author="COUPAT, Jean-François" w:date="2016-04-18T10:18:00Z">
                  <w:rPr>
                    <w:color w:val="FF0000"/>
                  </w:rPr>
                </w:rPrChange>
              </w:rPr>
            </w:pPr>
            <w:r w:rsidRPr="00C8227F">
              <w:rPr>
                <w:color w:val="FF0000"/>
                <w:sz w:val="22"/>
                <w:szCs w:val="22"/>
                <w:rPrChange w:id="1566" w:author="COUPAT, Jean-François" w:date="2016-04-18T10:18:00Z">
                  <w:rPr>
                    <w:color w:val="FF0000"/>
                  </w:rPr>
                </w:rPrChange>
              </w:rPr>
              <w:t>int numOperation,</w:t>
            </w:r>
            <w:r w:rsidRPr="00C8227F">
              <w:rPr>
                <w:bCs/>
                <w:color w:val="FF0000"/>
                <w:sz w:val="22"/>
                <w:szCs w:val="22"/>
                <w:rPrChange w:id="1567" w:author="COUPAT, Jean-François" w:date="2016-04-18T10:18:00Z">
                  <w:rPr>
                    <w:bCs/>
                    <w:color w:val="FF0000"/>
                  </w:rPr>
                </w:rPrChange>
              </w:rPr>
              <w:t xml:space="preserve"> int</w:t>
            </w:r>
            <w:del w:id="1568" w:author="BONTEMPI, Virgil" w:date="2016-04-14T14:56:00Z">
              <w:r w:rsidRPr="00C8227F" w:rsidDel="002070E8">
                <w:rPr>
                  <w:color w:val="FF0000"/>
                  <w:sz w:val="22"/>
                  <w:szCs w:val="22"/>
                  <w:rPrChange w:id="1569" w:author="COUPAT, Jean-François" w:date="2016-04-18T10:18:00Z">
                    <w:rPr>
                      <w:color w:val="FF0000"/>
                    </w:rPr>
                  </w:rPrChange>
                </w:rPr>
                <w:delText> </w:delText>
              </w:r>
            </w:del>
            <w:ins w:id="1570" w:author="BONTEMPI, Virgil" w:date="2016-04-14T14:56:00Z">
              <w:r w:rsidRPr="00C8227F">
                <w:rPr>
                  <w:color w:val="FF0000"/>
                  <w:sz w:val="22"/>
                  <w:szCs w:val="22"/>
                  <w:rPrChange w:id="1571" w:author="COUPAT, Jean-François" w:date="2016-04-18T10:18:00Z">
                    <w:rPr>
                      <w:color w:val="FF0000"/>
                    </w:rPr>
                  </w:rPrChange>
                </w:rPr>
                <w:t xml:space="preserve"> </w:t>
              </w:r>
            </w:ins>
            <w:r w:rsidRPr="00C8227F">
              <w:rPr>
                <w:color w:val="FF0000"/>
                <w:sz w:val="22"/>
                <w:szCs w:val="22"/>
                <w:rPrChange w:id="1572" w:author="COUPAT, Jean-François" w:date="2016-04-18T10:18:00Z">
                  <w:rPr>
                    <w:color w:val="FF0000"/>
                  </w:rPr>
                </w:rPrChange>
              </w:rPr>
              <w:t>langue1,</w:t>
            </w:r>
            <w:del w:id="1573" w:author="BONTEMPI, Virgil" w:date="2016-04-14T14:56:00Z">
              <w:r w:rsidRPr="00C8227F" w:rsidDel="002070E8">
                <w:rPr>
                  <w:color w:val="FF0000"/>
                  <w:sz w:val="22"/>
                  <w:szCs w:val="22"/>
                  <w:rPrChange w:id="1574" w:author="COUPAT, Jean-François" w:date="2016-04-18T10:18:00Z">
                    <w:rPr>
                      <w:color w:val="FF0000"/>
                    </w:rPr>
                  </w:rPrChange>
                </w:rPr>
                <w:delText> </w:delText>
              </w:r>
            </w:del>
            <w:ins w:id="1575" w:author="BONTEMPI, Virgil" w:date="2016-04-14T14:56:00Z">
              <w:r w:rsidRPr="00C8227F">
                <w:rPr>
                  <w:color w:val="FF0000"/>
                  <w:sz w:val="22"/>
                  <w:szCs w:val="22"/>
                  <w:rPrChange w:id="1576" w:author="COUPAT, Jean-François" w:date="2016-04-18T10:18:00Z">
                    <w:rPr>
                      <w:color w:val="FF0000"/>
                    </w:rPr>
                  </w:rPrChange>
                </w:rPr>
                <w:t xml:space="preserve"> </w:t>
              </w:r>
            </w:ins>
            <w:r w:rsidRPr="00C8227F">
              <w:rPr>
                <w:bCs/>
                <w:color w:val="FF0000"/>
                <w:sz w:val="22"/>
                <w:szCs w:val="22"/>
                <w:rPrChange w:id="1577" w:author="COUPAT, Jean-François" w:date="2016-04-18T10:18:00Z">
                  <w:rPr>
                    <w:bCs/>
                    <w:color w:val="FF0000"/>
                  </w:rPr>
                </w:rPrChange>
              </w:rPr>
              <w:t>int</w:t>
            </w:r>
            <w:del w:id="1578" w:author="BONTEMPI, Virgil" w:date="2016-04-14T14:56:00Z">
              <w:r w:rsidRPr="00C8227F" w:rsidDel="002070E8">
                <w:rPr>
                  <w:color w:val="FF0000"/>
                  <w:sz w:val="22"/>
                  <w:szCs w:val="22"/>
                  <w:rPrChange w:id="1579" w:author="COUPAT, Jean-François" w:date="2016-04-18T10:18:00Z">
                    <w:rPr>
                      <w:color w:val="FF0000"/>
                    </w:rPr>
                  </w:rPrChange>
                </w:rPr>
                <w:delText> </w:delText>
              </w:r>
            </w:del>
            <w:ins w:id="1580" w:author="BONTEMPI, Virgil" w:date="2016-04-14T14:56:00Z">
              <w:r w:rsidRPr="00C8227F">
                <w:rPr>
                  <w:color w:val="FF0000"/>
                  <w:sz w:val="22"/>
                  <w:szCs w:val="22"/>
                  <w:rPrChange w:id="1581" w:author="COUPAT, Jean-François" w:date="2016-04-18T10:18:00Z">
                    <w:rPr>
                      <w:color w:val="FF0000"/>
                    </w:rPr>
                  </w:rPrChange>
                </w:rPr>
                <w:t xml:space="preserve"> </w:t>
              </w:r>
            </w:ins>
            <w:r w:rsidRPr="00C8227F">
              <w:rPr>
                <w:color w:val="FF0000"/>
                <w:sz w:val="22"/>
                <w:szCs w:val="22"/>
                <w:rPrChange w:id="1582" w:author="COUPAT, Jean-François" w:date="2016-04-18T10:18:00Z">
                  <w:rPr>
                    <w:color w:val="FF0000"/>
                  </w:rPr>
                </w:rPrChange>
              </w:rPr>
              <w:t>langue2,</w:t>
            </w:r>
            <w:del w:id="1583" w:author="BONTEMPI, Virgil" w:date="2016-04-14T14:56:00Z">
              <w:r w:rsidRPr="00C8227F" w:rsidDel="002070E8">
                <w:rPr>
                  <w:color w:val="FF0000"/>
                  <w:sz w:val="22"/>
                  <w:szCs w:val="22"/>
                  <w:rPrChange w:id="1584" w:author="COUPAT, Jean-François" w:date="2016-04-18T10:18:00Z">
                    <w:rPr>
                      <w:color w:val="FF0000"/>
                    </w:rPr>
                  </w:rPrChange>
                </w:rPr>
                <w:delText> </w:delText>
              </w:r>
            </w:del>
            <w:ins w:id="1585" w:author="BONTEMPI, Virgil" w:date="2016-04-14T14:56:00Z">
              <w:r w:rsidRPr="00C8227F">
                <w:rPr>
                  <w:color w:val="FF0000"/>
                  <w:sz w:val="22"/>
                  <w:szCs w:val="22"/>
                  <w:rPrChange w:id="1586" w:author="COUPAT, Jean-François" w:date="2016-04-18T10:18:00Z">
                    <w:rPr>
                      <w:color w:val="FF0000"/>
                    </w:rPr>
                  </w:rPrChange>
                </w:rPr>
                <w:t xml:space="preserve"> </w:t>
              </w:r>
            </w:ins>
            <w:r w:rsidRPr="00C8227F">
              <w:rPr>
                <w:color w:val="FF0000"/>
                <w:sz w:val="22"/>
                <w:szCs w:val="22"/>
                <w:rPrChange w:id="1587" w:author="COUPAT, Jean-François" w:date="2016-04-18T10:18:00Z">
                  <w:rPr>
                    <w:color w:val="FF0000"/>
                  </w:rPr>
                </w:rPrChange>
              </w:rPr>
              <w:t>Requetes</w:t>
            </w:r>
            <w:del w:id="1588" w:author="BONTEMPI, Virgil" w:date="2016-04-14T14:56:00Z">
              <w:r w:rsidRPr="00C8227F" w:rsidDel="002070E8">
                <w:rPr>
                  <w:color w:val="FF0000"/>
                  <w:sz w:val="22"/>
                  <w:szCs w:val="22"/>
                  <w:rPrChange w:id="1589" w:author="COUPAT, Jean-François" w:date="2016-04-18T10:18:00Z">
                    <w:rPr>
                      <w:color w:val="FF0000"/>
                    </w:rPr>
                  </w:rPrChange>
                </w:rPr>
                <w:delText xml:space="preserve"> </w:delText>
              </w:r>
            </w:del>
            <w:ins w:id="1590" w:author="BONTEMPI, Virgil" w:date="2016-04-14T14:56:00Z">
              <w:r w:rsidRPr="00C8227F">
                <w:rPr>
                  <w:color w:val="FF0000"/>
                  <w:sz w:val="22"/>
                  <w:szCs w:val="22"/>
                  <w:rPrChange w:id="1591" w:author="COUPAT, Jean-François" w:date="2016-04-18T10:18:00Z">
                    <w:rPr>
                      <w:color w:val="FF0000"/>
                    </w:rPr>
                  </w:rPrChange>
                </w:rPr>
                <w:t xml:space="preserve"> </w:t>
              </w:r>
            </w:ins>
            <w:r w:rsidRPr="00C8227F">
              <w:rPr>
                <w:color w:val="FF0000"/>
                <w:sz w:val="22"/>
                <w:szCs w:val="22"/>
                <w:rPrChange w:id="1592" w:author="COUPAT, Jean-François" w:date="2016-04-18T10:18:00Z">
                  <w:rPr>
                    <w:color w:val="FF0000"/>
                  </w:rPr>
                </w:rPrChange>
              </w:rPr>
              <w:t>requete</w:t>
            </w:r>
            <w:ins w:id="1593" w:author="BONTEMPI, Virgil" w:date="2016-04-26T16:17:00Z">
              <w:r w:rsidRPr="00104688">
                <w:rPr>
                  <w:color w:val="FF0000"/>
                  <w:sz w:val="22"/>
                  <w:szCs w:val="22"/>
                </w:rPr>
                <w:t xml:space="preserve">, </w:t>
              </w:r>
              <w:r>
                <w:rPr>
                  <w:color w:val="FF0000"/>
                  <w:sz w:val="22"/>
                  <w:szCs w:val="22"/>
                </w:rPr>
                <w:t>List&lt;String&gt; listeErreursSQL</w:t>
              </w:r>
            </w:ins>
            <w:del w:id="1594" w:author="BONTEMPI, Virgil" w:date="2016-04-26T16:17:00Z">
              <w:r w:rsidRPr="00C8227F" w:rsidDel="001B3571">
                <w:rPr>
                  <w:color w:val="FF0000"/>
                  <w:sz w:val="22"/>
                  <w:szCs w:val="22"/>
                  <w:rPrChange w:id="1595" w:author="COUPAT, Jean-François" w:date="2016-04-18T10:18:00Z">
                    <w:rPr>
                      <w:color w:val="FF0000"/>
                    </w:rPr>
                  </w:rPrChange>
                </w:rPr>
                <w:delText>,</w:delText>
              </w:r>
            </w:del>
            <w:del w:id="1596" w:author="BONTEMPI, Virgil" w:date="2016-04-14T14:56:00Z">
              <w:r w:rsidRPr="00C8227F" w:rsidDel="002070E8">
                <w:rPr>
                  <w:color w:val="FF0000"/>
                  <w:sz w:val="22"/>
                  <w:szCs w:val="22"/>
                  <w:rPrChange w:id="1597" w:author="COUPAT, Jean-François" w:date="2016-04-18T10:18:00Z">
                    <w:rPr>
                      <w:color w:val="FF0000"/>
                    </w:rPr>
                  </w:rPrChange>
                </w:rPr>
                <w:delText> </w:delText>
              </w:r>
            </w:del>
            <w:del w:id="1598" w:author="BONTEMPI, Virgil" w:date="2016-04-26T16:17:00Z">
              <w:r w:rsidRPr="00C8227F" w:rsidDel="001B3571">
                <w:rPr>
                  <w:color w:val="FF0000"/>
                  <w:sz w:val="22"/>
                  <w:szCs w:val="22"/>
                  <w:rPrChange w:id="1599" w:author="COUPAT, Jean-François" w:date="2016-04-18T10:18:00Z">
                    <w:rPr>
                      <w:color w:val="FF0000"/>
                    </w:rPr>
                  </w:rPrChange>
                </w:rPr>
                <w:delText>DossierConfiguration configurationExcel</w:delText>
              </w:r>
            </w:del>
          </w:p>
        </w:tc>
      </w:tr>
      <w:tr w:rsidR="007562E5" w:rsidTr="00C8227F">
        <w:trPr>
          <w:trPrChange w:id="1600" w:author="COUPAT, Jean-François" w:date="2016-04-18T10:20:00Z">
            <w:trPr>
              <w:gridAfter w:val="0"/>
            </w:trPr>
          </w:trPrChange>
        </w:trPr>
        <w:tc>
          <w:tcPr>
            <w:tcW w:w="4077" w:type="dxa"/>
            <w:tcPrChange w:id="1601" w:author="COUPAT, Jean-François" w:date="2016-04-18T10:20:00Z">
              <w:tcPr>
                <w:tcW w:w="3066" w:type="dxa"/>
              </w:tcPr>
            </w:tcPrChange>
          </w:tcPr>
          <w:p w:rsidR="007562E5" w:rsidRPr="00C8227F" w:rsidRDefault="007562E5" w:rsidP="007562E5">
            <w:pPr>
              <w:rPr>
                <w:sz w:val="22"/>
                <w:szCs w:val="22"/>
                <w:rPrChange w:id="1602" w:author="COUPAT, Jean-François" w:date="2016-04-18T10:19:00Z">
                  <w:rPr/>
                </w:rPrChange>
              </w:rPr>
            </w:pPr>
            <w:r w:rsidRPr="00C8227F">
              <w:rPr>
                <w:color w:val="FF0000"/>
                <w:sz w:val="22"/>
                <w:szCs w:val="22"/>
                <w:rPrChange w:id="1603" w:author="COUPAT, Jean-François" w:date="2016-04-18T10:19:00Z">
                  <w:rPr>
                    <w:color w:val="FF0000"/>
                  </w:rPr>
                </w:rPrChange>
              </w:rPr>
              <w:t>ConfigurationParametreBDD</w:t>
            </w:r>
          </w:p>
        </w:tc>
        <w:tc>
          <w:tcPr>
            <w:tcW w:w="3544" w:type="dxa"/>
            <w:tcPrChange w:id="1604" w:author="COUPAT, Jean-François" w:date="2016-04-18T10:20:00Z">
              <w:tcPr>
                <w:tcW w:w="3066" w:type="dxa"/>
                <w:gridSpan w:val="2"/>
              </w:tcPr>
            </w:tcPrChange>
          </w:tcPr>
          <w:p w:rsidR="007562E5" w:rsidRPr="00C8227F" w:rsidRDefault="007562E5" w:rsidP="007562E5">
            <w:pPr>
              <w:rPr>
                <w:color w:val="FF0000"/>
                <w:sz w:val="22"/>
                <w:szCs w:val="22"/>
                <w:rPrChange w:id="1605" w:author="COUPAT, Jean-François" w:date="2016-04-18T10:18:00Z">
                  <w:rPr>
                    <w:color w:val="FF0000"/>
                  </w:rPr>
                </w:rPrChange>
              </w:rPr>
            </w:pPr>
            <w:r w:rsidRPr="00C8227F">
              <w:rPr>
                <w:color w:val="FF0000"/>
                <w:sz w:val="22"/>
                <w:szCs w:val="22"/>
                <w:rPrChange w:id="1606" w:author="COUPAT, Jean-François" w:date="2016-04-18T10:18:00Z">
                  <w:rPr>
                    <w:color w:val="FF0000"/>
                  </w:rPr>
                </w:rPrChange>
              </w:rPr>
              <w:t>ConfigurationParametreBDD</w:t>
            </w:r>
          </w:p>
        </w:tc>
        <w:tc>
          <w:tcPr>
            <w:tcW w:w="3260" w:type="dxa"/>
            <w:tcPrChange w:id="1607" w:author="COUPAT, Jean-François" w:date="2016-04-18T10:20:00Z">
              <w:tcPr>
                <w:tcW w:w="3474" w:type="dxa"/>
                <w:gridSpan w:val="2"/>
              </w:tcPr>
            </w:tcPrChange>
          </w:tcPr>
          <w:p w:rsidR="007562E5" w:rsidRPr="00C8227F" w:rsidRDefault="007562E5" w:rsidP="007562E5">
            <w:pPr>
              <w:rPr>
                <w:color w:val="FF0000"/>
                <w:sz w:val="22"/>
                <w:szCs w:val="22"/>
                <w:rPrChange w:id="1608" w:author="COUPAT, Jean-François" w:date="2016-04-18T10:18:00Z">
                  <w:rPr>
                    <w:color w:val="FF0000"/>
                  </w:rPr>
                </w:rPrChange>
              </w:rPr>
            </w:pPr>
            <w:r w:rsidRPr="00C8227F">
              <w:rPr>
                <w:color w:val="FF0000"/>
                <w:sz w:val="22"/>
                <w:szCs w:val="22"/>
                <w:rPrChange w:id="1609" w:author="COUPAT, Jean-François" w:date="2016-04-18T10:18:00Z">
                  <w:rPr>
                    <w:color w:val="FF0000"/>
                  </w:rPr>
                </w:rPrChange>
              </w:rPr>
              <w:t>int idVar,</w:t>
            </w:r>
            <w:r w:rsidRPr="00C8227F">
              <w:rPr>
                <w:bCs/>
                <w:color w:val="FF0000"/>
                <w:sz w:val="22"/>
                <w:szCs w:val="22"/>
                <w:rPrChange w:id="1610" w:author="COUPAT, Jean-François" w:date="2016-04-18T10:18:00Z">
                  <w:rPr>
                    <w:bCs/>
                    <w:color w:val="FF0000"/>
                  </w:rPr>
                </w:rPrChange>
              </w:rPr>
              <w:t xml:space="preserve"> int</w:t>
            </w:r>
            <w:del w:id="1611" w:author="BONTEMPI, Virgil" w:date="2016-04-14T14:56:00Z">
              <w:r w:rsidRPr="00C8227F" w:rsidDel="002070E8">
                <w:rPr>
                  <w:color w:val="FF0000"/>
                  <w:sz w:val="22"/>
                  <w:szCs w:val="22"/>
                  <w:rPrChange w:id="1612" w:author="COUPAT, Jean-François" w:date="2016-04-18T10:18:00Z">
                    <w:rPr>
                      <w:color w:val="FF0000"/>
                    </w:rPr>
                  </w:rPrChange>
                </w:rPr>
                <w:delText> </w:delText>
              </w:r>
            </w:del>
            <w:ins w:id="1613" w:author="BONTEMPI, Virgil" w:date="2016-04-14T14:56:00Z">
              <w:r w:rsidRPr="00C8227F">
                <w:rPr>
                  <w:color w:val="FF0000"/>
                  <w:sz w:val="22"/>
                  <w:szCs w:val="22"/>
                  <w:rPrChange w:id="1614" w:author="COUPAT, Jean-François" w:date="2016-04-18T10:18:00Z">
                    <w:rPr>
                      <w:color w:val="FF0000"/>
                    </w:rPr>
                  </w:rPrChange>
                </w:rPr>
                <w:t xml:space="preserve"> </w:t>
              </w:r>
            </w:ins>
            <w:r w:rsidRPr="00C8227F">
              <w:rPr>
                <w:color w:val="FF0000"/>
                <w:sz w:val="22"/>
                <w:szCs w:val="22"/>
                <w:rPrChange w:id="1615" w:author="COUPAT, Jean-François" w:date="2016-04-18T10:18:00Z">
                  <w:rPr>
                    <w:color w:val="FF0000"/>
                  </w:rPr>
                </w:rPrChange>
              </w:rPr>
              <w:t>langue1,</w:t>
            </w:r>
            <w:del w:id="1616" w:author="BONTEMPI, Virgil" w:date="2016-04-14T14:56:00Z">
              <w:r w:rsidRPr="00C8227F" w:rsidDel="002070E8">
                <w:rPr>
                  <w:color w:val="FF0000"/>
                  <w:sz w:val="22"/>
                  <w:szCs w:val="22"/>
                  <w:rPrChange w:id="1617" w:author="COUPAT, Jean-François" w:date="2016-04-18T10:18:00Z">
                    <w:rPr>
                      <w:color w:val="FF0000"/>
                    </w:rPr>
                  </w:rPrChange>
                </w:rPr>
                <w:delText> </w:delText>
              </w:r>
            </w:del>
            <w:ins w:id="1618" w:author="BONTEMPI, Virgil" w:date="2016-04-14T14:56:00Z">
              <w:r w:rsidRPr="00C8227F">
                <w:rPr>
                  <w:color w:val="FF0000"/>
                  <w:sz w:val="22"/>
                  <w:szCs w:val="22"/>
                  <w:rPrChange w:id="1619" w:author="COUPAT, Jean-François" w:date="2016-04-18T10:18:00Z">
                    <w:rPr>
                      <w:color w:val="FF0000"/>
                    </w:rPr>
                  </w:rPrChange>
                </w:rPr>
                <w:t xml:space="preserve"> </w:t>
              </w:r>
            </w:ins>
            <w:r w:rsidRPr="00C8227F">
              <w:rPr>
                <w:bCs/>
                <w:color w:val="FF0000"/>
                <w:sz w:val="22"/>
                <w:szCs w:val="22"/>
                <w:rPrChange w:id="1620" w:author="COUPAT, Jean-François" w:date="2016-04-18T10:18:00Z">
                  <w:rPr>
                    <w:bCs/>
                    <w:color w:val="FF0000"/>
                  </w:rPr>
                </w:rPrChange>
              </w:rPr>
              <w:t>int</w:t>
            </w:r>
            <w:del w:id="1621" w:author="BONTEMPI, Virgil" w:date="2016-04-14T14:56:00Z">
              <w:r w:rsidRPr="00C8227F" w:rsidDel="002070E8">
                <w:rPr>
                  <w:color w:val="FF0000"/>
                  <w:sz w:val="22"/>
                  <w:szCs w:val="22"/>
                  <w:rPrChange w:id="1622" w:author="COUPAT, Jean-François" w:date="2016-04-18T10:18:00Z">
                    <w:rPr>
                      <w:color w:val="FF0000"/>
                    </w:rPr>
                  </w:rPrChange>
                </w:rPr>
                <w:delText> </w:delText>
              </w:r>
            </w:del>
            <w:ins w:id="1623" w:author="BONTEMPI, Virgil" w:date="2016-04-14T14:56:00Z">
              <w:r w:rsidRPr="00C8227F">
                <w:rPr>
                  <w:color w:val="FF0000"/>
                  <w:sz w:val="22"/>
                  <w:szCs w:val="22"/>
                  <w:rPrChange w:id="1624" w:author="COUPAT, Jean-François" w:date="2016-04-18T10:18:00Z">
                    <w:rPr>
                      <w:color w:val="FF0000"/>
                    </w:rPr>
                  </w:rPrChange>
                </w:rPr>
                <w:t xml:space="preserve"> </w:t>
              </w:r>
            </w:ins>
            <w:r w:rsidRPr="00C8227F">
              <w:rPr>
                <w:color w:val="FF0000"/>
                <w:sz w:val="22"/>
                <w:szCs w:val="22"/>
                <w:rPrChange w:id="1625" w:author="COUPAT, Jean-François" w:date="2016-04-18T10:18:00Z">
                  <w:rPr>
                    <w:color w:val="FF0000"/>
                  </w:rPr>
                </w:rPrChange>
              </w:rPr>
              <w:t>langue2,</w:t>
            </w:r>
            <w:del w:id="1626" w:author="BONTEMPI, Virgil" w:date="2016-04-14T14:56:00Z">
              <w:r w:rsidRPr="00C8227F" w:rsidDel="002070E8">
                <w:rPr>
                  <w:color w:val="FF0000"/>
                  <w:sz w:val="22"/>
                  <w:szCs w:val="22"/>
                  <w:rPrChange w:id="1627" w:author="COUPAT, Jean-François" w:date="2016-04-18T10:18:00Z">
                    <w:rPr>
                      <w:color w:val="FF0000"/>
                    </w:rPr>
                  </w:rPrChange>
                </w:rPr>
                <w:delText> </w:delText>
              </w:r>
            </w:del>
            <w:ins w:id="1628" w:author="BONTEMPI, Virgil" w:date="2016-04-14T14:56:00Z">
              <w:r w:rsidRPr="00C8227F">
                <w:rPr>
                  <w:color w:val="FF0000"/>
                  <w:sz w:val="22"/>
                  <w:szCs w:val="22"/>
                  <w:rPrChange w:id="1629" w:author="COUPAT, Jean-François" w:date="2016-04-18T10:18:00Z">
                    <w:rPr>
                      <w:color w:val="FF0000"/>
                    </w:rPr>
                  </w:rPrChange>
                </w:rPr>
                <w:t xml:space="preserve"> </w:t>
              </w:r>
            </w:ins>
            <w:r w:rsidRPr="00C8227F">
              <w:rPr>
                <w:color w:val="FF0000"/>
                <w:sz w:val="22"/>
                <w:szCs w:val="22"/>
                <w:rPrChange w:id="1630" w:author="COUPAT, Jean-François" w:date="2016-04-18T10:18:00Z">
                  <w:rPr>
                    <w:color w:val="FF0000"/>
                  </w:rPr>
                </w:rPrChange>
              </w:rPr>
              <w:t>Requetes requete</w:t>
            </w:r>
            <w:ins w:id="1631" w:author="BONTEMPI, Virgil" w:date="2016-04-26T16:17:00Z">
              <w:r w:rsidRPr="00104688">
                <w:rPr>
                  <w:color w:val="FF0000"/>
                  <w:sz w:val="22"/>
                  <w:szCs w:val="22"/>
                </w:rPr>
                <w:t xml:space="preserve">, </w:t>
              </w:r>
              <w:r>
                <w:rPr>
                  <w:color w:val="FF0000"/>
                  <w:sz w:val="22"/>
                  <w:szCs w:val="22"/>
                </w:rPr>
                <w:t>List&lt;String&gt; listeErreursSQL</w:t>
              </w:r>
            </w:ins>
            <w:del w:id="1632" w:author="BONTEMPI, Virgil" w:date="2016-04-26T16:17:00Z">
              <w:r w:rsidRPr="00C8227F" w:rsidDel="001B3571">
                <w:rPr>
                  <w:color w:val="FF0000"/>
                  <w:sz w:val="22"/>
                  <w:szCs w:val="22"/>
                  <w:rPrChange w:id="1633" w:author="COUPAT, Jean-François" w:date="2016-04-18T10:18:00Z">
                    <w:rPr>
                      <w:color w:val="FF0000"/>
                    </w:rPr>
                  </w:rPrChange>
                </w:rPr>
                <w:delText>,</w:delText>
              </w:r>
            </w:del>
            <w:del w:id="1634" w:author="BONTEMPI, Virgil" w:date="2016-04-14T14:57:00Z">
              <w:r w:rsidRPr="00C8227F" w:rsidDel="002070E8">
                <w:rPr>
                  <w:color w:val="FF0000"/>
                  <w:sz w:val="22"/>
                  <w:szCs w:val="22"/>
                  <w:rPrChange w:id="1635" w:author="COUPAT, Jean-François" w:date="2016-04-18T10:18:00Z">
                    <w:rPr>
                      <w:color w:val="FF0000"/>
                    </w:rPr>
                  </w:rPrChange>
                </w:rPr>
                <w:delText> </w:delText>
              </w:r>
            </w:del>
            <w:del w:id="1636" w:author="BONTEMPI, Virgil" w:date="2016-04-26T16:17:00Z">
              <w:r w:rsidRPr="00C8227F" w:rsidDel="001B3571">
                <w:rPr>
                  <w:color w:val="FF0000"/>
                  <w:sz w:val="22"/>
                  <w:szCs w:val="22"/>
                  <w:rPrChange w:id="1637" w:author="COUPAT, Jean-François" w:date="2016-04-18T10:18:00Z">
                    <w:rPr>
                      <w:color w:val="FF0000"/>
                    </w:rPr>
                  </w:rPrChange>
                </w:rPr>
                <w:delText>DossierConfiguration configurationExcel</w:delText>
              </w:r>
            </w:del>
          </w:p>
        </w:tc>
      </w:tr>
      <w:tr w:rsidR="007562E5" w:rsidTr="00C8227F">
        <w:trPr>
          <w:trPrChange w:id="1638" w:author="COUPAT, Jean-François" w:date="2016-04-18T10:20:00Z">
            <w:trPr>
              <w:gridAfter w:val="0"/>
            </w:trPr>
          </w:trPrChange>
        </w:trPr>
        <w:tc>
          <w:tcPr>
            <w:tcW w:w="4077" w:type="dxa"/>
            <w:tcPrChange w:id="1639" w:author="COUPAT, Jean-François" w:date="2016-04-18T10:20:00Z">
              <w:tcPr>
                <w:tcW w:w="3066" w:type="dxa"/>
              </w:tcPr>
            </w:tcPrChange>
          </w:tcPr>
          <w:p w:rsidR="007562E5" w:rsidRPr="00C8227F" w:rsidRDefault="007562E5" w:rsidP="007562E5">
            <w:pPr>
              <w:rPr>
                <w:sz w:val="22"/>
                <w:szCs w:val="22"/>
                <w:rPrChange w:id="1640" w:author="COUPAT, Jean-François" w:date="2016-04-18T10:19:00Z">
                  <w:rPr/>
                </w:rPrChange>
              </w:rPr>
            </w:pPr>
            <w:r w:rsidRPr="00C8227F">
              <w:rPr>
                <w:color w:val="FF0000"/>
                <w:sz w:val="22"/>
                <w:szCs w:val="22"/>
                <w:rPrChange w:id="1641" w:author="COUPAT, Jean-François" w:date="2016-04-18T10:19:00Z">
                  <w:rPr>
                    <w:color w:val="FF0000"/>
                  </w:rPr>
                </w:rPrChange>
              </w:rPr>
              <w:t>ConfigurationParametreFamilleBDD</w:t>
            </w:r>
          </w:p>
        </w:tc>
        <w:tc>
          <w:tcPr>
            <w:tcW w:w="3544" w:type="dxa"/>
            <w:tcPrChange w:id="1642" w:author="COUPAT, Jean-François" w:date="2016-04-18T10:20:00Z">
              <w:tcPr>
                <w:tcW w:w="3066" w:type="dxa"/>
                <w:gridSpan w:val="2"/>
              </w:tcPr>
            </w:tcPrChange>
          </w:tcPr>
          <w:p w:rsidR="007562E5" w:rsidRPr="00C8227F" w:rsidRDefault="007562E5" w:rsidP="007562E5">
            <w:pPr>
              <w:rPr>
                <w:color w:val="FF0000"/>
                <w:sz w:val="22"/>
                <w:szCs w:val="22"/>
                <w:rPrChange w:id="1643" w:author="COUPAT, Jean-François" w:date="2016-04-18T10:18:00Z">
                  <w:rPr>
                    <w:color w:val="FF0000"/>
                  </w:rPr>
                </w:rPrChange>
              </w:rPr>
            </w:pPr>
            <w:r w:rsidRPr="00C8227F">
              <w:rPr>
                <w:color w:val="FF0000"/>
                <w:sz w:val="22"/>
                <w:szCs w:val="22"/>
                <w:rPrChange w:id="1644" w:author="COUPAT, Jean-François" w:date="2016-04-18T10:18:00Z">
                  <w:rPr>
                    <w:color w:val="FF0000"/>
                  </w:rPr>
                </w:rPrChange>
              </w:rPr>
              <w:t>ConfigurationParametreFamilleBDD</w:t>
            </w:r>
          </w:p>
        </w:tc>
        <w:tc>
          <w:tcPr>
            <w:tcW w:w="3260" w:type="dxa"/>
            <w:tcPrChange w:id="1645" w:author="COUPAT, Jean-François" w:date="2016-04-18T10:20:00Z">
              <w:tcPr>
                <w:tcW w:w="3474" w:type="dxa"/>
                <w:gridSpan w:val="2"/>
              </w:tcPr>
            </w:tcPrChange>
          </w:tcPr>
          <w:p w:rsidR="007562E5" w:rsidRPr="00C8227F" w:rsidRDefault="007562E5" w:rsidP="007562E5">
            <w:pPr>
              <w:rPr>
                <w:color w:val="FF0000"/>
                <w:sz w:val="22"/>
                <w:szCs w:val="22"/>
                <w:rPrChange w:id="1646" w:author="COUPAT, Jean-François" w:date="2016-04-18T10:18:00Z">
                  <w:rPr>
                    <w:color w:val="FF0000"/>
                  </w:rPr>
                </w:rPrChange>
              </w:rPr>
            </w:pPr>
            <w:r w:rsidRPr="00C8227F">
              <w:rPr>
                <w:color w:val="FF0000"/>
                <w:sz w:val="22"/>
                <w:szCs w:val="22"/>
                <w:rPrChange w:id="1647" w:author="COUPAT, Jean-François" w:date="2016-04-18T10:18:00Z">
                  <w:rPr>
                    <w:color w:val="FF0000"/>
                  </w:rPr>
                </w:rPrChange>
              </w:rPr>
              <w:t>int idVar,</w:t>
            </w:r>
            <w:r w:rsidRPr="00C8227F">
              <w:rPr>
                <w:bCs/>
                <w:color w:val="FF0000"/>
                <w:sz w:val="22"/>
                <w:szCs w:val="22"/>
                <w:rPrChange w:id="1648" w:author="COUPAT, Jean-François" w:date="2016-04-18T10:18:00Z">
                  <w:rPr>
                    <w:bCs/>
                    <w:color w:val="FF0000"/>
                  </w:rPr>
                </w:rPrChange>
              </w:rPr>
              <w:t xml:space="preserve"> int</w:t>
            </w:r>
            <w:del w:id="1649" w:author="BONTEMPI, Virgil" w:date="2016-04-14T14:57:00Z">
              <w:r w:rsidRPr="00C8227F" w:rsidDel="002070E8">
                <w:rPr>
                  <w:color w:val="FF0000"/>
                  <w:sz w:val="22"/>
                  <w:szCs w:val="22"/>
                  <w:rPrChange w:id="1650" w:author="COUPAT, Jean-François" w:date="2016-04-18T10:18:00Z">
                    <w:rPr>
                      <w:color w:val="FF0000"/>
                    </w:rPr>
                  </w:rPrChange>
                </w:rPr>
                <w:delText> </w:delText>
              </w:r>
            </w:del>
            <w:ins w:id="1651" w:author="BONTEMPI, Virgil" w:date="2016-04-14T14:57:00Z">
              <w:r w:rsidRPr="00C8227F">
                <w:rPr>
                  <w:color w:val="FF0000"/>
                  <w:sz w:val="22"/>
                  <w:szCs w:val="22"/>
                  <w:rPrChange w:id="1652" w:author="COUPAT, Jean-François" w:date="2016-04-18T10:18:00Z">
                    <w:rPr>
                      <w:color w:val="FF0000"/>
                    </w:rPr>
                  </w:rPrChange>
                </w:rPr>
                <w:t xml:space="preserve"> </w:t>
              </w:r>
            </w:ins>
            <w:r w:rsidRPr="00C8227F">
              <w:rPr>
                <w:color w:val="FF0000"/>
                <w:sz w:val="22"/>
                <w:szCs w:val="22"/>
                <w:rPrChange w:id="1653" w:author="COUPAT, Jean-François" w:date="2016-04-18T10:18:00Z">
                  <w:rPr>
                    <w:color w:val="FF0000"/>
                  </w:rPr>
                </w:rPrChange>
              </w:rPr>
              <w:t>langue1,</w:t>
            </w:r>
            <w:del w:id="1654" w:author="BONTEMPI, Virgil" w:date="2016-04-14T14:57:00Z">
              <w:r w:rsidRPr="00C8227F" w:rsidDel="002070E8">
                <w:rPr>
                  <w:color w:val="FF0000"/>
                  <w:sz w:val="22"/>
                  <w:szCs w:val="22"/>
                  <w:rPrChange w:id="1655" w:author="COUPAT, Jean-François" w:date="2016-04-18T10:18:00Z">
                    <w:rPr>
                      <w:color w:val="FF0000"/>
                    </w:rPr>
                  </w:rPrChange>
                </w:rPr>
                <w:delText> </w:delText>
              </w:r>
            </w:del>
            <w:ins w:id="1656" w:author="BONTEMPI, Virgil" w:date="2016-04-14T14:57:00Z">
              <w:r w:rsidRPr="00C8227F">
                <w:rPr>
                  <w:color w:val="FF0000"/>
                  <w:sz w:val="22"/>
                  <w:szCs w:val="22"/>
                  <w:rPrChange w:id="1657" w:author="COUPAT, Jean-François" w:date="2016-04-18T10:18:00Z">
                    <w:rPr>
                      <w:color w:val="FF0000"/>
                    </w:rPr>
                  </w:rPrChange>
                </w:rPr>
                <w:t xml:space="preserve"> </w:t>
              </w:r>
            </w:ins>
            <w:r w:rsidRPr="00C8227F">
              <w:rPr>
                <w:bCs/>
                <w:color w:val="FF0000"/>
                <w:sz w:val="22"/>
                <w:szCs w:val="22"/>
                <w:rPrChange w:id="1658" w:author="COUPAT, Jean-François" w:date="2016-04-18T10:18:00Z">
                  <w:rPr>
                    <w:bCs/>
                    <w:color w:val="FF0000"/>
                  </w:rPr>
                </w:rPrChange>
              </w:rPr>
              <w:t>int</w:t>
            </w:r>
            <w:del w:id="1659" w:author="BONTEMPI, Virgil" w:date="2016-04-14T14:57:00Z">
              <w:r w:rsidRPr="00C8227F" w:rsidDel="002070E8">
                <w:rPr>
                  <w:color w:val="FF0000"/>
                  <w:sz w:val="22"/>
                  <w:szCs w:val="22"/>
                  <w:rPrChange w:id="1660" w:author="COUPAT, Jean-François" w:date="2016-04-18T10:18:00Z">
                    <w:rPr>
                      <w:color w:val="FF0000"/>
                    </w:rPr>
                  </w:rPrChange>
                </w:rPr>
                <w:delText> </w:delText>
              </w:r>
            </w:del>
            <w:ins w:id="1661" w:author="BONTEMPI, Virgil" w:date="2016-04-14T14:57:00Z">
              <w:r w:rsidRPr="00C8227F">
                <w:rPr>
                  <w:color w:val="FF0000"/>
                  <w:sz w:val="22"/>
                  <w:szCs w:val="22"/>
                  <w:rPrChange w:id="1662" w:author="COUPAT, Jean-François" w:date="2016-04-18T10:18:00Z">
                    <w:rPr>
                      <w:color w:val="FF0000"/>
                    </w:rPr>
                  </w:rPrChange>
                </w:rPr>
                <w:t xml:space="preserve"> </w:t>
              </w:r>
            </w:ins>
            <w:r w:rsidRPr="00C8227F">
              <w:rPr>
                <w:color w:val="FF0000"/>
                <w:sz w:val="22"/>
                <w:szCs w:val="22"/>
                <w:rPrChange w:id="1663" w:author="COUPAT, Jean-François" w:date="2016-04-18T10:18:00Z">
                  <w:rPr>
                    <w:color w:val="FF0000"/>
                  </w:rPr>
                </w:rPrChange>
              </w:rPr>
              <w:t>langue2,</w:t>
            </w:r>
            <w:del w:id="1664" w:author="BONTEMPI, Virgil" w:date="2016-04-14T14:57:00Z">
              <w:r w:rsidRPr="00C8227F" w:rsidDel="002070E8">
                <w:rPr>
                  <w:color w:val="FF0000"/>
                  <w:sz w:val="22"/>
                  <w:szCs w:val="22"/>
                  <w:rPrChange w:id="1665" w:author="COUPAT, Jean-François" w:date="2016-04-18T10:18:00Z">
                    <w:rPr>
                      <w:color w:val="FF0000"/>
                    </w:rPr>
                  </w:rPrChange>
                </w:rPr>
                <w:delText> </w:delText>
              </w:r>
            </w:del>
            <w:ins w:id="1666" w:author="BONTEMPI, Virgil" w:date="2016-04-14T14:57:00Z">
              <w:r w:rsidRPr="00C8227F">
                <w:rPr>
                  <w:color w:val="FF0000"/>
                  <w:sz w:val="22"/>
                  <w:szCs w:val="22"/>
                  <w:rPrChange w:id="1667" w:author="COUPAT, Jean-François" w:date="2016-04-18T10:18:00Z">
                    <w:rPr>
                      <w:color w:val="FF0000"/>
                    </w:rPr>
                  </w:rPrChange>
                </w:rPr>
                <w:t xml:space="preserve"> </w:t>
              </w:r>
            </w:ins>
            <w:r w:rsidRPr="00C8227F">
              <w:rPr>
                <w:color w:val="FF0000"/>
                <w:sz w:val="22"/>
                <w:szCs w:val="22"/>
                <w:rPrChange w:id="1668" w:author="COUPAT, Jean-François" w:date="2016-04-18T10:18:00Z">
                  <w:rPr>
                    <w:color w:val="FF0000"/>
                  </w:rPr>
                </w:rPrChange>
              </w:rPr>
              <w:t>Requetes requete</w:t>
            </w:r>
            <w:ins w:id="1669" w:author="BONTEMPI, Virgil" w:date="2016-04-26T16:17:00Z">
              <w:r w:rsidRPr="00104688">
                <w:rPr>
                  <w:color w:val="FF0000"/>
                  <w:sz w:val="22"/>
                  <w:szCs w:val="22"/>
                </w:rPr>
                <w:t xml:space="preserve">, </w:t>
              </w:r>
              <w:r>
                <w:rPr>
                  <w:color w:val="FF0000"/>
                  <w:sz w:val="22"/>
                  <w:szCs w:val="22"/>
                </w:rPr>
                <w:t>List&lt;String&gt; listeErreursSQL</w:t>
              </w:r>
            </w:ins>
            <w:del w:id="1670" w:author="BONTEMPI, Virgil" w:date="2016-04-26T16:17:00Z">
              <w:r w:rsidRPr="00C8227F" w:rsidDel="001B3571">
                <w:rPr>
                  <w:color w:val="FF0000"/>
                  <w:sz w:val="22"/>
                  <w:szCs w:val="22"/>
                  <w:rPrChange w:id="1671" w:author="COUPAT, Jean-François" w:date="2016-04-18T10:18:00Z">
                    <w:rPr>
                      <w:color w:val="FF0000"/>
                    </w:rPr>
                  </w:rPrChange>
                </w:rPr>
                <w:delText>,</w:delText>
              </w:r>
            </w:del>
            <w:del w:id="1672" w:author="BONTEMPI, Virgil" w:date="2016-04-14T14:57:00Z">
              <w:r w:rsidRPr="00C8227F" w:rsidDel="002070E8">
                <w:rPr>
                  <w:color w:val="FF0000"/>
                  <w:sz w:val="22"/>
                  <w:szCs w:val="22"/>
                  <w:rPrChange w:id="1673" w:author="COUPAT, Jean-François" w:date="2016-04-18T10:18:00Z">
                    <w:rPr>
                      <w:color w:val="FF0000"/>
                    </w:rPr>
                  </w:rPrChange>
                </w:rPr>
                <w:delText> </w:delText>
              </w:r>
            </w:del>
            <w:del w:id="1674" w:author="BONTEMPI, Virgil" w:date="2016-04-26T16:17:00Z">
              <w:r w:rsidRPr="00C8227F" w:rsidDel="001B3571">
                <w:rPr>
                  <w:color w:val="FF0000"/>
                  <w:sz w:val="22"/>
                  <w:szCs w:val="22"/>
                  <w:rPrChange w:id="1675" w:author="COUPAT, Jean-François" w:date="2016-04-18T10:18:00Z">
                    <w:rPr>
                      <w:color w:val="FF0000"/>
                    </w:rPr>
                  </w:rPrChange>
                </w:rPr>
                <w:delText>DossierConfiguration configurationExcel</w:delText>
              </w:r>
            </w:del>
          </w:p>
        </w:tc>
      </w:tr>
      <w:tr w:rsidR="007562E5" w:rsidTr="00C8227F">
        <w:trPr>
          <w:trPrChange w:id="1676" w:author="COUPAT, Jean-François" w:date="2016-04-18T10:20:00Z">
            <w:trPr>
              <w:gridAfter w:val="0"/>
            </w:trPr>
          </w:trPrChange>
        </w:trPr>
        <w:tc>
          <w:tcPr>
            <w:tcW w:w="4077" w:type="dxa"/>
            <w:tcPrChange w:id="1677" w:author="COUPAT, Jean-François" w:date="2016-04-18T10:20:00Z">
              <w:tcPr>
                <w:tcW w:w="3066" w:type="dxa"/>
              </w:tcPr>
            </w:tcPrChange>
          </w:tcPr>
          <w:p w:rsidR="007562E5" w:rsidRPr="00C8227F" w:rsidRDefault="007562E5" w:rsidP="007562E5">
            <w:pPr>
              <w:rPr>
                <w:sz w:val="22"/>
                <w:szCs w:val="22"/>
                <w:rPrChange w:id="1678" w:author="COUPAT, Jean-François" w:date="2016-04-18T10:19:00Z">
                  <w:rPr/>
                </w:rPrChange>
              </w:rPr>
            </w:pPr>
            <w:r w:rsidRPr="00C8227F">
              <w:rPr>
                <w:color w:val="FF0000"/>
                <w:sz w:val="22"/>
                <w:szCs w:val="22"/>
                <w:rPrChange w:id="1679" w:author="COUPAT, Jean-François" w:date="2016-04-18T10:19:00Z">
                  <w:rPr>
                    <w:color w:val="FF0000"/>
                  </w:rPr>
                </w:rPrChange>
              </w:rPr>
              <w:t>ConfigurationProcessBDD</w:t>
            </w:r>
          </w:p>
        </w:tc>
        <w:tc>
          <w:tcPr>
            <w:tcW w:w="3544" w:type="dxa"/>
            <w:tcPrChange w:id="1680" w:author="COUPAT, Jean-François" w:date="2016-04-18T10:20:00Z">
              <w:tcPr>
                <w:tcW w:w="3066" w:type="dxa"/>
                <w:gridSpan w:val="2"/>
              </w:tcPr>
            </w:tcPrChange>
          </w:tcPr>
          <w:p w:rsidR="007562E5" w:rsidRPr="00C8227F" w:rsidRDefault="007562E5" w:rsidP="007562E5">
            <w:pPr>
              <w:rPr>
                <w:color w:val="FF0000"/>
                <w:sz w:val="22"/>
                <w:szCs w:val="22"/>
                <w:rPrChange w:id="1681" w:author="COUPAT, Jean-François" w:date="2016-04-18T10:18:00Z">
                  <w:rPr>
                    <w:color w:val="FF0000"/>
                  </w:rPr>
                </w:rPrChange>
              </w:rPr>
            </w:pPr>
            <w:r w:rsidRPr="00C8227F">
              <w:rPr>
                <w:color w:val="FF0000"/>
                <w:sz w:val="22"/>
                <w:szCs w:val="22"/>
                <w:rPrChange w:id="1682" w:author="COUPAT, Jean-François" w:date="2016-04-18T10:18:00Z">
                  <w:rPr>
                    <w:color w:val="FF0000"/>
                  </w:rPr>
                </w:rPrChange>
              </w:rPr>
              <w:t>ConfigurationProcessBDD</w:t>
            </w:r>
          </w:p>
        </w:tc>
        <w:tc>
          <w:tcPr>
            <w:tcW w:w="3260" w:type="dxa"/>
            <w:tcPrChange w:id="1683" w:author="COUPAT, Jean-François" w:date="2016-04-18T10:20:00Z">
              <w:tcPr>
                <w:tcW w:w="3474" w:type="dxa"/>
                <w:gridSpan w:val="2"/>
              </w:tcPr>
            </w:tcPrChange>
          </w:tcPr>
          <w:p w:rsidR="007562E5" w:rsidRPr="00C8227F" w:rsidRDefault="007562E5" w:rsidP="007562E5">
            <w:pPr>
              <w:rPr>
                <w:color w:val="FF0000"/>
                <w:sz w:val="22"/>
                <w:szCs w:val="22"/>
                <w:rPrChange w:id="1684" w:author="COUPAT, Jean-François" w:date="2016-04-18T10:18:00Z">
                  <w:rPr>
                    <w:color w:val="FF0000"/>
                  </w:rPr>
                </w:rPrChange>
              </w:rPr>
            </w:pPr>
            <w:r w:rsidRPr="00C8227F">
              <w:rPr>
                <w:color w:val="FF0000"/>
                <w:sz w:val="22"/>
                <w:szCs w:val="22"/>
                <w:rPrChange w:id="1685" w:author="COUPAT, Jean-François" w:date="2016-04-18T10:18:00Z">
                  <w:rPr>
                    <w:color w:val="FF0000"/>
                  </w:rPr>
                </w:rPrChange>
              </w:rPr>
              <w:t>int numero,</w:t>
            </w:r>
            <w:r w:rsidRPr="00C8227F">
              <w:rPr>
                <w:bCs/>
                <w:color w:val="FF0000"/>
                <w:sz w:val="22"/>
                <w:szCs w:val="22"/>
                <w:rPrChange w:id="1686" w:author="COUPAT, Jean-François" w:date="2016-04-18T10:18:00Z">
                  <w:rPr>
                    <w:bCs/>
                    <w:color w:val="FF0000"/>
                  </w:rPr>
                </w:rPrChange>
              </w:rPr>
              <w:t xml:space="preserve"> int</w:t>
            </w:r>
            <w:del w:id="1687" w:author="BONTEMPI, Virgil" w:date="2016-04-14T14:57:00Z">
              <w:r w:rsidRPr="00C8227F" w:rsidDel="002070E8">
                <w:rPr>
                  <w:color w:val="FF0000"/>
                  <w:sz w:val="22"/>
                  <w:szCs w:val="22"/>
                  <w:rPrChange w:id="1688" w:author="COUPAT, Jean-François" w:date="2016-04-18T10:18:00Z">
                    <w:rPr>
                      <w:color w:val="FF0000"/>
                    </w:rPr>
                  </w:rPrChange>
                </w:rPr>
                <w:delText> </w:delText>
              </w:r>
            </w:del>
            <w:ins w:id="1689" w:author="BONTEMPI, Virgil" w:date="2016-04-14T14:57:00Z">
              <w:r w:rsidRPr="00C8227F">
                <w:rPr>
                  <w:color w:val="FF0000"/>
                  <w:sz w:val="22"/>
                  <w:szCs w:val="22"/>
                  <w:rPrChange w:id="1690" w:author="COUPAT, Jean-François" w:date="2016-04-18T10:18:00Z">
                    <w:rPr>
                      <w:color w:val="FF0000"/>
                    </w:rPr>
                  </w:rPrChange>
                </w:rPr>
                <w:t xml:space="preserve"> </w:t>
              </w:r>
            </w:ins>
            <w:r w:rsidRPr="00C8227F">
              <w:rPr>
                <w:color w:val="FF0000"/>
                <w:sz w:val="22"/>
                <w:szCs w:val="22"/>
                <w:rPrChange w:id="1691" w:author="COUPAT, Jean-François" w:date="2016-04-18T10:18:00Z">
                  <w:rPr>
                    <w:color w:val="FF0000"/>
                  </w:rPr>
                </w:rPrChange>
              </w:rPr>
              <w:t>langue1,</w:t>
            </w:r>
            <w:del w:id="1692" w:author="BONTEMPI, Virgil" w:date="2016-04-14T14:57:00Z">
              <w:r w:rsidRPr="00C8227F" w:rsidDel="002070E8">
                <w:rPr>
                  <w:color w:val="FF0000"/>
                  <w:sz w:val="22"/>
                  <w:szCs w:val="22"/>
                  <w:rPrChange w:id="1693" w:author="COUPAT, Jean-François" w:date="2016-04-18T10:18:00Z">
                    <w:rPr>
                      <w:color w:val="FF0000"/>
                    </w:rPr>
                  </w:rPrChange>
                </w:rPr>
                <w:delText> </w:delText>
              </w:r>
            </w:del>
            <w:ins w:id="1694" w:author="BONTEMPI, Virgil" w:date="2016-04-14T14:57:00Z">
              <w:r w:rsidRPr="00C8227F">
                <w:rPr>
                  <w:color w:val="FF0000"/>
                  <w:sz w:val="22"/>
                  <w:szCs w:val="22"/>
                  <w:rPrChange w:id="1695" w:author="COUPAT, Jean-François" w:date="2016-04-18T10:18:00Z">
                    <w:rPr>
                      <w:color w:val="FF0000"/>
                    </w:rPr>
                  </w:rPrChange>
                </w:rPr>
                <w:t xml:space="preserve"> </w:t>
              </w:r>
            </w:ins>
            <w:r w:rsidRPr="00C8227F">
              <w:rPr>
                <w:bCs/>
                <w:color w:val="FF0000"/>
                <w:sz w:val="22"/>
                <w:szCs w:val="22"/>
                <w:rPrChange w:id="1696" w:author="COUPAT, Jean-François" w:date="2016-04-18T10:18:00Z">
                  <w:rPr>
                    <w:bCs/>
                    <w:color w:val="FF0000"/>
                  </w:rPr>
                </w:rPrChange>
              </w:rPr>
              <w:t>int</w:t>
            </w:r>
            <w:del w:id="1697" w:author="BONTEMPI, Virgil" w:date="2016-04-14T14:57:00Z">
              <w:r w:rsidRPr="00C8227F" w:rsidDel="002070E8">
                <w:rPr>
                  <w:color w:val="FF0000"/>
                  <w:sz w:val="22"/>
                  <w:szCs w:val="22"/>
                  <w:rPrChange w:id="1698" w:author="COUPAT, Jean-François" w:date="2016-04-18T10:18:00Z">
                    <w:rPr>
                      <w:color w:val="FF0000"/>
                    </w:rPr>
                  </w:rPrChange>
                </w:rPr>
                <w:delText> </w:delText>
              </w:r>
            </w:del>
            <w:ins w:id="1699" w:author="BONTEMPI, Virgil" w:date="2016-04-14T14:57:00Z">
              <w:r w:rsidRPr="00C8227F">
                <w:rPr>
                  <w:color w:val="FF0000"/>
                  <w:sz w:val="22"/>
                  <w:szCs w:val="22"/>
                  <w:rPrChange w:id="1700" w:author="COUPAT, Jean-François" w:date="2016-04-18T10:18:00Z">
                    <w:rPr>
                      <w:color w:val="FF0000"/>
                    </w:rPr>
                  </w:rPrChange>
                </w:rPr>
                <w:t xml:space="preserve"> </w:t>
              </w:r>
            </w:ins>
            <w:r w:rsidRPr="00C8227F">
              <w:rPr>
                <w:color w:val="FF0000"/>
                <w:sz w:val="22"/>
                <w:szCs w:val="22"/>
                <w:rPrChange w:id="1701" w:author="COUPAT, Jean-François" w:date="2016-04-18T10:18:00Z">
                  <w:rPr>
                    <w:color w:val="FF0000"/>
                  </w:rPr>
                </w:rPrChange>
              </w:rPr>
              <w:t>langue2,</w:t>
            </w:r>
            <w:del w:id="1702" w:author="BONTEMPI, Virgil" w:date="2016-04-14T14:57:00Z">
              <w:r w:rsidRPr="00C8227F" w:rsidDel="002070E8">
                <w:rPr>
                  <w:color w:val="FF0000"/>
                  <w:sz w:val="22"/>
                  <w:szCs w:val="22"/>
                  <w:rPrChange w:id="1703" w:author="COUPAT, Jean-François" w:date="2016-04-18T10:18:00Z">
                    <w:rPr>
                      <w:color w:val="FF0000"/>
                    </w:rPr>
                  </w:rPrChange>
                </w:rPr>
                <w:delText> </w:delText>
              </w:r>
            </w:del>
            <w:ins w:id="1704" w:author="BONTEMPI, Virgil" w:date="2016-04-14T14:57:00Z">
              <w:r w:rsidRPr="00C8227F">
                <w:rPr>
                  <w:color w:val="FF0000"/>
                  <w:sz w:val="22"/>
                  <w:szCs w:val="22"/>
                  <w:rPrChange w:id="1705" w:author="COUPAT, Jean-François" w:date="2016-04-18T10:18:00Z">
                    <w:rPr>
                      <w:color w:val="FF0000"/>
                    </w:rPr>
                  </w:rPrChange>
                </w:rPr>
                <w:t xml:space="preserve"> </w:t>
              </w:r>
            </w:ins>
            <w:r w:rsidRPr="00C8227F">
              <w:rPr>
                <w:color w:val="FF0000"/>
                <w:sz w:val="22"/>
                <w:szCs w:val="22"/>
                <w:rPrChange w:id="1706" w:author="COUPAT, Jean-François" w:date="2016-04-18T10:18:00Z">
                  <w:rPr>
                    <w:color w:val="FF0000"/>
                  </w:rPr>
                </w:rPrChange>
              </w:rPr>
              <w:t>Requetes requete</w:t>
            </w:r>
            <w:ins w:id="1707" w:author="BONTEMPI, Virgil" w:date="2016-04-26T16:17:00Z">
              <w:r w:rsidRPr="00104688">
                <w:rPr>
                  <w:color w:val="FF0000"/>
                  <w:sz w:val="22"/>
                  <w:szCs w:val="22"/>
                </w:rPr>
                <w:t xml:space="preserve">, </w:t>
              </w:r>
              <w:r>
                <w:rPr>
                  <w:color w:val="FF0000"/>
                  <w:sz w:val="22"/>
                  <w:szCs w:val="22"/>
                </w:rPr>
                <w:t>List&lt;String&gt; listeErreursSQL</w:t>
              </w:r>
            </w:ins>
            <w:del w:id="1708" w:author="BONTEMPI, Virgil" w:date="2016-04-26T16:17:00Z">
              <w:r w:rsidRPr="00C8227F" w:rsidDel="001B3571">
                <w:rPr>
                  <w:color w:val="FF0000"/>
                  <w:sz w:val="22"/>
                  <w:szCs w:val="22"/>
                  <w:rPrChange w:id="1709" w:author="COUPAT, Jean-François" w:date="2016-04-18T10:18:00Z">
                    <w:rPr>
                      <w:color w:val="FF0000"/>
                    </w:rPr>
                  </w:rPrChange>
                </w:rPr>
                <w:delText>,</w:delText>
              </w:r>
            </w:del>
            <w:del w:id="1710" w:author="BONTEMPI, Virgil" w:date="2016-04-14T14:57:00Z">
              <w:r w:rsidRPr="00C8227F" w:rsidDel="002070E8">
                <w:rPr>
                  <w:color w:val="FF0000"/>
                  <w:sz w:val="22"/>
                  <w:szCs w:val="22"/>
                  <w:rPrChange w:id="1711" w:author="COUPAT, Jean-François" w:date="2016-04-18T10:18:00Z">
                    <w:rPr>
                      <w:color w:val="FF0000"/>
                    </w:rPr>
                  </w:rPrChange>
                </w:rPr>
                <w:delText> </w:delText>
              </w:r>
            </w:del>
            <w:del w:id="1712" w:author="BONTEMPI, Virgil" w:date="2016-04-26T16:17:00Z">
              <w:r w:rsidRPr="00C8227F" w:rsidDel="001B3571">
                <w:rPr>
                  <w:color w:val="FF0000"/>
                  <w:sz w:val="22"/>
                  <w:szCs w:val="22"/>
                  <w:rPrChange w:id="1713" w:author="COUPAT, Jean-François" w:date="2016-04-18T10:18:00Z">
                    <w:rPr>
                      <w:color w:val="FF0000"/>
                    </w:rPr>
                  </w:rPrChange>
                </w:rPr>
                <w:delText>DossierConfiguration configurationExcel</w:delText>
              </w:r>
            </w:del>
          </w:p>
        </w:tc>
      </w:tr>
      <w:tr w:rsidR="007562E5" w:rsidTr="00C8227F">
        <w:trPr>
          <w:trPrChange w:id="1714" w:author="COUPAT, Jean-François" w:date="2016-04-18T10:20:00Z">
            <w:trPr>
              <w:gridAfter w:val="0"/>
            </w:trPr>
          </w:trPrChange>
        </w:trPr>
        <w:tc>
          <w:tcPr>
            <w:tcW w:w="4077" w:type="dxa"/>
            <w:tcPrChange w:id="1715" w:author="COUPAT, Jean-François" w:date="2016-04-18T10:20:00Z">
              <w:tcPr>
                <w:tcW w:w="3066" w:type="dxa"/>
              </w:tcPr>
            </w:tcPrChange>
          </w:tcPr>
          <w:p w:rsidR="007562E5" w:rsidRPr="00C8227F" w:rsidRDefault="007562E5" w:rsidP="007562E5">
            <w:pPr>
              <w:rPr>
                <w:sz w:val="22"/>
                <w:szCs w:val="22"/>
                <w:rPrChange w:id="1716" w:author="COUPAT, Jean-François" w:date="2016-04-18T10:19:00Z">
                  <w:rPr/>
                </w:rPrChange>
              </w:rPr>
            </w:pPr>
            <w:r w:rsidRPr="00C8227F">
              <w:rPr>
                <w:color w:val="FF0000"/>
                <w:sz w:val="22"/>
                <w:szCs w:val="22"/>
                <w:rPrChange w:id="1717" w:author="COUPAT, Jean-François" w:date="2016-04-18T10:19:00Z">
                  <w:rPr>
                    <w:color w:val="FF0000"/>
                  </w:rPr>
                </w:rPrChange>
              </w:rPr>
              <w:t>ConfigurationServeurOPCBDD</w:t>
            </w:r>
          </w:p>
        </w:tc>
        <w:tc>
          <w:tcPr>
            <w:tcW w:w="3544" w:type="dxa"/>
            <w:tcPrChange w:id="1718" w:author="COUPAT, Jean-François" w:date="2016-04-18T10:20:00Z">
              <w:tcPr>
                <w:tcW w:w="3066" w:type="dxa"/>
                <w:gridSpan w:val="2"/>
              </w:tcPr>
            </w:tcPrChange>
          </w:tcPr>
          <w:p w:rsidR="007562E5" w:rsidRPr="00C8227F" w:rsidRDefault="007562E5" w:rsidP="007562E5">
            <w:pPr>
              <w:rPr>
                <w:color w:val="FF0000"/>
                <w:sz w:val="22"/>
                <w:szCs w:val="22"/>
                <w:rPrChange w:id="1719" w:author="COUPAT, Jean-François" w:date="2016-04-18T10:18:00Z">
                  <w:rPr>
                    <w:color w:val="FF0000"/>
                  </w:rPr>
                </w:rPrChange>
              </w:rPr>
            </w:pPr>
            <w:r w:rsidRPr="00C8227F">
              <w:rPr>
                <w:color w:val="FF0000"/>
                <w:sz w:val="22"/>
                <w:szCs w:val="22"/>
                <w:rPrChange w:id="1720" w:author="COUPAT, Jean-François" w:date="2016-04-18T10:18:00Z">
                  <w:rPr>
                    <w:color w:val="FF0000"/>
                  </w:rPr>
                </w:rPrChange>
              </w:rPr>
              <w:t>ConfigurationServeurOPCBDD</w:t>
            </w:r>
          </w:p>
        </w:tc>
        <w:tc>
          <w:tcPr>
            <w:tcW w:w="3260" w:type="dxa"/>
            <w:tcPrChange w:id="1721" w:author="COUPAT, Jean-François" w:date="2016-04-18T10:20:00Z">
              <w:tcPr>
                <w:tcW w:w="3474" w:type="dxa"/>
                <w:gridSpan w:val="2"/>
              </w:tcPr>
            </w:tcPrChange>
          </w:tcPr>
          <w:p w:rsidR="007562E5" w:rsidRPr="00C8227F" w:rsidRDefault="007562E5" w:rsidP="007562E5">
            <w:pPr>
              <w:rPr>
                <w:color w:val="FF0000"/>
                <w:sz w:val="22"/>
                <w:szCs w:val="22"/>
                <w:rPrChange w:id="1722" w:author="COUPAT, Jean-François" w:date="2016-04-18T10:18:00Z">
                  <w:rPr>
                    <w:color w:val="FF0000"/>
                  </w:rPr>
                </w:rPrChange>
              </w:rPr>
            </w:pPr>
            <w:r w:rsidRPr="00C8227F">
              <w:rPr>
                <w:color w:val="FF0000"/>
                <w:sz w:val="22"/>
                <w:szCs w:val="22"/>
                <w:rPrChange w:id="1723" w:author="COUPAT, Jean-François" w:date="2016-04-18T10:18:00Z">
                  <w:rPr>
                    <w:color w:val="FF0000"/>
                  </w:rPr>
                </w:rPrChange>
              </w:rPr>
              <w:t xml:space="preserve">int </w:t>
            </w:r>
            <w:ins w:id="1724" w:author="BONTEMPI, Virgil" w:date="2016-04-26T16:29:00Z">
              <w:r>
                <w:rPr>
                  <w:color w:val="FF0000"/>
                  <w:sz w:val="22"/>
                  <w:szCs w:val="22"/>
                </w:rPr>
                <w:t>num</w:t>
              </w:r>
            </w:ins>
            <w:del w:id="1725" w:author="BONTEMPI, Virgil" w:date="2016-04-26T16:29:00Z">
              <w:r w:rsidRPr="00C8227F" w:rsidDel="007D6288">
                <w:rPr>
                  <w:color w:val="FF0000"/>
                  <w:sz w:val="22"/>
                  <w:szCs w:val="22"/>
                  <w:rPrChange w:id="1726" w:author="COUPAT, Jean-François" w:date="2016-04-18T10:18:00Z">
                    <w:rPr>
                      <w:color w:val="FF0000"/>
                    </w:rPr>
                  </w:rPrChange>
                </w:rPr>
                <w:delText>id</w:delText>
              </w:r>
            </w:del>
            <w:r w:rsidRPr="00C8227F">
              <w:rPr>
                <w:color w:val="FF0000"/>
                <w:sz w:val="22"/>
                <w:szCs w:val="22"/>
                <w:rPrChange w:id="1727" w:author="COUPAT, Jean-François" w:date="2016-04-18T10:18:00Z">
                  <w:rPr>
                    <w:color w:val="FF0000"/>
                  </w:rPr>
                </w:rPrChange>
              </w:rPr>
              <w:t>ServeurOPC,</w:t>
            </w:r>
            <w:r w:rsidRPr="00C8227F">
              <w:rPr>
                <w:bCs/>
                <w:color w:val="FF0000"/>
                <w:sz w:val="22"/>
                <w:szCs w:val="22"/>
                <w:rPrChange w:id="1728" w:author="COUPAT, Jean-François" w:date="2016-04-18T10:18:00Z">
                  <w:rPr>
                    <w:bCs/>
                    <w:color w:val="FF0000"/>
                  </w:rPr>
                </w:rPrChange>
              </w:rPr>
              <w:t xml:space="preserve"> int</w:t>
            </w:r>
            <w:del w:id="1729" w:author="BONTEMPI, Virgil" w:date="2016-04-14T14:57:00Z">
              <w:r w:rsidRPr="00C8227F" w:rsidDel="002070E8">
                <w:rPr>
                  <w:color w:val="FF0000"/>
                  <w:sz w:val="22"/>
                  <w:szCs w:val="22"/>
                  <w:rPrChange w:id="1730" w:author="COUPAT, Jean-François" w:date="2016-04-18T10:18:00Z">
                    <w:rPr>
                      <w:color w:val="FF0000"/>
                    </w:rPr>
                  </w:rPrChange>
                </w:rPr>
                <w:delText> </w:delText>
              </w:r>
            </w:del>
            <w:ins w:id="1731" w:author="BONTEMPI, Virgil" w:date="2016-04-14T14:57:00Z">
              <w:r w:rsidRPr="00C8227F">
                <w:rPr>
                  <w:color w:val="FF0000"/>
                  <w:sz w:val="22"/>
                  <w:szCs w:val="22"/>
                  <w:rPrChange w:id="1732" w:author="COUPAT, Jean-François" w:date="2016-04-18T10:18:00Z">
                    <w:rPr>
                      <w:color w:val="FF0000"/>
                    </w:rPr>
                  </w:rPrChange>
                </w:rPr>
                <w:t xml:space="preserve"> </w:t>
              </w:r>
            </w:ins>
            <w:r w:rsidRPr="00C8227F">
              <w:rPr>
                <w:color w:val="FF0000"/>
                <w:sz w:val="22"/>
                <w:szCs w:val="22"/>
                <w:rPrChange w:id="1733" w:author="COUPAT, Jean-François" w:date="2016-04-18T10:18:00Z">
                  <w:rPr>
                    <w:color w:val="FF0000"/>
                  </w:rPr>
                </w:rPrChange>
              </w:rPr>
              <w:t>langue1,</w:t>
            </w:r>
            <w:del w:id="1734" w:author="BONTEMPI, Virgil" w:date="2016-04-14T14:57:00Z">
              <w:r w:rsidRPr="00C8227F" w:rsidDel="002070E8">
                <w:rPr>
                  <w:color w:val="FF0000"/>
                  <w:sz w:val="22"/>
                  <w:szCs w:val="22"/>
                  <w:rPrChange w:id="1735" w:author="COUPAT, Jean-François" w:date="2016-04-18T10:18:00Z">
                    <w:rPr>
                      <w:color w:val="FF0000"/>
                    </w:rPr>
                  </w:rPrChange>
                </w:rPr>
                <w:delText> </w:delText>
              </w:r>
            </w:del>
            <w:ins w:id="1736" w:author="BONTEMPI, Virgil" w:date="2016-04-14T14:57:00Z">
              <w:r w:rsidRPr="00C8227F">
                <w:rPr>
                  <w:color w:val="FF0000"/>
                  <w:sz w:val="22"/>
                  <w:szCs w:val="22"/>
                  <w:rPrChange w:id="1737" w:author="COUPAT, Jean-François" w:date="2016-04-18T10:18:00Z">
                    <w:rPr>
                      <w:color w:val="FF0000"/>
                    </w:rPr>
                  </w:rPrChange>
                </w:rPr>
                <w:t xml:space="preserve"> </w:t>
              </w:r>
            </w:ins>
            <w:r w:rsidRPr="00C8227F">
              <w:rPr>
                <w:bCs/>
                <w:color w:val="FF0000"/>
                <w:sz w:val="22"/>
                <w:szCs w:val="22"/>
                <w:rPrChange w:id="1738" w:author="COUPAT, Jean-François" w:date="2016-04-18T10:18:00Z">
                  <w:rPr>
                    <w:bCs/>
                    <w:color w:val="FF0000"/>
                  </w:rPr>
                </w:rPrChange>
              </w:rPr>
              <w:t>int</w:t>
            </w:r>
            <w:del w:id="1739" w:author="BONTEMPI, Virgil" w:date="2016-04-14T14:57:00Z">
              <w:r w:rsidRPr="00C8227F" w:rsidDel="002070E8">
                <w:rPr>
                  <w:color w:val="FF0000"/>
                  <w:sz w:val="22"/>
                  <w:szCs w:val="22"/>
                  <w:rPrChange w:id="1740" w:author="COUPAT, Jean-François" w:date="2016-04-18T10:18:00Z">
                    <w:rPr>
                      <w:color w:val="FF0000"/>
                    </w:rPr>
                  </w:rPrChange>
                </w:rPr>
                <w:delText> </w:delText>
              </w:r>
            </w:del>
            <w:ins w:id="1741" w:author="BONTEMPI, Virgil" w:date="2016-04-14T14:57:00Z">
              <w:r w:rsidRPr="00C8227F">
                <w:rPr>
                  <w:color w:val="FF0000"/>
                  <w:sz w:val="22"/>
                  <w:szCs w:val="22"/>
                  <w:rPrChange w:id="1742" w:author="COUPAT, Jean-François" w:date="2016-04-18T10:18:00Z">
                    <w:rPr>
                      <w:color w:val="FF0000"/>
                    </w:rPr>
                  </w:rPrChange>
                </w:rPr>
                <w:t xml:space="preserve"> </w:t>
              </w:r>
            </w:ins>
            <w:r w:rsidRPr="00C8227F">
              <w:rPr>
                <w:color w:val="FF0000"/>
                <w:sz w:val="22"/>
                <w:szCs w:val="22"/>
                <w:rPrChange w:id="1743" w:author="COUPAT, Jean-François" w:date="2016-04-18T10:18:00Z">
                  <w:rPr>
                    <w:color w:val="FF0000"/>
                  </w:rPr>
                </w:rPrChange>
              </w:rPr>
              <w:t>langue2,</w:t>
            </w:r>
            <w:del w:id="1744" w:author="BONTEMPI, Virgil" w:date="2016-04-14T14:57:00Z">
              <w:r w:rsidRPr="00C8227F" w:rsidDel="002070E8">
                <w:rPr>
                  <w:color w:val="FF0000"/>
                  <w:sz w:val="22"/>
                  <w:szCs w:val="22"/>
                  <w:rPrChange w:id="1745" w:author="COUPAT, Jean-François" w:date="2016-04-18T10:18:00Z">
                    <w:rPr>
                      <w:color w:val="FF0000"/>
                    </w:rPr>
                  </w:rPrChange>
                </w:rPr>
                <w:delText> </w:delText>
              </w:r>
            </w:del>
            <w:ins w:id="1746" w:author="BONTEMPI, Virgil" w:date="2016-04-14T14:57:00Z">
              <w:r w:rsidRPr="00C8227F">
                <w:rPr>
                  <w:color w:val="FF0000"/>
                  <w:sz w:val="22"/>
                  <w:szCs w:val="22"/>
                  <w:rPrChange w:id="1747" w:author="COUPAT, Jean-François" w:date="2016-04-18T10:18:00Z">
                    <w:rPr>
                      <w:color w:val="FF0000"/>
                    </w:rPr>
                  </w:rPrChange>
                </w:rPr>
                <w:t xml:space="preserve"> </w:t>
              </w:r>
            </w:ins>
            <w:r w:rsidRPr="00C8227F">
              <w:rPr>
                <w:color w:val="FF0000"/>
                <w:sz w:val="22"/>
                <w:szCs w:val="22"/>
                <w:rPrChange w:id="1748" w:author="COUPAT, Jean-François" w:date="2016-04-18T10:18:00Z">
                  <w:rPr>
                    <w:color w:val="FF0000"/>
                  </w:rPr>
                </w:rPrChange>
              </w:rPr>
              <w:t>Requetes</w:t>
            </w:r>
            <w:del w:id="1749" w:author="BONTEMPI, Virgil" w:date="2016-04-14T14:57:00Z">
              <w:r w:rsidRPr="00C8227F" w:rsidDel="002070E8">
                <w:rPr>
                  <w:color w:val="FF0000"/>
                  <w:sz w:val="22"/>
                  <w:szCs w:val="22"/>
                  <w:rPrChange w:id="1750" w:author="COUPAT, Jean-François" w:date="2016-04-18T10:18:00Z">
                    <w:rPr>
                      <w:color w:val="FF0000"/>
                    </w:rPr>
                  </w:rPrChange>
                </w:rPr>
                <w:delText xml:space="preserve"> </w:delText>
              </w:r>
            </w:del>
            <w:ins w:id="1751" w:author="BONTEMPI, Virgil" w:date="2016-04-14T14:57:00Z">
              <w:r w:rsidRPr="00C8227F">
                <w:rPr>
                  <w:color w:val="FF0000"/>
                  <w:sz w:val="22"/>
                  <w:szCs w:val="22"/>
                  <w:rPrChange w:id="1752" w:author="COUPAT, Jean-François" w:date="2016-04-18T10:18:00Z">
                    <w:rPr>
                      <w:color w:val="FF0000"/>
                    </w:rPr>
                  </w:rPrChange>
                </w:rPr>
                <w:t xml:space="preserve"> </w:t>
              </w:r>
            </w:ins>
            <w:r w:rsidRPr="00C8227F">
              <w:rPr>
                <w:color w:val="FF0000"/>
                <w:sz w:val="22"/>
                <w:szCs w:val="22"/>
                <w:rPrChange w:id="1753" w:author="COUPAT, Jean-François" w:date="2016-04-18T10:18:00Z">
                  <w:rPr>
                    <w:color w:val="FF0000"/>
                  </w:rPr>
                </w:rPrChange>
              </w:rPr>
              <w:t>requete</w:t>
            </w:r>
            <w:ins w:id="1754" w:author="BONTEMPI, Virgil" w:date="2016-04-26T16:17:00Z">
              <w:r w:rsidRPr="00104688">
                <w:rPr>
                  <w:color w:val="FF0000"/>
                  <w:sz w:val="22"/>
                  <w:szCs w:val="22"/>
                </w:rPr>
                <w:t xml:space="preserve">, </w:t>
              </w:r>
              <w:r>
                <w:rPr>
                  <w:color w:val="FF0000"/>
                  <w:sz w:val="22"/>
                  <w:szCs w:val="22"/>
                </w:rPr>
                <w:t>List&lt;String&gt; listeErreursSQL</w:t>
              </w:r>
            </w:ins>
            <w:del w:id="1755" w:author="BONTEMPI, Virgil" w:date="2016-04-26T16:17:00Z">
              <w:r w:rsidRPr="00C8227F" w:rsidDel="001B3571">
                <w:rPr>
                  <w:color w:val="FF0000"/>
                  <w:sz w:val="22"/>
                  <w:szCs w:val="22"/>
                  <w:rPrChange w:id="1756" w:author="COUPAT, Jean-François" w:date="2016-04-18T10:18:00Z">
                    <w:rPr>
                      <w:color w:val="FF0000"/>
                    </w:rPr>
                  </w:rPrChange>
                </w:rPr>
                <w:delText>,</w:delText>
              </w:r>
            </w:del>
            <w:del w:id="1757" w:author="BONTEMPI, Virgil" w:date="2016-04-14T14:57:00Z">
              <w:r w:rsidRPr="00C8227F" w:rsidDel="002070E8">
                <w:rPr>
                  <w:color w:val="FF0000"/>
                  <w:sz w:val="22"/>
                  <w:szCs w:val="22"/>
                  <w:rPrChange w:id="1758" w:author="COUPAT, Jean-François" w:date="2016-04-18T10:18:00Z">
                    <w:rPr>
                      <w:color w:val="FF0000"/>
                    </w:rPr>
                  </w:rPrChange>
                </w:rPr>
                <w:delText> </w:delText>
              </w:r>
            </w:del>
            <w:del w:id="1759" w:author="BONTEMPI, Virgil" w:date="2016-04-26T16:17:00Z">
              <w:r w:rsidRPr="00C8227F" w:rsidDel="001B3571">
                <w:rPr>
                  <w:color w:val="FF0000"/>
                  <w:sz w:val="22"/>
                  <w:szCs w:val="22"/>
                  <w:rPrChange w:id="1760" w:author="COUPAT, Jean-François" w:date="2016-04-18T10:18:00Z">
                    <w:rPr>
                      <w:color w:val="FF0000"/>
                    </w:rPr>
                  </w:rPrChange>
                </w:rPr>
                <w:delText>DossierConfiguration configurationExcel</w:delText>
              </w:r>
            </w:del>
          </w:p>
        </w:tc>
      </w:tr>
      <w:tr w:rsidR="007562E5" w:rsidTr="00C8227F">
        <w:trPr>
          <w:trPrChange w:id="1761" w:author="COUPAT, Jean-François" w:date="2016-04-18T10:20:00Z">
            <w:trPr>
              <w:gridAfter w:val="0"/>
            </w:trPr>
          </w:trPrChange>
        </w:trPr>
        <w:tc>
          <w:tcPr>
            <w:tcW w:w="4077" w:type="dxa"/>
            <w:tcPrChange w:id="1762" w:author="COUPAT, Jean-François" w:date="2016-04-18T10:20:00Z">
              <w:tcPr>
                <w:tcW w:w="3066" w:type="dxa"/>
              </w:tcPr>
            </w:tcPrChange>
          </w:tcPr>
          <w:p w:rsidR="007562E5" w:rsidRPr="00C8227F" w:rsidRDefault="007562E5" w:rsidP="007562E5">
            <w:pPr>
              <w:rPr>
                <w:sz w:val="22"/>
                <w:szCs w:val="22"/>
                <w:rPrChange w:id="1763" w:author="COUPAT, Jean-François" w:date="2016-04-18T10:19:00Z">
                  <w:rPr/>
                </w:rPrChange>
              </w:rPr>
            </w:pPr>
            <w:r w:rsidRPr="00C8227F">
              <w:rPr>
                <w:color w:val="FF0000"/>
                <w:sz w:val="22"/>
                <w:szCs w:val="22"/>
                <w:rPrChange w:id="1764" w:author="COUPAT, Jean-François" w:date="2016-04-18T10:19:00Z">
                  <w:rPr>
                    <w:color w:val="FF0000"/>
                  </w:rPr>
                </w:rPrChange>
              </w:rPr>
              <w:t>ConfigurationStationBDD</w:t>
            </w:r>
          </w:p>
        </w:tc>
        <w:tc>
          <w:tcPr>
            <w:tcW w:w="3544" w:type="dxa"/>
            <w:tcPrChange w:id="1765" w:author="COUPAT, Jean-François" w:date="2016-04-18T10:20:00Z">
              <w:tcPr>
                <w:tcW w:w="3066" w:type="dxa"/>
                <w:gridSpan w:val="2"/>
              </w:tcPr>
            </w:tcPrChange>
          </w:tcPr>
          <w:p w:rsidR="007562E5" w:rsidRPr="00C8227F" w:rsidRDefault="007562E5" w:rsidP="007562E5">
            <w:pPr>
              <w:rPr>
                <w:color w:val="FF0000"/>
                <w:sz w:val="22"/>
                <w:szCs w:val="22"/>
                <w:rPrChange w:id="1766" w:author="COUPAT, Jean-François" w:date="2016-04-18T10:18:00Z">
                  <w:rPr>
                    <w:color w:val="FF0000"/>
                  </w:rPr>
                </w:rPrChange>
              </w:rPr>
            </w:pPr>
            <w:r w:rsidRPr="00C8227F">
              <w:rPr>
                <w:color w:val="FF0000"/>
                <w:sz w:val="22"/>
                <w:szCs w:val="22"/>
                <w:rPrChange w:id="1767" w:author="COUPAT, Jean-François" w:date="2016-04-18T10:18:00Z">
                  <w:rPr>
                    <w:color w:val="FF0000"/>
                  </w:rPr>
                </w:rPrChange>
              </w:rPr>
              <w:t>ConfigurationStationBDD</w:t>
            </w:r>
          </w:p>
        </w:tc>
        <w:tc>
          <w:tcPr>
            <w:tcW w:w="3260" w:type="dxa"/>
            <w:tcPrChange w:id="1768" w:author="COUPAT, Jean-François" w:date="2016-04-18T10:20:00Z">
              <w:tcPr>
                <w:tcW w:w="3474" w:type="dxa"/>
                <w:gridSpan w:val="2"/>
              </w:tcPr>
            </w:tcPrChange>
          </w:tcPr>
          <w:p w:rsidR="007562E5" w:rsidRPr="00C8227F" w:rsidRDefault="007562E5" w:rsidP="007562E5">
            <w:pPr>
              <w:rPr>
                <w:color w:val="FF0000"/>
                <w:sz w:val="22"/>
                <w:szCs w:val="22"/>
                <w:rPrChange w:id="1769" w:author="COUPAT, Jean-François" w:date="2016-04-18T10:18:00Z">
                  <w:rPr>
                    <w:color w:val="FF0000"/>
                  </w:rPr>
                </w:rPrChange>
              </w:rPr>
            </w:pPr>
            <w:r w:rsidRPr="00C8227F">
              <w:rPr>
                <w:color w:val="FF0000"/>
                <w:sz w:val="22"/>
                <w:szCs w:val="22"/>
                <w:rPrChange w:id="1770" w:author="COUPAT, Jean-François" w:date="2016-04-18T10:18:00Z">
                  <w:rPr>
                    <w:color w:val="FF0000"/>
                  </w:rPr>
                </w:rPrChange>
              </w:rPr>
              <w:t xml:space="preserve">int </w:t>
            </w:r>
            <w:ins w:id="1771" w:author="BONTEMPI, Virgil" w:date="2016-04-26T16:29:00Z">
              <w:r>
                <w:rPr>
                  <w:color w:val="FF0000"/>
                  <w:sz w:val="22"/>
                  <w:szCs w:val="22"/>
                </w:rPr>
                <w:t>num</w:t>
              </w:r>
            </w:ins>
            <w:del w:id="1772" w:author="BONTEMPI, Virgil" w:date="2016-04-26T16:29:00Z">
              <w:r w:rsidRPr="00C8227F" w:rsidDel="007D6288">
                <w:rPr>
                  <w:color w:val="FF0000"/>
                  <w:sz w:val="22"/>
                  <w:szCs w:val="22"/>
                  <w:rPrChange w:id="1773" w:author="COUPAT, Jean-François" w:date="2016-04-18T10:18:00Z">
                    <w:rPr>
                      <w:color w:val="FF0000"/>
                    </w:rPr>
                  </w:rPrChange>
                </w:rPr>
                <w:delText>id</w:delText>
              </w:r>
            </w:del>
            <w:r w:rsidRPr="00C8227F">
              <w:rPr>
                <w:color w:val="FF0000"/>
                <w:sz w:val="22"/>
                <w:szCs w:val="22"/>
                <w:rPrChange w:id="1774" w:author="COUPAT, Jean-François" w:date="2016-04-18T10:18:00Z">
                  <w:rPr>
                    <w:color w:val="FF0000"/>
                  </w:rPr>
                </w:rPrChange>
              </w:rPr>
              <w:t>Station,</w:t>
            </w:r>
            <w:r w:rsidRPr="00C8227F">
              <w:rPr>
                <w:bCs/>
                <w:color w:val="FF0000"/>
                <w:sz w:val="22"/>
                <w:szCs w:val="22"/>
                <w:rPrChange w:id="1775" w:author="COUPAT, Jean-François" w:date="2016-04-18T10:18:00Z">
                  <w:rPr>
                    <w:bCs/>
                    <w:color w:val="FF0000"/>
                  </w:rPr>
                </w:rPrChange>
              </w:rPr>
              <w:t xml:space="preserve"> int</w:t>
            </w:r>
            <w:del w:id="1776" w:author="BONTEMPI, Virgil" w:date="2016-04-14T14:57:00Z">
              <w:r w:rsidRPr="00C8227F" w:rsidDel="002070E8">
                <w:rPr>
                  <w:color w:val="FF0000"/>
                  <w:sz w:val="22"/>
                  <w:szCs w:val="22"/>
                  <w:rPrChange w:id="1777" w:author="COUPAT, Jean-François" w:date="2016-04-18T10:18:00Z">
                    <w:rPr>
                      <w:color w:val="FF0000"/>
                    </w:rPr>
                  </w:rPrChange>
                </w:rPr>
                <w:delText> </w:delText>
              </w:r>
            </w:del>
            <w:ins w:id="1778" w:author="BONTEMPI, Virgil" w:date="2016-04-14T14:57:00Z">
              <w:r w:rsidRPr="00C8227F">
                <w:rPr>
                  <w:color w:val="FF0000"/>
                  <w:sz w:val="22"/>
                  <w:szCs w:val="22"/>
                  <w:rPrChange w:id="1779" w:author="COUPAT, Jean-François" w:date="2016-04-18T10:18:00Z">
                    <w:rPr>
                      <w:color w:val="FF0000"/>
                    </w:rPr>
                  </w:rPrChange>
                </w:rPr>
                <w:t xml:space="preserve"> </w:t>
              </w:r>
            </w:ins>
            <w:r w:rsidRPr="00C8227F">
              <w:rPr>
                <w:color w:val="FF0000"/>
                <w:sz w:val="22"/>
                <w:szCs w:val="22"/>
                <w:rPrChange w:id="1780" w:author="COUPAT, Jean-François" w:date="2016-04-18T10:18:00Z">
                  <w:rPr>
                    <w:color w:val="FF0000"/>
                  </w:rPr>
                </w:rPrChange>
              </w:rPr>
              <w:t>langue1,</w:t>
            </w:r>
            <w:del w:id="1781" w:author="BONTEMPI, Virgil" w:date="2016-04-14T14:57:00Z">
              <w:r w:rsidRPr="00C8227F" w:rsidDel="002070E8">
                <w:rPr>
                  <w:color w:val="FF0000"/>
                  <w:sz w:val="22"/>
                  <w:szCs w:val="22"/>
                  <w:rPrChange w:id="1782" w:author="COUPAT, Jean-François" w:date="2016-04-18T10:18:00Z">
                    <w:rPr>
                      <w:color w:val="FF0000"/>
                    </w:rPr>
                  </w:rPrChange>
                </w:rPr>
                <w:delText> </w:delText>
              </w:r>
            </w:del>
            <w:ins w:id="1783" w:author="BONTEMPI, Virgil" w:date="2016-04-14T14:57:00Z">
              <w:r w:rsidRPr="00C8227F">
                <w:rPr>
                  <w:color w:val="FF0000"/>
                  <w:sz w:val="22"/>
                  <w:szCs w:val="22"/>
                  <w:rPrChange w:id="1784" w:author="COUPAT, Jean-François" w:date="2016-04-18T10:18:00Z">
                    <w:rPr>
                      <w:color w:val="FF0000"/>
                    </w:rPr>
                  </w:rPrChange>
                </w:rPr>
                <w:t xml:space="preserve"> </w:t>
              </w:r>
            </w:ins>
            <w:r w:rsidRPr="00C8227F">
              <w:rPr>
                <w:bCs/>
                <w:color w:val="FF0000"/>
                <w:sz w:val="22"/>
                <w:szCs w:val="22"/>
                <w:rPrChange w:id="1785" w:author="COUPAT, Jean-François" w:date="2016-04-18T10:18:00Z">
                  <w:rPr>
                    <w:bCs/>
                    <w:color w:val="FF0000"/>
                  </w:rPr>
                </w:rPrChange>
              </w:rPr>
              <w:t>int</w:t>
            </w:r>
            <w:del w:id="1786" w:author="BONTEMPI, Virgil" w:date="2016-04-14T14:57:00Z">
              <w:r w:rsidRPr="00C8227F" w:rsidDel="002070E8">
                <w:rPr>
                  <w:color w:val="FF0000"/>
                  <w:sz w:val="22"/>
                  <w:szCs w:val="22"/>
                  <w:rPrChange w:id="1787" w:author="COUPAT, Jean-François" w:date="2016-04-18T10:18:00Z">
                    <w:rPr>
                      <w:color w:val="FF0000"/>
                    </w:rPr>
                  </w:rPrChange>
                </w:rPr>
                <w:delText> </w:delText>
              </w:r>
            </w:del>
            <w:ins w:id="1788" w:author="BONTEMPI, Virgil" w:date="2016-04-14T14:57:00Z">
              <w:r w:rsidRPr="00C8227F">
                <w:rPr>
                  <w:color w:val="FF0000"/>
                  <w:sz w:val="22"/>
                  <w:szCs w:val="22"/>
                  <w:rPrChange w:id="1789" w:author="COUPAT, Jean-François" w:date="2016-04-18T10:18:00Z">
                    <w:rPr>
                      <w:color w:val="FF0000"/>
                    </w:rPr>
                  </w:rPrChange>
                </w:rPr>
                <w:t xml:space="preserve"> </w:t>
              </w:r>
            </w:ins>
            <w:r w:rsidRPr="00C8227F">
              <w:rPr>
                <w:color w:val="FF0000"/>
                <w:sz w:val="22"/>
                <w:szCs w:val="22"/>
                <w:rPrChange w:id="1790" w:author="COUPAT, Jean-François" w:date="2016-04-18T10:18:00Z">
                  <w:rPr>
                    <w:color w:val="FF0000"/>
                  </w:rPr>
                </w:rPrChange>
              </w:rPr>
              <w:t>langue2,</w:t>
            </w:r>
            <w:del w:id="1791" w:author="BONTEMPI, Virgil" w:date="2016-04-14T14:57:00Z">
              <w:r w:rsidRPr="00C8227F" w:rsidDel="002070E8">
                <w:rPr>
                  <w:color w:val="FF0000"/>
                  <w:sz w:val="22"/>
                  <w:szCs w:val="22"/>
                  <w:rPrChange w:id="1792" w:author="COUPAT, Jean-François" w:date="2016-04-18T10:18:00Z">
                    <w:rPr>
                      <w:color w:val="FF0000"/>
                    </w:rPr>
                  </w:rPrChange>
                </w:rPr>
                <w:delText> </w:delText>
              </w:r>
            </w:del>
            <w:ins w:id="1793" w:author="BONTEMPI, Virgil" w:date="2016-04-14T14:57:00Z">
              <w:r w:rsidRPr="00C8227F">
                <w:rPr>
                  <w:color w:val="FF0000"/>
                  <w:sz w:val="22"/>
                  <w:szCs w:val="22"/>
                  <w:rPrChange w:id="1794" w:author="COUPAT, Jean-François" w:date="2016-04-18T10:18:00Z">
                    <w:rPr>
                      <w:color w:val="FF0000"/>
                    </w:rPr>
                  </w:rPrChange>
                </w:rPr>
                <w:t xml:space="preserve"> </w:t>
              </w:r>
            </w:ins>
            <w:r w:rsidRPr="00C8227F">
              <w:rPr>
                <w:color w:val="FF0000"/>
                <w:sz w:val="22"/>
                <w:szCs w:val="22"/>
                <w:rPrChange w:id="1795" w:author="COUPAT, Jean-François" w:date="2016-04-18T10:18:00Z">
                  <w:rPr>
                    <w:color w:val="FF0000"/>
                  </w:rPr>
                </w:rPrChange>
              </w:rPr>
              <w:t>Requetes requete</w:t>
            </w:r>
            <w:ins w:id="1796" w:author="BONTEMPI, Virgil" w:date="2016-04-26T16:17:00Z">
              <w:r w:rsidRPr="00104688">
                <w:rPr>
                  <w:color w:val="FF0000"/>
                  <w:sz w:val="22"/>
                  <w:szCs w:val="22"/>
                </w:rPr>
                <w:t xml:space="preserve">, </w:t>
              </w:r>
              <w:r>
                <w:rPr>
                  <w:color w:val="FF0000"/>
                  <w:sz w:val="22"/>
                  <w:szCs w:val="22"/>
                </w:rPr>
                <w:t>List&lt;String&gt; listeErreursSQL</w:t>
              </w:r>
            </w:ins>
            <w:del w:id="1797" w:author="BONTEMPI, Virgil" w:date="2016-04-26T16:17:00Z">
              <w:r w:rsidRPr="00C8227F" w:rsidDel="001B3571">
                <w:rPr>
                  <w:color w:val="FF0000"/>
                  <w:sz w:val="22"/>
                  <w:szCs w:val="22"/>
                  <w:rPrChange w:id="1798" w:author="COUPAT, Jean-François" w:date="2016-04-18T10:18:00Z">
                    <w:rPr>
                      <w:color w:val="FF0000"/>
                    </w:rPr>
                  </w:rPrChange>
                </w:rPr>
                <w:delText>,</w:delText>
              </w:r>
            </w:del>
            <w:del w:id="1799" w:author="BONTEMPI, Virgil" w:date="2016-04-14T14:57:00Z">
              <w:r w:rsidRPr="00C8227F" w:rsidDel="002070E8">
                <w:rPr>
                  <w:color w:val="FF0000"/>
                  <w:sz w:val="22"/>
                  <w:szCs w:val="22"/>
                  <w:rPrChange w:id="1800" w:author="COUPAT, Jean-François" w:date="2016-04-18T10:18:00Z">
                    <w:rPr>
                      <w:color w:val="FF0000"/>
                    </w:rPr>
                  </w:rPrChange>
                </w:rPr>
                <w:delText> </w:delText>
              </w:r>
            </w:del>
            <w:del w:id="1801" w:author="BONTEMPI, Virgil" w:date="2016-04-26T16:17:00Z">
              <w:r w:rsidRPr="00C8227F" w:rsidDel="001B3571">
                <w:rPr>
                  <w:color w:val="FF0000"/>
                  <w:sz w:val="22"/>
                  <w:szCs w:val="22"/>
                  <w:rPrChange w:id="1802" w:author="COUPAT, Jean-François" w:date="2016-04-18T10:18:00Z">
                    <w:rPr>
                      <w:color w:val="FF0000"/>
                    </w:rPr>
                  </w:rPrChange>
                </w:rPr>
                <w:delText>DossierConfiguration configurationExcel</w:delText>
              </w:r>
            </w:del>
          </w:p>
        </w:tc>
      </w:tr>
      <w:tr w:rsidR="007562E5" w:rsidTr="00C8227F">
        <w:trPr>
          <w:trPrChange w:id="1803" w:author="COUPAT, Jean-François" w:date="2016-04-18T10:20:00Z">
            <w:trPr>
              <w:gridAfter w:val="0"/>
            </w:trPr>
          </w:trPrChange>
        </w:trPr>
        <w:tc>
          <w:tcPr>
            <w:tcW w:w="4077" w:type="dxa"/>
            <w:tcPrChange w:id="1804" w:author="COUPAT, Jean-François" w:date="2016-04-18T10:20:00Z">
              <w:tcPr>
                <w:tcW w:w="3066" w:type="dxa"/>
              </w:tcPr>
            </w:tcPrChange>
          </w:tcPr>
          <w:p w:rsidR="007562E5" w:rsidRPr="00C8227F" w:rsidRDefault="007562E5" w:rsidP="007562E5">
            <w:pPr>
              <w:rPr>
                <w:sz w:val="22"/>
                <w:szCs w:val="22"/>
                <w:rPrChange w:id="1805" w:author="COUPAT, Jean-François" w:date="2016-04-18T10:19:00Z">
                  <w:rPr/>
                </w:rPrChange>
              </w:rPr>
            </w:pPr>
            <w:r w:rsidRPr="00C8227F">
              <w:rPr>
                <w:color w:val="FF0000"/>
                <w:sz w:val="22"/>
                <w:szCs w:val="22"/>
                <w:rPrChange w:id="1806" w:author="COUPAT, Jean-François" w:date="2016-04-18T10:19:00Z">
                  <w:rPr>
                    <w:color w:val="FF0000"/>
                  </w:rPr>
                </w:rPrChange>
              </w:rPr>
              <w:t>ConfigurationSuiviEquipementBDD</w:t>
            </w:r>
          </w:p>
        </w:tc>
        <w:tc>
          <w:tcPr>
            <w:tcW w:w="3544" w:type="dxa"/>
            <w:tcPrChange w:id="1807" w:author="COUPAT, Jean-François" w:date="2016-04-18T10:20:00Z">
              <w:tcPr>
                <w:tcW w:w="3066" w:type="dxa"/>
                <w:gridSpan w:val="2"/>
              </w:tcPr>
            </w:tcPrChange>
          </w:tcPr>
          <w:p w:rsidR="007562E5" w:rsidRPr="00C8227F" w:rsidRDefault="007562E5" w:rsidP="007562E5">
            <w:pPr>
              <w:rPr>
                <w:color w:val="FF0000"/>
                <w:sz w:val="22"/>
                <w:szCs w:val="22"/>
                <w:rPrChange w:id="1808" w:author="COUPAT, Jean-François" w:date="2016-04-18T10:18:00Z">
                  <w:rPr>
                    <w:color w:val="FF0000"/>
                  </w:rPr>
                </w:rPrChange>
              </w:rPr>
            </w:pPr>
            <w:r w:rsidRPr="00C8227F">
              <w:rPr>
                <w:color w:val="FF0000"/>
                <w:sz w:val="22"/>
                <w:szCs w:val="22"/>
                <w:rPrChange w:id="1809" w:author="COUPAT, Jean-François" w:date="2016-04-18T10:18:00Z">
                  <w:rPr>
                    <w:color w:val="FF0000"/>
                  </w:rPr>
                </w:rPrChange>
              </w:rPr>
              <w:t>ConfigurationSuiviEquipementBDD</w:t>
            </w:r>
          </w:p>
        </w:tc>
        <w:tc>
          <w:tcPr>
            <w:tcW w:w="3260" w:type="dxa"/>
            <w:tcPrChange w:id="1810" w:author="COUPAT, Jean-François" w:date="2016-04-18T10:20:00Z">
              <w:tcPr>
                <w:tcW w:w="3474" w:type="dxa"/>
                <w:gridSpan w:val="2"/>
              </w:tcPr>
            </w:tcPrChange>
          </w:tcPr>
          <w:p w:rsidR="007562E5" w:rsidRPr="00C8227F" w:rsidRDefault="007562E5" w:rsidP="007562E5">
            <w:pPr>
              <w:rPr>
                <w:color w:val="FF0000"/>
                <w:sz w:val="22"/>
                <w:szCs w:val="22"/>
                <w:rPrChange w:id="1811" w:author="COUPAT, Jean-François" w:date="2016-04-18T10:18:00Z">
                  <w:rPr>
                    <w:color w:val="FF0000"/>
                  </w:rPr>
                </w:rPrChange>
              </w:rPr>
            </w:pPr>
            <w:r w:rsidRPr="00C8227F">
              <w:rPr>
                <w:color w:val="FF0000"/>
                <w:sz w:val="22"/>
                <w:szCs w:val="22"/>
                <w:rPrChange w:id="1812" w:author="COUPAT, Jean-François" w:date="2016-04-18T10:18:00Z">
                  <w:rPr>
                    <w:color w:val="FF0000"/>
                  </w:rPr>
                </w:rPrChange>
              </w:rPr>
              <w:t xml:space="preserve">int </w:t>
            </w:r>
            <w:del w:id="1813" w:author="BONTEMPI, Virgil" w:date="2016-04-19T16:33:00Z">
              <w:r w:rsidRPr="00C8227F" w:rsidDel="0025492C">
                <w:rPr>
                  <w:color w:val="FF0000"/>
                  <w:sz w:val="22"/>
                  <w:szCs w:val="22"/>
                  <w:rPrChange w:id="1814" w:author="COUPAT, Jean-François" w:date="2016-04-18T10:18:00Z">
                    <w:rPr>
                      <w:color w:val="FF0000"/>
                    </w:rPr>
                  </w:rPrChange>
                </w:rPr>
                <w:delText>idSuiviEquipement</w:delText>
              </w:r>
            </w:del>
            <w:ins w:id="1815" w:author="BONTEMPI, Virgil" w:date="2016-04-19T16:33:00Z">
              <w:r>
                <w:rPr>
                  <w:color w:val="FF0000"/>
                  <w:sz w:val="22"/>
                  <w:szCs w:val="22"/>
                </w:rPr>
                <w:t>numLigne</w:t>
              </w:r>
            </w:ins>
            <w:r w:rsidRPr="00C8227F">
              <w:rPr>
                <w:color w:val="FF0000"/>
                <w:sz w:val="22"/>
                <w:szCs w:val="22"/>
                <w:rPrChange w:id="1816" w:author="COUPAT, Jean-François" w:date="2016-04-18T10:18:00Z">
                  <w:rPr>
                    <w:color w:val="FF0000"/>
                  </w:rPr>
                </w:rPrChange>
              </w:rPr>
              <w:t>,</w:t>
            </w:r>
            <w:r w:rsidRPr="00C8227F">
              <w:rPr>
                <w:bCs/>
                <w:color w:val="FF0000"/>
                <w:sz w:val="22"/>
                <w:szCs w:val="22"/>
                <w:rPrChange w:id="1817" w:author="COUPAT, Jean-François" w:date="2016-04-18T10:18:00Z">
                  <w:rPr>
                    <w:bCs/>
                    <w:color w:val="FF0000"/>
                  </w:rPr>
                </w:rPrChange>
              </w:rPr>
              <w:t xml:space="preserve"> int</w:t>
            </w:r>
            <w:del w:id="1818" w:author="BONTEMPI, Virgil" w:date="2016-04-14T14:57:00Z">
              <w:r w:rsidRPr="00C8227F" w:rsidDel="002070E8">
                <w:rPr>
                  <w:color w:val="FF0000"/>
                  <w:sz w:val="22"/>
                  <w:szCs w:val="22"/>
                  <w:rPrChange w:id="1819" w:author="COUPAT, Jean-François" w:date="2016-04-18T10:18:00Z">
                    <w:rPr>
                      <w:color w:val="FF0000"/>
                    </w:rPr>
                  </w:rPrChange>
                </w:rPr>
                <w:delText> </w:delText>
              </w:r>
            </w:del>
            <w:ins w:id="1820" w:author="BONTEMPI, Virgil" w:date="2016-04-14T14:57:00Z">
              <w:r w:rsidRPr="00C8227F">
                <w:rPr>
                  <w:color w:val="FF0000"/>
                  <w:sz w:val="22"/>
                  <w:szCs w:val="22"/>
                  <w:rPrChange w:id="1821" w:author="COUPAT, Jean-François" w:date="2016-04-18T10:18:00Z">
                    <w:rPr>
                      <w:color w:val="FF0000"/>
                    </w:rPr>
                  </w:rPrChange>
                </w:rPr>
                <w:t xml:space="preserve"> </w:t>
              </w:r>
            </w:ins>
            <w:r w:rsidRPr="00C8227F">
              <w:rPr>
                <w:color w:val="FF0000"/>
                <w:sz w:val="22"/>
                <w:szCs w:val="22"/>
                <w:rPrChange w:id="1822" w:author="COUPAT, Jean-François" w:date="2016-04-18T10:18:00Z">
                  <w:rPr>
                    <w:color w:val="FF0000"/>
                  </w:rPr>
                </w:rPrChange>
              </w:rPr>
              <w:t>langue1,</w:t>
            </w:r>
            <w:del w:id="1823" w:author="BONTEMPI, Virgil" w:date="2016-04-14T14:59:00Z">
              <w:r w:rsidRPr="00C8227F" w:rsidDel="005D6CCC">
                <w:rPr>
                  <w:color w:val="FF0000"/>
                  <w:sz w:val="22"/>
                  <w:szCs w:val="22"/>
                  <w:rPrChange w:id="1824" w:author="COUPAT, Jean-François" w:date="2016-04-18T10:18:00Z">
                    <w:rPr>
                      <w:color w:val="FF0000"/>
                    </w:rPr>
                  </w:rPrChange>
                </w:rPr>
                <w:delText> </w:delText>
              </w:r>
            </w:del>
            <w:ins w:id="1825" w:author="BONTEMPI, Virgil" w:date="2016-04-14T14:59:00Z">
              <w:r w:rsidRPr="00C8227F">
                <w:rPr>
                  <w:color w:val="FF0000"/>
                  <w:sz w:val="22"/>
                  <w:szCs w:val="22"/>
                  <w:rPrChange w:id="1826" w:author="COUPAT, Jean-François" w:date="2016-04-18T10:18:00Z">
                    <w:rPr>
                      <w:color w:val="FF0000"/>
                    </w:rPr>
                  </w:rPrChange>
                </w:rPr>
                <w:t xml:space="preserve"> </w:t>
              </w:r>
            </w:ins>
            <w:r w:rsidRPr="00C8227F">
              <w:rPr>
                <w:bCs/>
                <w:color w:val="FF0000"/>
                <w:sz w:val="22"/>
                <w:szCs w:val="22"/>
                <w:rPrChange w:id="1827" w:author="COUPAT, Jean-François" w:date="2016-04-18T10:18:00Z">
                  <w:rPr>
                    <w:bCs/>
                    <w:color w:val="FF0000"/>
                  </w:rPr>
                </w:rPrChange>
              </w:rPr>
              <w:t>int</w:t>
            </w:r>
            <w:del w:id="1828" w:author="BONTEMPI, Virgil" w:date="2016-04-14T14:59:00Z">
              <w:r w:rsidRPr="00C8227F" w:rsidDel="005D6CCC">
                <w:rPr>
                  <w:color w:val="FF0000"/>
                  <w:sz w:val="22"/>
                  <w:szCs w:val="22"/>
                  <w:rPrChange w:id="1829" w:author="COUPAT, Jean-François" w:date="2016-04-18T10:18:00Z">
                    <w:rPr>
                      <w:color w:val="FF0000"/>
                    </w:rPr>
                  </w:rPrChange>
                </w:rPr>
                <w:delText> </w:delText>
              </w:r>
            </w:del>
            <w:ins w:id="1830" w:author="BONTEMPI, Virgil" w:date="2016-04-14T14:59:00Z">
              <w:r w:rsidRPr="00C8227F">
                <w:rPr>
                  <w:color w:val="FF0000"/>
                  <w:sz w:val="22"/>
                  <w:szCs w:val="22"/>
                  <w:rPrChange w:id="1831" w:author="COUPAT, Jean-François" w:date="2016-04-18T10:18:00Z">
                    <w:rPr>
                      <w:color w:val="FF0000"/>
                    </w:rPr>
                  </w:rPrChange>
                </w:rPr>
                <w:t xml:space="preserve"> </w:t>
              </w:r>
            </w:ins>
            <w:r w:rsidRPr="00C8227F">
              <w:rPr>
                <w:color w:val="FF0000"/>
                <w:sz w:val="22"/>
                <w:szCs w:val="22"/>
                <w:rPrChange w:id="1832" w:author="COUPAT, Jean-François" w:date="2016-04-18T10:18:00Z">
                  <w:rPr>
                    <w:color w:val="FF0000"/>
                  </w:rPr>
                </w:rPrChange>
              </w:rPr>
              <w:t>langue2,</w:t>
            </w:r>
            <w:del w:id="1833" w:author="BONTEMPI, Virgil" w:date="2016-04-14T14:59:00Z">
              <w:r w:rsidRPr="00C8227F" w:rsidDel="005D6CCC">
                <w:rPr>
                  <w:color w:val="FF0000"/>
                  <w:sz w:val="22"/>
                  <w:szCs w:val="22"/>
                  <w:rPrChange w:id="1834" w:author="COUPAT, Jean-François" w:date="2016-04-18T10:18:00Z">
                    <w:rPr>
                      <w:color w:val="FF0000"/>
                    </w:rPr>
                  </w:rPrChange>
                </w:rPr>
                <w:delText> </w:delText>
              </w:r>
            </w:del>
            <w:ins w:id="1835" w:author="BONTEMPI, Virgil" w:date="2016-04-14T14:59:00Z">
              <w:r w:rsidRPr="00C8227F">
                <w:rPr>
                  <w:color w:val="FF0000"/>
                  <w:sz w:val="22"/>
                  <w:szCs w:val="22"/>
                  <w:rPrChange w:id="1836" w:author="COUPAT, Jean-François" w:date="2016-04-18T10:18:00Z">
                    <w:rPr>
                      <w:color w:val="FF0000"/>
                    </w:rPr>
                  </w:rPrChange>
                </w:rPr>
                <w:t xml:space="preserve"> </w:t>
              </w:r>
            </w:ins>
            <w:r w:rsidRPr="00C8227F">
              <w:rPr>
                <w:color w:val="FF0000"/>
                <w:sz w:val="22"/>
                <w:szCs w:val="22"/>
                <w:rPrChange w:id="1837" w:author="COUPAT, Jean-François" w:date="2016-04-18T10:18:00Z">
                  <w:rPr>
                    <w:color w:val="FF0000"/>
                  </w:rPr>
                </w:rPrChange>
              </w:rPr>
              <w:t>Requetes</w:t>
            </w:r>
            <w:ins w:id="1838" w:author="BONTEMPI, Virgil" w:date="2016-04-14T14:59:00Z">
              <w:r w:rsidRPr="00C8227F">
                <w:rPr>
                  <w:color w:val="FF0000"/>
                  <w:sz w:val="22"/>
                  <w:szCs w:val="22"/>
                  <w:rPrChange w:id="1839" w:author="COUPAT, Jean-François" w:date="2016-04-18T10:18:00Z">
                    <w:rPr>
                      <w:color w:val="FF0000"/>
                    </w:rPr>
                  </w:rPrChange>
                </w:rPr>
                <w:t xml:space="preserve"> </w:t>
              </w:r>
            </w:ins>
            <w:del w:id="1840" w:author="BONTEMPI, Virgil" w:date="2016-04-14T14:59:00Z">
              <w:r w:rsidRPr="00C8227F" w:rsidDel="005D6CCC">
                <w:rPr>
                  <w:color w:val="FF0000"/>
                  <w:sz w:val="22"/>
                  <w:szCs w:val="22"/>
                  <w:rPrChange w:id="1841" w:author="COUPAT, Jean-François" w:date="2016-04-18T10:18:00Z">
                    <w:rPr>
                      <w:color w:val="FF0000"/>
                    </w:rPr>
                  </w:rPrChange>
                </w:rPr>
                <w:delText xml:space="preserve"> </w:delText>
              </w:r>
            </w:del>
            <w:r w:rsidRPr="00C8227F">
              <w:rPr>
                <w:color w:val="FF0000"/>
                <w:sz w:val="22"/>
                <w:szCs w:val="22"/>
                <w:rPrChange w:id="1842" w:author="COUPAT, Jean-François" w:date="2016-04-18T10:18:00Z">
                  <w:rPr>
                    <w:color w:val="FF0000"/>
                  </w:rPr>
                </w:rPrChange>
              </w:rPr>
              <w:t>requete</w:t>
            </w:r>
            <w:ins w:id="1843" w:author="BONTEMPI, Virgil" w:date="2016-04-26T16:17:00Z">
              <w:r w:rsidRPr="00104688">
                <w:rPr>
                  <w:color w:val="FF0000"/>
                  <w:sz w:val="22"/>
                  <w:szCs w:val="22"/>
                </w:rPr>
                <w:t xml:space="preserve">, </w:t>
              </w:r>
              <w:r>
                <w:rPr>
                  <w:color w:val="FF0000"/>
                  <w:sz w:val="22"/>
                  <w:szCs w:val="22"/>
                </w:rPr>
                <w:t>List&lt;String&gt; listeErreursSQL</w:t>
              </w:r>
            </w:ins>
            <w:del w:id="1844" w:author="BONTEMPI, Virgil" w:date="2016-04-26T16:17:00Z">
              <w:r w:rsidRPr="00C8227F" w:rsidDel="001B3571">
                <w:rPr>
                  <w:color w:val="FF0000"/>
                  <w:sz w:val="22"/>
                  <w:szCs w:val="22"/>
                  <w:rPrChange w:id="1845" w:author="COUPAT, Jean-François" w:date="2016-04-18T10:18:00Z">
                    <w:rPr>
                      <w:color w:val="FF0000"/>
                    </w:rPr>
                  </w:rPrChange>
                </w:rPr>
                <w:delText>,</w:delText>
              </w:r>
            </w:del>
            <w:del w:id="1846" w:author="BONTEMPI, Virgil" w:date="2016-04-14T15:00:00Z">
              <w:r w:rsidRPr="00C8227F" w:rsidDel="005D6CCC">
                <w:rPr>
                  <w:color w:val="FF0000"/>
                  <w:sz w:val="22"/>
                  <w:szCs w:val="22"/>
                  <w:rPrChange w:id="1847" w:author="COUPAT, Jean-François" w:date="2016-04-18T10:18:00Z">
                    <w:rPr>
                      <w:color w:val="FF0000"/>
                    </w:rPr>
                  </w:rPrChange>
                </w:rPr>
                <w:delText> </w:delText>
              </w:r>
            </w:del>
            <w:del w:id="1848" w:author="BONTEMPI, Virgil" w:date="2016-04-26T16:17:00Z">
              <w:r w:rsidRPr="00C8227F" w:rsidDel="001B3571">
                <w:rPr>
                  <w:color w:val="FF0000"/>
                  <w:sz w:val="22"/>
                  <w:szCs w:val="22"/>
                  <w:rPrChange w:id="1849" w:author="COUPAT, Jean-François" w:date="2016-04-18T10:18:00Z">
                    <w:rPr>
                      <w:color w:val="FF0000"/>
                    </w:rPr>
                  </w:rPrChange>
                </w:rPr>
                <w:delText>DossierConfiguration configurationExcel</w:delText>
              </w:r>
            </w:del>
          </w:p>
        </w:tc>
      </w:tr>
      <w:tr w:rsidR="007562E5" w:rsidTr="00C8227F">
        <w:trPr>
          <w:trPrChange w:id="1850" w:author="COUPAT, Jean-François" w:date="2016-04-18T10:20:00Z">
            <w:trPr>
              <w:gridAfter w:val="0"/>
            </w:trPr>
          </w:trPrChange>
        </w:trPr>
        <w:tc>
          <w:tcPr>
            <w:tcW w:w="4077" w:type="dxa"/>
            <w:tcPrChange w:id="1851" w:author="COUPAT, Jean-François" w:date="2016-04-18T10:20:00Z">
              <w:tcPr>
                <w:tcW w:w="3066" w:type="dxa"/>
              </w:tcPr>
            </w:tcPrChange>
          </w:tcPr>
          <w:p w:rsidR="007562E5" w:rsidRPr="00C8227F" w:rsidRDefault="007562E5" w:rsidP="007562E5">
            <w:pPr>
              <w:rPr>
                <w:sz w:val="22"/>
                <w:szCs w:val="22"/>
                <w:rPrChange w:id="1852" w:author="COUPAT, Jean-François" w:date="2016-04-18T10:19:00Z">
                  <w:rPr/>
                </w:rPrChange>
              </w:rPr>
            </w:pPr>
            <w:r w:rsidRPr="00C8227F">
              <w:rPr>
                <w:color w:val="FF0000"/>
                <w:sz w:val="22"/>
                <w:szCs w:val="22"/>
                <w:rPrChange w:id="1853" w:author="COUPAT, Jean-François" w:date="2016-04-18T10:19:00Z">
                  <w:rPr>
                    <w:color w:val="FF0000"/>
                  </w:rPr>
                </w:rPrChange>
              </w:rPr>
              <w:t>ConfigurationTracabiliteBDD</w:t>
            </w:r>
          </w:p>
        </w:tc>
        <w:tc>
          <w:tcPr>
            <w:tcW w:w="3544" w:type="dxa"/>
            <w:tcPrChange w:id="1854" w:author="COUPAT, Jean-François" w:date="2016-04-18T10:20:00Z">
              <w:tcPr>
                <w:tcW w:w="3066" w:type="dxa"/>
                <w:gridSpan w:val="2"/>
              </w:tcPr>
            </w:tcPrChange>
          </w:tcPr>
          <w:p w:rsidR="007562E5" w:rsidRPr="00C8227F" w:rsidRDefault="007562E5" w:rsidP="007562E5">
            <w:pPr>
              <w:rPr>
                <w:color w:val="FF0000"/>
                <w:sz w:val="22"/>
                <w:szCs w:val="22"/>
                <w:rPrChange w:id="1855" w:author="COUPAT, Jean-François" w:date="2016-04-18T10:18:00Z">
                  <w:rPr>
                    <w:color w:val="FF0000"/>
                  </w:rPr>
                </w:rPrChange>
              </w:rPr>
            </w:pPr>
            <w:r w:rsidRPr="00C8227F">
              <w:rPr>
                <w:color w:val="FF0000"/>
                <w:sz w:val="22"/>
                <w:szCs w:val="22"/>
                <w:rPrChange w:id="1856" w:author="COUPAT, Jean-François" w:date="2016-04-18T10:18:00Z">
                  <w:rPr>
                    <w:color w:val="FF0000"/>
                  </w:rPr>
                </w:rPrChange>
              </w:rPr>
              <w:t>ConfigurationTracabiliteBDD</w:t>
            </w:r>
          </w:p>
        </w:tc>
        <w:tc>
          <w:tcPr>
            <w:tcW w:w="3260" w:type="dxa"/>
            <w:tcPrChange w:id="1857" w:author="COUPAT, Jean-François" w:date="2016-04-18T10:20:00Z">
              <w:tcPr>
                <w:tcW w:w="3474" w:type="dxa"/>
                <w:gridSpan w:val="2"/>
              </w:tcPr>
            </w:tcPrChange>
          </w:tcPr>
          <w:p w:rsidR="007562E5" w:rsidRPr="00C8227F" w:rsidRDefault="007562E5" w:rsidP="007562E5">
            <w:pPr>
              <w:rPr>
                <w:color w:val="FF0000"/>
                <w:sz w:val="22"/>
                <w:szCs w:val="22"/>
                <w:rPrChange w:id="1858" w:author="COUPAT, Jean-François" w:date="2016-04-18T10:18:00Z">
                  <w:rPr>
                    <w:color w:val="FF0000"/>
                  </w:rPr>
                </w:rPrChange>
              </w:rPr>
            </w:pPr>
            <w:r w:rsidRPr="00C8227F">
              <w:rPr>
                <w:color w:val="FF0000"/>
                <w:sz w:val="22"/>
                <w:szCs w:val="22"/>
                <w:rPrChange w:id="1859" w:author="COUPAT, Jean-François" w:date="2016-04-18T10:18:00Z">
                  <w:rPr>
                    <w:color w:val="FF0000"/>
                  </w:rPr>
                </w:rPrChange>
              </w:rPr>
              <w:t>int idVar,</w:t>
            </w:r>
            <w:r w:rsidRPr="00C8227F">
              <w:rPr>
                <w:bCs/>
                <w:color w:val="FF0000"/>
                <w:sz w:val="22"/>
                <w:szCs w:val="22"/>
                <w:rPrChange w:id="1860" w:author="COUPAT, Jean-François" w:date="2016-04-18T10:18:00Z">
                  <w:rPr>
                    <w:bCs/>
                    <w:color w:val="FF0000"/>
                  </w:rPr>
                </w:rPrChange>
              </w:rPr>
              <w:t xml:space="preserve"> int</w:t>
            </w:r>
            <w:del w:id="1861" w:author="BONTEMPI, Virgil" w:date="2016-04-14T15:00:00Z">
              <w:r w:rsidRPr="00C8227F" w:rsidDel="005D6CCC">
                <w:rPr>
                  <w:color w:val="FF0000"/>
                  <w:sz w:val="22"/>
                  <w:szCs w:val="22"/>
                  <w:rPrChange w:id="1862" w:author="COUPAT, Jean-François" w:date="2016-04-18T10:18:00Z">
                    <w:rPr>
                      <w:color w:val="FF0000"/>
                    </w:rPr>
                  </w:rPrChange>
                </w:rPr>
                <w:delText> </w:delText>
              </w:r>
            </w:del>
            <w:ins w:id="1863" w:author="BONTEMPI, Virgil" w:date="2016-04-14T15:00:00Z">
              <w:r w:rsidRPr="00C8227F">
                <w:rPr>
                  <w:color w:val="FF0000"/>
                  <w:sz w:val="22"/>
                  <w:szCs w:val="22"/>
                  <w:rPrChange w:id="1864" w:author="COUPAT, Jean-François" w:date="2016-04-18T10:18:00Z">
                    <w:rPr>
                      <w:color w:val="FF0000"/>
                    </w:rPr>
                  </w:rPrChange>
                </w:rPr>
                <w:t xml:space="preserve"> </w:t>
              </w:r>
            </w:ins>
            <w:r w:rsidRPr="00C8227F">
              <w:rPr>
                <w:color w:val="FF0000"/>
                <w:sz w:val="22"/>
                <w:szCs w:val="22"/>
                <w:rPrChange w:id="1865" w:author="COUPAT, Jean-François" w:date="2016-04-18T10:18:00Z">
                  <w:rPr>
                    <w:color w:val="FF0000"/>
                  </w:rPr>
                </w:rPrChange>
              </w:rPr>
              <w:t>langue1,</w:t>
            </w:r>
            <w:del w:id="1866" w:author="BONTEMPI, Virgil" w:date="2016-04-14T15:00:00Z">
              <w:r w:rsidRPr="00C8227F" w:rsidDel="005D6CCC">
                <w:rPr>
                  <w:color w:val="FF0000"/>
                  <w:sz w:val="22"/>
                  <w:szCs w:val="22"/>
                  <w:rPrChange w:id="1867" w:author="COUPAT, Jean-François" w:date="2016-04-18T10:18:00Z">
                    <w:rPr>
                      <w:color w:val="FF0000"/>
                    </w:rPr>
                  </w:rPrChange>
                </w:rPr>
                <w:delText> </w:delText>
              </w:r>
            </w:del>
            <w:ins w:id="1868" w:author="BONTEMPI, Virgil" w:date="2016-04-14T15:00:00Z">
              <w:r w:rsidRPr="00C8227F">
                <w:rPr>
                  <w:color w:val="FF0000"/>
                  <w:sz w:val="22"/>
                  <w:szCs w:val="22"/>
                  <w:rPrChange w:id="1869" w:author="COUPAT, Jean-François" w:date="2016-04-18T10:18:00Z">
                    <w:rPr>
                      <w:color w:val="FF0000"/>
                    </w:rPr>
                  </w:rPrChange>
                </w:rPr>
                <w:t xml:space="preserve"> </w:t>
              </w:r>
            </w:ins>
            <w:r w:rsidRPr="00C8227F">
              <w:rPr>
                <w:bCs/>
                <w:color w:val="FF0000"/>
                <w:sz w:val="22"/>
                <w:szCs w:val="22"/>
                <w:rPrChange w:id="1870" w:author="COUPAT, Jean-François" w:date="2016-04-18T10:18:00Z">
                  <w:rPr>
                    <w:bCs/>
                    <w:color w:val="FF0000"/>
                  </w:rPr>
                </w:rPrChange>
              </w:rPr>
              <w:t>int</w:t>
            </w:r>
            <w:del w:id="1871" w:author="BONTEMPI, Virgil" w:date="2016-04-14T15:00:00Z">
              <w:r w:rsidRPr="00C8227F" w:rsidDel="005D6CCC">
                <w:rPr>
                  <w:color w:val="FF0000"/>
                  <w:sz w:val="22"/>
                  <w:szCs w:val="22"/>
                  <w:rPrChange w:id="1872" w:author="COUPAT, Jean-François" w:date="2016-04-18T10:18:00Z">
                    <w:rPr>
                      <w:color w:val="FF0000"/>
                    </w:rPr>
                  </w:rPrChange>
                </w:rPr>
                <w:delText> </w:delText>
              </w:r>
            </w:del>
            <w:ins w:id="1873" w:author="BONTEMPI, Virgil" w:date="2016-04-14T15:00:00Z">
              <w:r w:rsidRPr="00C8227F">
                <w:rPr>
                  <w:color w:val="FF0000"/>
                  <w:sz w:val="22"/>
                  <w:szCs w:val="22"/>
                  <w:rPrChange w:id="1874" w:author="COUPAT, Jean-François" w:date="2016-04-18T10:18:00Z">
                    <w:rPr>
                      <w:color w:val="FF0000"/>
                    </w:rPr>
                  </w:rPrChange>
                </w:rPr>
                <w:t xml:space="preserve"> </w:t>
              </w:r>
            </w:ins>
            <w:r w:rsidRPr="00C8227F">
              <w:rPr>
                <w:color w:val="FF0000"/>
                <w:sz w:val="22"/>
                <w:szCs w:val="22"/>
                <w:rPrChange w:id="1875" w:author="COUPAT, Jean-François" w:date="2016-04-18T10:18:00Z">
                  <w:rPr>
                    <w:color w:val="FF0000"/>
                  </w:rPr>
                </w:rPrChange>
              </w:rPr>
              <w:t>langue2,</w:t>
            </w:r>
            <w:del w:id="1876" w:author="BONTEMPI, Virgil" w:date="2016-04-14T15:00:00Z">
              <w:r w:rsidRPr="00C8227F" w:rsidDel="005D6CCC">
                <w:rPr>
                  <w:color w:val="FF0000"/>
                  <w:sz w:val="22"/>
                  <w:szCs w:val="22"/>
                  <w:rPrChange w:id="1877" w:author="COUPAT, Jean-François" w:date="2016-04-18T10:18:00Z">
                    <w:rPr>
                      <w:color w:val="FF0000"/>
                    </w:rPr>
                  </w:rPrChange>
                </w:rPr>
                <w:delText> </w:delText>
              </w:r>
            </w:del>
            <w:ins w:id="1878" w:author="BONTEMPI, Virgil" w:date="2016-04-14T15:00:00Z">
              <w:r w:rsidRPr="00C8227F">
                <w:rPr>
                  <w:color w:val="FF0000"/>
                  <w:sz w:val="22"/>
                  <w:szCs w:val="22"/>
                  <w:rPrChange w:id="1879" w:author="COUPAT, Jean-François" w:date="2016-04-18T10:18:00Z">
                    <w:rPr>
                      <w:color w:val="FF0000"/>
                    </w:rPr>
                  </w:rPrChange>
                </w:rPr>
                <w:t xml:space="preserve"> </w:t>
              </w:r>
            </w:ins>
            <w:r w:rsidRPr="00C8227F">
              <w:rPr>
                <w:color w:val="FF0000"/>
                <w:sz w:val="22"/>
                <w:szCs w:val="22"/>
                <w:rPrChange w:id="1880" w:author="COUPAT, Jean-François" w:date="2016-04-18T10:18:00Z">
                  <w:rPr>
                    <w:color w:val="FF0000"/>
                  </w:rPr>
                </w:rPrChange>
              </w:rPr>
              <w:t>Requetes requete</w:t>
            </w:r>
            <w:ins w:id="1881" w:author="BONTEMPI, Virgil" w:date="2016-04-26T16:17:00Z">
              <w:r w:rsidRPr="00104688">
                <w:rPr>
                  <w:color w:val="FF0000"/>
                  <w:sz w:val="22"/>
                  <w:szCs w:val="22"/>
                </w:rPr>
                <w:t xml:space="preserve">, </w:t>
              </w:r>
              <w:r>
                <w:rPr>
                  <w:color w:val="FF0000"/>
                  <w:sz w:val="22"/>
                  <w:szCs w:val="22"/>
                </w:rPr>
                <w:t>List&lt;String&gt; listeErreursSQL</w:t>
              </w:r>
            </w:ins>
            <w:del w:id="1882" w:author="BONTEMPI, Virgil" w:date="2016-04-26T16:17:00Z">
              <w:r w:rsidRPr="00C8227F" w:rsidDel="001B3571">
                <w:rPr>
                  <w:color w:val="FF0000"/>
                  <w:sz w:val="22"/>
                  <w:szCs w:val="22"/>
                  <w:rPrChange w:id="1883" w:author="COUPAT, Jean-François" w:date="2016-04-18T10:18:00Z">
                    <w:rPr>
                      <w:color w:val="FF0000"/>
                    </w:rPr>
                  </w:rPrChange>
                </w:rPr>
                <w:delText>,</w:delText>
              </w:r>
            </w:del>
            <w:del w:id="1884" w:author="BONTEMPI, Virgil" w:date="2016-04-14T15:00:00Z">
              <w:r w:rsidRPr="00C8227F" w:rsidDel="005D6CCC">
                <w:rPr>
                  <w:color w:val="FF0000"/>
                  <w:sz w:val="22"/>
                  <w:szCs w:val="22"/>
                  <w:rPrChange w:id="1885" w:author="COUPAT, Jean-François" w:date="2016-04-18T10:18:00Z">
                    <w:rPr>
                      <w:color w:val="FF0000"/>
                    </w:rPr>
                  </w:rPrChange>
                </w:rPr>
                <w:delText> </w:delText>
              </w:r>
            </w:del>
            <w:del w:id="1886" w:author="BONTEMPI, Virgil" w:date="2016-04-26T16:17:00Z">
              <w:r w:rsidRPr="00C8227F" w:rsidDel="001B3571">
                <w:rPr>
                  <w:color w:val="FF0000"/>
                  <w:sz w:val="22"/>
                  <w:szCs w:val="22"/>
                  <w:rPrChange w:id="1887" w:author="COUPAT, Jean-François" w:date="2016-04-18T10:18:00Z">
                    <w:rPr>
                      <w:color w:val="FF0000"/>
                    </w:rPr>
                  </w:rPrChange>
                </w:rPr>
                <w:delText>DossierConfiguration configurationExcel</w:delText>
              </w:r>
            </w:del>
          </w:p>
        </w:tc>
      </w:tr>
      <w:tr w:rsidR="007562E5" w:rsidTr="00C8227F">
        <w:trPr>
          <w:trPrChange w:id="1888" w:author="COUPAT, Jean-François" w:date="2016-04-18T10:20:00Z">
            <w:trPr>
              <w:gridAfter w:val="0"/>
            </w:trPr>
          </w:trPrChange>
        </w:trPr>
        <w:tc>
          <w:tcPr>
            <w:tcW w:w="4077" w:type="dxa"/>
            <w:tcPrChange w:id="1889" w:author="COUPAT, Jean-François" w:date="2016-04-18T10:20:00Z">
              <w:tcPr>
                <w:tcW w:w="3066" w:type="dxa"/>
              </w:tcPr>
            </w:tcPrChange>
          </w:tcPr>
          <w:p w:rsidR="007562E5" w:rsidRPr="00C8227F" w:rsidRDefault="007562E5" w:rsidP="007562E5">
            <w:pPr>
              <w:rPr>
                <w:sz w:val="22"/>
                <w:szCs w:val="22"/>
                <w:rPrChange w:id="1890" w:author="COUPAT, Jean-François" w:date="2016-04-18T10:19:00Z">
                  <w:rPr/>
                </w:rPrChange>
              </w:rPr>
            </w:pPr>
            <w:r w:rsidRPr="00C8227F">
              <w:rPr>
                <w:color w:val="FF0000"/>
                <w:sz w:val="22"/>
                <w:szCs w:val="22"/>
                <w:rPrChange w:id="1891" w:author="COUPAT, Jean-François" w:date="2016-04-18T10:19:00Z">
                  <w:rPr>
                    <w:color w:val="FF0000"/>
                  </w:rPr>
                </w:rPrChange>
              </w:rPr>
              <w:t>ConfigurationVariableFichierTexteBDD</w:t>
            </w:r>
          </w:p>
        </w:tc>
        <w:tc>
          <w:tcPr>
            <w:tcW w:w="3544" w:type="dxa"/>
            <w:tcPrChange w:id="1892" w:author="COUPAT, Jean-François" w:date="2016-04-18T10:20:00Z">
              <w:tcPr>
                <w:tcW w:w="3066" w:type="dxa"/>
                <w:gridSpan w:val="2"/>
              </w:tcPr>
            </w:tcPrChange>
          </w:tcPr>
          <w:p w:rsidR="007562E5" w:rsidRPr="00C8227F" w:rsidRDefault="007562E5" w:rsidP="007562E5">
            <w:pPr>
              <w:rPr>
                <w:color w:val="FF0000"/>
                <w:sz w:val="22"/>
                <w:szCs w:val="22"/>
                <w:rPrChange w:id="1893" w:author="COUPAT, Jean-François" w:date="2016-04-18T10:18:00Z">
                  <w:rPr>
                    <w:color w:val="FF0000"/>
                  </w:rPr>
                </w:rPrChange>
              </w:rPr>
            </w:pPr>
            <w:r w:rsidRPr="00C8227F">
              <w:rPr>
                <w:color w:val="FF0000"/>
                <w:sz w:val="22"/>
                <w:szCs w:val="22"/>
                <w:rPrChange w:id="1894" w:author="COUPAT, Jean-François" w:date="2016-04-18T10:18:00Z">
                  <w:rPr>
                    <w:color w:val="FF0000"/>
                  </w:rPr>
                </w:rPrChange>
              </w:rPr>
              <w:t>ConfigurationVariableFichierTexteBDD</w:t>
            </w:r>
          </w:p>
        </w:tc>
        <w:tc>
          <w:tcPr>
            <w:tcW w:w="3260" w:type="dxa"/>
            <w:tcPrChange w:id="1895" w:author="COUPAT, Jean-François" w:date="2016-04-18T10:20:00Z">
              <w:tcPr>
                <w:tcW w:w="3474" w:type="dxa"/>
                <w:gridSpan w:val="2"/>
              </w:tcPr>
            </w:tcPrChange>
          </w:tcPr>
          <w:p w:rsidR="007562E5" w:rsidRPr="00C8227F" w:rsidRDefault="007562E5" w:rsidP="007562E5">
            <w:pPr>
              <w:rPr>
                <w:color w:val="FF0000"/>
                <w:sz w:val="22"/>
                <w:szCs w:val="22"/>
                <w:rPrChange w:id="1896" w:author="COUPAT, Jean-François" w:date="2016-04-18T10:18:00Z">
                  <w:rPr>
                    <w:color w:val="FF0000"/>
                  </w:rPr>
                </w:rPrChange>
              </w:rPr>
            </w:pPr>
            <w:r w:rsidRPr="00C8227F">
              <w:rPr>
                <w:color w:val="FF0000"/>
                <w:sz w:val="22"/>
                <w:szCs w:val="22"/>
                <w:rPrChange w:id="1897" w:author="COUPAT, Jean-François" w:date="2016-04-18T10:18:00Z">
                  <w:rPr>
                    <w:color w:val="FF0000"/>
                  </w:rPr>
                </w:rPrChange>
              </w:rPr>
              <w:t>int idVariableFichierTexte,</w:t>
            </w:r>
            <w:r w:rsidRPr="00C8227F">
              <w:rPr>
                <w:bCs/>
                <w:color w:val="FF0000"/>
                <w:sz w:val="22"/>
                <w:szCs w:val="22"/>
                <w:rPrChange w:id="1898" w:author="COUPAT, Jean-François" w:date="2016-04-18T10:18:00Z">
                  <w:rPr>
                    <w:bCs/>
                    <w:color w:val="FF0000"/>
                  </w:rPr>
                </w:rPrChange>
              </w:rPr>
              <w:t xml:space="preserve"> int</w:t>
            </w:r>
            <w:del w:id="1899" w:author="BONTEMPI, Virgil" w:date="2016-04-14T15:00:00Z">
              <w:r w:rsidRPr="00C8227F" w:rsidDel="005D6CCC">
                <w:rPr>
                  <w:color w:val="FF0000"/>
                  <w:sz w:val="22"/>
                  <w:szCs w:val="22"/>
                  <w:rPrChange w:id="1900" w:author="COUPAT, Jean-François" w:date="2016-04-18T10:18:00Z">
                    <w:rPr>
                      <w:color w:val="FF0000"/>
                    </w:rPr>
                  </w:rPrChange>
                </w:rPr>
                <w:delText> </w:delText>
              </w:r>
            </w:del>
            <w:ins w:id="1901" w:author="BONTEMPI, Virgil" w:date="2016-04-14T15:00:00Z">
              <w:r w:rsidRPr="00C8227F">
                <w:rPr>
                  <w:color w:val="FF0000"/>
                  <w:sz w:val="22"/>
                  <w:szCs w:val="22"/>
                  <w:rPrChange w:id="1902" w:author="COUPAT, Jean-François" w:date="2016-04-18T10:18:00Z">
                    <w:rPr>
                      <w:color w:val="FF0000"/>
                    </w:rPr>
                  </w:rPrChange>
                </w:rPr>
                <w:t xml:space="preserve"> </w:t>
              </w:r>
            </w:ins>
            <w:r w:rsidRPr="00C8227F">
              <w:rPr>
                <w:color w:val="FF0000"/>
                <w:sz w:val="22"/>
                <w:szCs w:val="22"/>
                <w:rPrChange w:id="1903" w:author="COUPAT, Jean-François" w:date="2016-04-18T10:18:00Z">
                  <w:rPr>
                    <w:color w:val="FF0000"/>
                  </w:rPr>
                </w:rPrChange>
              </w:rPr>
              <w:t>langue1,</w:t>
            </w:r>
            <w:del w:id="1904" w:author="BONTEMPI, Virgil" w:date="2016-04-14T15:00:00Z">
              <w:r w:rsidRPr="00C8227F" w:rsidDel="005D6CCC">
                <w:rPr>
                  <w:color w:val="FF0000"/>
                  <w:sz w:val="22"/>
                  <w:szCs w:val="22"/>
                  <w:rPrChange w:id="1905" w:author="COUPAT, Jean-François" w:date="2016-04-18T10:18:00Z">
                    <w:rPr>
                      <w:color w:val="FF0000"/>
                    </w:rPr>
                  </w:rPrChange>
                </w:rPr>
                <w:delText> </w:delText>
              </w:r>
            </w:del>
            <w:ins w:id="1906" w:author="BONTEMPI, Virgil" w:date="2016-04-14T15:00:00Z">
              <w:r w:rsidRPr="00C8227F">
                <w:rPr>
                  <w:color w:val="FF0000"/>
                  <w:sz w:val="22"/>
                  <w:szCs w:val="22"/>
                  <w:rPrChange w:id="1907" w:author="COUPAT, Jean-François" w:date="2016-04-18T10:18:00Z">
                    <w:rPr>
                      <w:color w:val="FF0000"/>
                    </w:rPr>
                  </w:rPrChange>
                </w:rPr>
                <w:t xml:space="preserve"> </w:t>
              </w:r>
            </w:ins>
            <w:r w:rsidRPr="00C8227F">
              <w:rPr>
                <w:bCs/>
                <w:color w:val="FF0000"/>
                <w:sz w:val="22"/>
                <w:szCs w:val="22"/>
                <w:rPrChange w:id="1908" w:author="COUPAT, Jean-François" w:date="2016-04-18T10:18:00Z">
                  <w:rPr>
                    <w:bCs/>
                    <w:color w:val="FF0000"/>
                  </w:rPr>
                </w:rPrChange>
              </w:rPr>
              <w:t>int</w:t>
            </w:r>
            <w:del w:id="1909" w:author="BONTEMPI, Virgil" w:date="2016-04-14T15:00:00Z">
              <w:r w:rsidRPr="00C8227F" w:rsidDel="005D6CCC">
                <w:rPr>
                  <w:color w:val="FF0000"/>
                  <w:sz w:val="22"/>
                  <w:szCs w:val="22"/>
                  <w:rPrChange w:id="1910" w:author="COUPAT, Jean-François" w:date="2016-04-18T10:18:00Z">
                    <w:rPr>
                      <w:color w:val="FF0000"/>
                    </w:rPr>
                  </w:rPrChange>
                </w:rPr>
                <w:delText> </w:delText>
              </w:r>
            </w:del>
            <w:ins w:id="1911" w:author="BONTEMPI, Virgil" w:date="2016-04-14T15:00:00Z">
              <w:r w:rsidRPr="00C8227F">
                <w:rPr>
                  <w:color w:val="FF0000"/>
                  <w:sz w:val="22"/>
                  <w:szCs w:val="22"/>
                  <w:rPrChange w:id="1912" w:author="COUPAT, Jean-François" w:date="2016-04-18T10:18:00Z">
                    <w:rPr>
                      <w:color w:val="FF0000"/>
                    </w:rPr>
                  </w:rPrChange>
                </w:rPr>
                <w:t xml:space="preserve"> </w:t>
              </w:r>
            </w:ins>
            <w:r w:rsidRPr="00C8227F">
              <w:rPr>
                <w:color w:val="FF0000"/>
                <w:sz w:val="22"/>
                <w:szCs w:val="22"/>
                <w:rPrChange w:id="1913" w:author="COUPAT, Jean-François" w:date="2016-04-18T10:18:00Z">
                  <w:rPr>
                    <w:color w:val="FF0000"/>
                  </w:rPr>
                </w:rPrChange>
              </w:rPr>
              <w:t>langue2,</w:t>
            </w:r>
            <w:del w:id="1914" w:author="BONTEMPI, Virgil" w:date="2016-04-14T15:00:00Z">
              <w:r w:rsidRPr="00C8227F" w:rsidDel="005D6CCC">
                <w:rPr>
                  <w:color w:val="FF0000"/>
                  <w:sz w:val="22"/>
                  <w:szCs w:val="22"/>
                  <w:rPrChange w:id="1915" w:author="COUPAT, Jean-François" w:date="2016-04-18T10:18:00Z">
                    <w:rPr>
                      <w:color w:val="FF0000"/>
                    </w:rPr>
                  </w:rPrChange>
                </w:rPr>
                <w:delText> </w:delText>
              </w:r>
            </w:del>
            <w:ins w:id="1916" w:author="BONTEMPI, Virgil" w:date="2016-04-14T15:00:00Z">
              <w:r w:rsidRPr="00C8227F">
                <w:rPr>
                  <w:color w:val="FF0000"/>
                  <w:sz w:val="22"/>
                  <w:szCs w:val="22"/>
                  <w:rPrChange w:id="1917" w:author="COUPAT, Jean-François" w:date="2016-04-18T10:18:00Z">
                    <w:rPr>
                      <w:color w:val="FF0000"/>
                    </w:rPr>
                  </w:rPrChange>
                </w:rPr>
                <w:t xml:space="preserve"> </w:t>
              </w:r>
            </w:ins>
            <w:r w:rsidRPr="00C8227F">
              <w:rPr>
                <w:color w:val="FF0000"/>
                <w:sz w:val="22"/>
                <w:szCs w:val="22"/>
                <w:rPrChange w:id="1918" w:author="COUPAT, Jean-François" w:date="2016-04-18T10:18:00Z">
                  <w:rPr>
                    <w:color w:val="FF0000"/>
                  </w:rPr>
                </w:rPrChange>
              </w:rPr>
              <w:t>Requetes requete</w:t>
            </w:r>
            <w:ins w:id="1919" w:author="BONTEMPI, Virgil" w:date="2016-04-26T16:17:00Z">
              <w:r w:rsidRPr="00104688">
                <w:rPr>
                  <w:color w:val="FF0000"/>
                  <w:sz w:val="22"/>
                  <w:szCs w:val="22"/>
                </w:rPr>
                <w:t xml:space="preserve">, </w:t>
              </w:r>
              <w:r>
                <w:rPr>
                  <w:color w:val="FF0000"/>
                  <w:sz w:val="22"/>
                  <w:szCs w:val="22"/>
                </w:rPr>
                <w:t>List&lt;String&gt; listeErreursSQL</w:t>
              </w:r>
            </w:ins>
            <w:del w:id="1920" w:author="BONTEMPI, Virgil" w:date="2016-04-26T16:17:00Z">
              <w:r w:rsidRPr="00C8227F" w:rsidDel="001B3571">
                <w:rPr>
                  <w:color w:val="FF0000"/>
                  <w:sz w:val="22"/>
                  <w:szCs w:val="22"/>
                  <w:rPrChange w:id="1921" w:author="COUPAT, Jean-François" w:date="2016-04-18T10:18:00Z">
                    <w:rPr>
                      <w:color w:val="FF0000"/>
                    </w:rPr>
                  </w:rPrChange>
                </w:rPr>
                <w:delText>,</w:delText>
              </w:r>
            </w:del>
            <w:del w:id="1922" w:author="BONTEMPI, Virgil" w:date="2016-04-14T15:00:00Z">
              <w:r w:rsidRPr="00C8227F" w:rsidDel="005D6CCC">
                <w:rPr>
                  <w:color w:val="FF0000"/>
                  <w:sz w:val="22"/>
                  <w:szCs w:val="22"/>
                  <w:rPrChange w:id="1923" w:author="COUPAT, Jean-François" w:date="2016-04-18T10:18:00Z">
                    <w:rPr>
                      <w:color w:val="FF0000"/>
                    </w:rPr>
                  </w:rPrChange>
                </w:rPr>
                <w:delText> </w:delText>
              </w:r>
            </w:del>
            <w:del w:id="1924" w:author="BONTEMPI, Virgil" w:date="2016-04-26T16:17:00Z">
              <w:r w:rsidRPr="00C8227F" w:rsidDel="001B3571">
                <w:rPr>
                  <w:color w:val="FF0000"/>
                  <w:sz w:val="22"/>
                  <w:szCs w:val="22"/>
                  <w:rPrChange w:id="1925" w:author="COUPAT, Jean-François" w:date="2016-04-18T10:18:00Z">
                    <w:rPr>
                      <w:color w:val="FF0000"/>
                    </w:rPr>
                  </w:rPrChange>
                </w:rPr>
                <w:delText>DossierConfiguration configurationExcel</w:delText>
              </w:r>
            </w:del>
          </w:p>
        </w:tc>
      </w:tr>
      <w:tr w:rsidR="007562E5" w:rsidTr="00C8227F">
        <w:trPr>
          <w:trPrChange w:id="1926" w:author="COUPAT, Jean-François" w:date="2016-04-18T10:20:00Z">
            <w:trPr>
              <w:gridAfter w:val="0"/>
            </w:trPr>
          </w:trPrChange>
        </w:trPr>
        <w:tc>
          <w:tcPr>
            <w:tcW w:w="4077" w:type="dxa"/>
            <w:tcPrChange w:id="1927" w:author="COUPAT, Jean-François" w:date="2016-04-18T10:20:00Z">
              <w:tcPr>
                <w:tcW w:w="3066" w:type="dxa"/>
              </w:tcPr>
            </w:tcPrChange>
          </w:tcPr>
          <w:p w:rsidR="007562E5" w:rsidRPr="00C8227F" w:rsidRDefault="007562E5" w:rsidP="007562E5">
            <w:pPr>
              <w:rPr>
                <w:sz w:val="22"/>
                <w:szCs w:val="22"/>
                <w:rPrChange w:id="1928" w:author="COUPAT, Jean-François" w:date="2016-04-18T10:19:00Z">
                  <w:rPr/>
                </w:rPrChange>
              </w:rPr>
            </w:pPr>
            <w:r w:rsidRPr="00C8227F">
              <w:rPr>
                <w:color w:val="FF0000"/>
                <w:sz w:val="22"/>
                <w:szCs w:val="22"/>
                <w:rPrChange w:id="1929" w:author="COUPAT, Jean-François" w:date="2016-04-18T10:19:00Z">
                  <w:rPr>
                    <w:color w:val="FF0000"/>
                  </w:rPr>
                </w:rPrChange>
              </w:rPr>
              <w:t>ConfigurationVisuDynBDD</w:t>
            </w:r>
          </w:p>
        </w:tc>
        <w:tc>
          <w:tcPr>
            <w:tcW w:w="3544" w:type="dxa"/>
            <w:tcPrChange w:id="1930" w:author="COUPAT, Jean-François" w:date="2016-04-18T10:20:00Z">
              <w:tcPr>
                <w:tcW w:w="3066" w:type="dxa"/>
                <w:gridSpan w:val="2"/>
              </w:tcPr>
            </w:tcPrChange>
          </w:tcPr>
          <w:p w:rsidR="007562E5" w:rsidRPr="00C8227F" w:rsidRDefault="007562E5" w:rsidP="007562E5">
            <w:pPr>
              <w:rPr>
                <w:color w:val="FF0000"/>
                <w:sz w:val="22"/>
                <w:szCs w:val="22"/>
                <w:rPrChange w:id="1931" w:author="COUPAT, Jean-François" w:date="2016-04-18T10:18:00Z">
                  <w:rPr>
                    <w:color w:val="FF0000"/>
                  </w:rPr>
                </w:rPrChange>
              </w:rPr>
            </w:pPr>
            <w:r w:rsidRPr="00C8227F">
              <w:rPr>
                <w:color w:val="FF0000"/>
                <w:sz w:val="22"/>
                <w:szCs w:val="22"/>
                <w:rPrChange w:id="1932" w:author="COUPAT, Jean-François" w:date="2016-04-18T10:18:00Z">
                  <w:rPr>
                    <w:color w:val="FF0000"/>
                  </w:rPr>
                </w:rPrChange>
              </w:rPr>
              <w:t>ConfigurationVisuDynBDD</w:t>
            </w:r>
          </w:p>
        </w:tc>
        <w:tc>
          <w:tcPr>
            <w:tcW w:w="3260" w:type="dxa"/>
            <w:tcPrChange w:id="1933" w:author="COUPAT, Jean-François" w:date="2016-04-18T10:20:00Z">
              <w:tcPr>
                <w:tcW w:w="3474" w:type="dxa"/>
                <w:gridSpan w:val="2"/>
              </w:tcPr>
            </w:tcPrChange>
          </w:tcPr>
          <w:p w:rsidR="007562E5" w:rsidRPr="00C8227F" w:rsidRDefault="007562E5" w:rsidP="007562E5">
            <w:pPr>
              <w:rPr>
                <w:color w:val="FF0000"/>
                <w:sz w:val="22"/>
                <w:szCs w:val="22"/>
                <w:rPrChange w:id="1934" w:author="COUPAT, Jean-François" w:date="2016-04-18T10:18:00Z">
                  <w:rPr>
                    <w:color w:val="FF0000"/>
                  </w:rPr>
                </w:rPrChange>
              </w:rPr>
            </w:pPr>
            <w:r w:rsidRPr="00C8227F">
              <w:rPr>
                <w:color w:val="FF0000"/>
                <w:sz w:val="22"/>
                <w:szCs w:val="22"/>
                <w:rPrChange w:id="1935" w:author="COUPAT, Jean-François" w:date="2016-04-18T10:18:00Z">
                  <w:rPr>
                    <w:color w:val="FF0000"/>
                  </w:rPr>
                </w:rPrChange>
              </w:rPr>
              <w:t>int idVisuDyn,</w:t>
            </w:r>
            <w:r w:rsidRPr="00C8227F">
              <w:rPr>
                <w:bCs/>
                <w:color w:val="FF0000"/>
                <w:sz w:val="22"/>
                <w:szCs w:val="22"/>
                <w:rPrChange w:id="1936" w:author="COUPAT, Jean-François" w:date="2016-04-18T10:18:00Z">
                  <w:rPr>
                    <w:bCs/>
                    <w:color w:val="FF0000"/>
                  </w:rPr>
                </w:rPrChange>
              </w:rPr>
              <w:t xml:space="preserve"> int</w:t>
            </w:r>
            <w:del w:id="1937" w:author="BONTEMPI, Virgil" w:date="2016-04-14T15:00:00Z">
              <w:r w:rsidRPr="00C8227F" w:rsidDel="005D6CCC">
                <w:rPr>
                  <w:color w:val="FF0000"/>
                  <w:sz w:val="22"/>
                  <w:szCs w:val="22"/>
                  <w:rPrChange w:id="1938" w:author="COUPAT, Jean-François" w:date="2016-04-18T10:18:00Z">
                    <w:rPr>
                      <w:color w:val="FF0000"/>
                    </w:rPr>
                  </w:rPrChange>
                </w:rPr>
                <w:delText> </w:delText>
              </w:r>
            </w:del>
            <w:ins w:id="1939" w:author="BONTEMPI, Virgil" w:date="2016-04-14T15:00:00Z">
              <w:r w:rsidRPr="00C8227F">
                <w:rPr>
                  <w:color w:val="FF0000"/>
                  <w:sz w:val="22"/>
                  <w:szCs w:val="22"/>
                  <w:rPrChange w:id="1940" w:author="COUPAT, Jean-François" w:date="2016-04-18T10:18:00Z">
                    <w:rPr>
                      <w:color w:val="FF0000"/>
                    </w:rPr>
                  </w:rPrChange>
                </w:rPr>
                <w:t xml:space="preserve"> </w:t>
              </w:r>
            </w:ins>
            <w:r w:rsidRPr="00C8227F">
              <w:rPr>
                <w:color w:val="FF0000"/>
                <w:sz w:val="22"/>
                <w:szCs w:val="22"/>
                <w:rPrChange w:id="1941" w:author="COUPAT, Jean-François" w:date="2016-04-18T10:18:00Z">
                  <w:rPr>
                    <w:color w:val="FF0000"/>
                  </w:rPr>
                </w:rPrChange>
              </w:rPr>
              <w:t>langue1,</w:t>
            </w:r>
            <w:del w:id="1942" w:author="BONTEMPI, Virgil" w:date="2016-04-14T15:00:00Z">
              <w:r w:rsidRPr="00C8227F" w:rsidDel="005D6CCC">
                <w:rPr>
                  <w:color w:val="FF0000"/>
                  <w:sz w:val="22"/>
                  <w:szCs w:val="22"/>
                  <w:rPrChange w:id="1943" w:author="COUPAT, Jean-François" w:date="2016-04-18T10:18:00Z">
                    <w:rPr>
                      <w:color w:val="FF0000"/>
                    </w:rPr>
                  </w:rPrChange>
                </w:rPr>
                <w:delText> </w:delText>
              </w:r>
            </w:del>
            <w:ins w:id="1944" w:author="BONTEMPI, Virgil" w:date="2016-04-14T15:00:00Z">
              <w:r w:rsidRPr="00C8227F">
                <w:rPr>
                  <w:color w:val="FF0000"/>
                  <w:sz w:val="22"/>
                  <w:szCs w:val="22"/>
                  <w:rPrChange w:id="1945" w:author="COUPAT, Jean-François" w:date="2016-04-18T10:18:00Z">
                    <w:rPr>
                      <w:color w:val="FF0000"/>
                    </w:rPr>
                  </w:rPrChange>
                </w:rPr>
                <w:t xml:space="preserve"> </w:t>
              </w:r>
            </w:ins>
            <w:r w:rsidRPr="00C8227F">
              <w:rPr>
                <w:bCs/>
                <w:color w:val="FF0000"/>
                <w:sz w:val="22"/>
                <w:szCs w:val="22"/>
                <w:rPrChange w:id="1946" w:author="COUPAT, Jean-François" w:date="2016-04-18T10:18:00Z">
                  <w:rPr>
                    <w:bCs/>
                    <w:color w:val="FF0000"/>
                  </w:rPr>
                </w:rPrChange>
              </w:rPr>
              <w:t>int</w:t>
            </w:r>
            <w:del w:id="1947" w:author="BONTEMPI, Virgil" w:date="2016-04-14T15:00:00Z">
              <w:r w:rsidRPr="00C8227F" w:rsidDel="005D6CCC">
                <w:rPr>
                  <w:color w:val="FF0000"/>
                  <w:sz w:val="22"/>
                  <w:szCs w:val="22"/>
                  <w:rPrChange w:id="1948" w:author="COUPAT, Jean-François" w:date="2016-04-18T10:18:00Z">
                    <w:rPr>
                      <w:color w:val="FF0000"/>
                    </w:rPr>
                  </w:rPrChange>
                </w:rPr>
                <w:delText> </w:delText>
              </w:r>
            </w:del>
            <w:ins w:id="1949" w:author="BONTEMPI, Virgil" w:date="2016-04-14T15:00:00Z">
              <w:r w:rsidRPr="00C8227F">
                <w:rPr>
                  <w:color w:val="FF0000"/>
                  <w:sz w:val="22"/>
                  <w:szCs w:val="22"/>
                  <w:rPrChange w:id="1950" w:author="COUPAT, Jean-François" w:date="2016-04-18T10:18:00Z">
                    <w:rPr>
                      <w:color w:val="FF0000"/>
                    </w:rPr>
                  </w:rPrChange>
                </w:rPr>
                <w:t xml:space="preserve"> </w:t>
              </w:r>
            </w:ins>
            <w:r w:rsidRPr="00C8227F">
              <w:rPr>
                <w:color w:val="FF0000"/>
                <w:sz w:val="22"/>
                <w:szCs w:val="22"/>
                <w:rPrChange w:id="1951" w:author="COUPAT, Jean-François" w:date="2016-04-18T10:18:00Z">
                  <w:rPr>
                    <w:color w:val="FF0000"/>
                  </w:rPr>
                </w:rPrChange>
              </w:rPr>
              <w:t>langue2,</w:t>
            </w:r>
            <w:del w:id="1952" w:author="BONTEMPI, Virgil" w:date="2016-04-14T15:00:00Z">
              <w:r w:rsidRPr="00C8227F" w:rsidDel="005D6CCC">
                <w:rPr>
                  <w:color w:val="FF0000"/>
                  <w:sz w:val="22"/>
                  <w:szCs w:val="22"/>
                  <w:rPrChange w:id="1953" w:author="COUPAT, Jean-François" w:date="2016-04-18T10:18:00Z">
                    <w:rPr>
                      <w:color w:val="FF0000"/>
                    </w:rPr>
                  </w:rPrChange>
                </w:rPr>
                <w:delText> </w:delText>
              </w:r>
            </w:del>
            <w:ins w:id="1954" w:author="BONTEMPI, Virgil" w:date="2016-04-14T15:00:00Z">
              <w:r w:rsidRPr="00C8227F">
                <w:rPr>
                  <w:color w:val="FF0000"/>
                  <w:sz w:val="22"/>
                  <w:szCs w:val="22"/>
                  <w:rPrChange w:id="1955" w:author="COUPAT, Jean-François" w:date="2016-04-18T10:18:00Z">
                    <w:rPr>
                      <w:color w:val="FF0000"/>
                    </w:rPr>
                  </w:rPrChange>
                </w:rPr>
                <w:t xml:space="preserve"> </w:t>
              </w:r>
            </w:ins>
            <w:r w:rsidRPr="00C8227F">
              <w:rPr>
                <w:color w:val="FF0000"/>
                <w:sz w:val="22"/>
                <w:szCs w:val="22"/>
                <w:rPrChange w:id="1956" w:author="COUPAT, Jean-François" w:date="2016-04-18T10:18:00Z">
                  <w:rPr>
                    <w:color w:val="FF0000"/>
                  </w:rPr>
                </w:rPrChange>
              </w:rPr>
              <w:t>Requetes requete</w:t>
            </w:r>
            <w:ins w:id="1957" w:author="BONTEMPI, Virgil" w:date="2016-04-26T16:17:00Z">
              <w:r w:rsidRPr="00104688">
                <w:rPr>
                  <w:color w:val="FF0000"/>
                  <w:sz w:val="22"/>
                  <w:szCs w:val="22"/>
                </w:rPr>
                <w:t xml:space="preserve">, </w:t>
              </w:r>
              <w:r>
                <w:rPr>
                  <w:color w:val="FF0000"/>
                  <w:sz w:val="22"/>
                  <w:szCs w:val="22"/>
                </w:rPr>
                <w:t>List&lt;String&gt; listeErreursSQL</w:t>
              </w:r>
            </w:ins>
            <w:del w:id="1958" w:author="BONTEMPI, Virgil" w:date="2016-04-26T16:17:00Z">
              <w:r w:rsidRPr="00C8227F" w:rsidDel="001B3571">
                <w:rPr>
                  <w:color w:val="FF0000"/>
                  <w:sz w:val="22"/>
                  <w:szCs w:val="22"/>
                  <w:rPrChange w:id="1959" w:author="COUPAT, Jean-François" w:date="2016-04-18T10:18:00Z">
                    <w:rPr>
                      <w:color w:val="FF0000"/>
                    </w:rPr>
                  </w:rPrChange>
                </w:rPr>
                <w:delText>,</w:delText>
              </w:r>
            </w:del>
            <w:del w:id="1960" w:author="BONTEMPI, Virgil" w:date="2016-04-14T15:00:00Z">
              <w:r w:rsidRPr="00C8227F" w:rsidDel="005D6CCC">
                <w:rPr>
                  <w:color w:val="FF0000"/>
                  <w:sz w:val="22"/>
                  <w:szCs w:val="22"/>
                  <w:rPrChange w:id="1961" w:author="COUPAT, Jean-François" w:date="2016-04-18T10:18:00Z">
                    <w:rPr>
                      <w:color w:val="FF0000"/>
                    </w:rPr>
                  </w:rPrChange>
                </w:rPr>
                <w:delText> </w:delText>
              </w:r>
            </w:del>
            <w:del w:id="1962" w:author="BONTEMPI, Virgil" w:date="2016-04-26T16:17:00Z">
              <w:r w:rsidRPr="00C8227F" w:rsidDel="001B3571">
                <w:rPr>
                  <w:color w:val="FF0000"/>
                  <w:sz w:val="22"/>
                  <w:szCs w:val="22"/>
                  <w:rPrChange w:id="1963" w:author="COUPAT, Jean-François" w:date="2016-04-18T10:18:00Z">
                    <w:rPr>
                      <w:color w:val="FF0000"/>
                    </w:rPr>
                  </w:rPrChange>
                </w:rPr>
                <w:delText>DossierConfiguration configurationExcel</w:delText>
              </w:r>
            </w:del>
          </w:p>
        </w:tc>
      </w:tr>
      <w:tr w:rsidR="007562E5" w:rsidTr="00C8227F">
        <w:trPr>
          <w:trPrChange w:id="1964" w:author="COUPAT, Jean-François" w:date="2016-04-18T10:20:00Z">
            <w:trPr>
              <w:gridAfter w:val="0"/>
            </w:trPr>
          </w:trPrChange>
        </w:trPr>
        <w:tc>
          <w:tcPr>
            <w:tcW w:w="4077" w:type="dxa"/>
            <w:tcPrChange w:id="1965" w:author="COUPAT, Jean-François" w:date="2016-04-18T10:20:00Z">
              <w:tcPr>
                <w:tcW w:w="3066" w:type="dxa"/>
              </w:tcPr>
            </w:tcPrChange>
          </w:tcPr>
          <w:p w:rsidR="007562E5" w:rsidRPr="00C8227F" w:rsidRDefault="007562E5" w:rsidP="007562E5">
            <w:pPr>
              <w:rPr>
                <w:color w:val="FF0000"/>
                <w:sz w:val="22"/>
                <w:szCs w:val="22"/>
                <w:rPrChange w:id="1966" w:author="COUPAT, Jean-François" w:date="2016-04-18T10:19:00Z">
                  <w:rPr>
                    <w:color w:val="FF0000"/>
                  </w:rPr>
                </w:rPrChange>
              </w:rPr>
            </w:pPr>
            <w:r w:rsidRPr="00C8227F">
              <w:rPr>
                <w:color w:val="FF0000"/>
                <w:sz w:val="22"/>
                <w:szCs w:val="22"/>
                <w:rPrChange w:id="1967" w:author="COUPAT, Jean-François" w:date="2016-04-18T10:19:00Z">
                  <w:rPr>
                    <w:color w:val="FF0000"/>
                  </w:rPr>
                </w:rPrChange>
              </w:rPr>
              <w:t>DossierConfigurationBDD</w:t>
            </w:r>
          </w:p>
        </w:tc>
        <w:tc>
          <w:tcPr>
            <w:tcW w:w="3544" w:type="dxa"/>
            <w:tcPrChange w:id="1968" w:author="COUPAT, Jean-François" w:date="2016-04-18T10:20:00Z">
              <w:tcPr>
                <w:tcW w:w="3066" w:type="dxa"/>
                <w:gridSpan w:val="2"/>
              </w:tcPr>
            </w:tcPrChange>
          </w:tcPr>
          <w:p w:rsidR="007562E5" w:rsidRPr="00C8227F" w:rsidRDefault="007562E5" w:rsidP="007562E5">
            <w:pPr>
              <w:rPr>
                <w:color w:val="FF0000"/>
                <w:sz w:val="22"/>
                <w:szCs w:val="22"/>
                <w:rPrChange w:id="1969" w:author="COUPAT, Jean-François" w:date="2016-04-18T10:18:00Z">
                  <w:rPr>
                    <w:color w:val="FF0000"/>
                  </w:rPr>
                </w:rPrChange>
              </w:rPr>
            </w:pPr>
            <w:r w:rsidRPr="00C8227F">
              <w:rPr>
                <w:color w:val="FF0000"/>
                <w:sz w:val="22"/>
                <w:szCs w:val="22"/>
                <w:rPrChange w:id="1970" w:author="COUPAT, Jean-François" w:date="2016-04-18T10:18:00Z">
                  <w:rPr>
                    <w:color w:val="FF0000"/>
                  </w:rPr>
                </w:rPrChange>
              </w:rPr>
              <w:t>ConfigurationBDD</w:t>
            </w:r>
          </w:p>
        </w:tc>
        <w:tc>
          <w:tcPr>
            <w:tcW w:w="3260" w:type="dxa"/>
            <w:tcPrChange w:id="1971" w:author="COUPAT, Jean-François" w:date="2016-04-18T10:20:00Z">
              <w:tcPr>
                <w:tcW w:w="3474" w:type="dxa"/>
                <w:gridSpan w:val="2"/>
              </w:tcPr>
            </w:tcPrChange>
          </w:tcPr>
          <w:p w:rsidR="007562E5" w:rsidRPr="00C8227F" w:rsidRDefault="007562E5" w:rsidP="007562E5">
            <w:pPr>
              <w:rPr>
                <w:color w:val="FF0000"/>
                <w:sz w:val="22"/>
                <w:szCs w:val="22"/>
                <w:rPrChange w:id="1972" w:author="COUPAT, Jean-François" w:date="2016-04-18T10:18:00Z">
                  <w:rPr>
                    <w:color w:val="FF0000"/>
                  </w:rPr>
                </w:rPrChange>
              </w:rPr>
            </w:pPr>
            <w:r w:rsidRPr="00C8227F">
              <w:rPr>
                <w:color w:val="FF0000"/>
                <w:sz w:val="22"/>
                <w:szCs w:val="22"/>
                <w:rPrChange w:id="1973" w:author="COUPAT, Jean-François" w:date="2016-04-18T10:18:00Z">
                  <w:rPr>
                    <w:color w:val="FF0000"/>
                  </w:rPr>
                </w:rPrChange>
              </w:rPr>
              <w:t xml:space="preserve">Requetes requete, DossierConfiguratio </w:t>
            </w:r>
            <w:r w:rsidRPr="00C8227F">
              <w:rPr>
                <w:color w:val="FF0000"/>
                <w:sz w:val="22"/>
                <w:szCs w:val="22"/>
                <w:rPrChange w:id="1974" w:author="COUPAT, Jean-François" w:date="2016-04-18T10:18:00Z">
                  <w:rPr>
                    <w:color w:val="FF0000"/>
                  </w:rPr>
                </w:rPrChange>
              </w:rPr>
              <w:lastRenderedPageBreak/>
              <w:t>configurationExcel</w:t>
            </w:r>
          </w:p>
        </w:tc>
      </w:tr>
    </w:tbl>
    <w:p w:rsidR="00377735" w:rsidRPr="003B4B61" w:rsidRDefault="00377735" w:rsidP="003B4B61">
      <w:pPr>
        <w:rPr>
          <w:color w:val="FF0000"/>
        </w:rPr>
      </w:pPr>
    </w:p>
    <w:p w:rsidR="003B4B61" w:rsidRPr="003B4B61" w:rsidRDefault="003B4B61" w:rsidP="003B4B61">
      <w:pPr>
        <w:rPr>
          <w:color w:val="FF0000"/>
        </w:rPr>
      </w:pPr>
    </w:p>
    <w:p w:rsidR="006B0367" w:rsidRDefault="006B0367" w:rsidP="006B0367">
      <w:pPr>
        <w:pStyle w:val="Titre3"/>
        <w:jc w:val="both"/>
        <w:rPr>
          <w:ins w:id="1975" w:author="BONTEMPI, Virgil" w:date="2016-04-14T15:04:00Z"/>
          <w:color w:val="FF0000"/>
        </w:rPr>
      </w:pPr>
      <w:bookmarkStart w:id="1976" w:name="_Toc454524521"/>
      <w:ins w:id="1977" w:author="BONTEMPI, Virgil" w:date="2016-04-14T15:04:00Z">
        <w:r>
          <w:rPr>
            <w:color w:val="FF0000"/>
          </w:rPr>
          <w:t>Les méthodes de comparaison</w:t>
        </w:r>
        <w:bookmarkEnd w:id="1976"/>
      </w:ins>
    </w:p>
    <w:p w:rsidR="003B4B61" w:rsidRDefault="003B4B61" w:rsidP="0024735D">
      <w:pPr>
        <w:jc w:val="both"/>
        <w:rPr>
          <w:ins w:id="1978" w:author="BONTEMPI, Virgil" w:date="2016-04-14T15:06:00Z"/>
          <w:color w:val="FF0000"/>
        </w:rPr>
      </w:pPr>
    </w:p>
    <w:p w:rsidR="00367AF8" w:rsidRDefault="00D16014">
      <w:pPr>
        <w:jc w:val="both"/>
        <w:rPr>
          <w:ins w:id="1979" w:author="BONTEMPI, Virgil" w:date="2016-04-28T08:59:00Z"/>
          <w:color w:val="FF0000"/>
        </w:rPr>
      </w:pPr>
      <w:ins w:id="1980" w:author="BONTEMPI, Virgil" w:date="2016-04-14T15:06:00Z">
        <w:r>
          <w:rPr>
            <w:color w:val="FF0000"/>
          </w:rPr>
          <w:t xml:space="preserve">Le principe des méthodes de comparaison des lasses composant le package </w:t>
        </w:r>
      </w:ins>
      <w:ins w:id="1981" w:author="BONTEMPI, Virgil" w:date="2016-04-14T15:08:00Z">
        <w:r>
          <w:rPr>
            <w:color w:val="FF0000"/>
          </w:rPr>
          <w:t>de configuration de</w:t>
        </w:r>
      </w:ins>
      <w:ins w:id="1982" w:author="BONTEMPI, Virgil" w:date="2016-04-14T15:06:00Z">
        <w:r>
          <w:rPr>
            <w:color w:val="FF0000"/>
          </w:rPr>
          <w:t xml:space="preserve"> la Base de Données est</w:t>
        </w:r>
      </w:ins>
      <w:ins w:id="1983" w:author="BONTEMPI, Virgil" w:date="2016-04-14T15:10:00Z">
        <w:r>
          <w:rPr>
            <w:color w:val="FF0000"/>
          </w:rPr>
          <w:t xml:space="preserve"> de parcourir le classeur Excel à la recherche de l’élément qui a fait appel à sa méthode de comparaison, puis de le comparer </w:t>
        </w:r>
      </w:ins>
      <w:ins w:id="1984" w:author="BONTEMPI, Virgil" w:date="2016-04-14T15:11:00Z">
        <w:r>
          <w:rPr>
            <w:color w:val="FF0000"/>
          </w:rPr>
          <w:t>avec l’élément trouvé si la recherche est un succès.</w:t>
        </w:r>
      </w:ins>
      <w:ins w:id="1985" w:author="BONTEMPI, Virgil" w:date="2016-04-14T15:12:00Z">
        <w:r w:rsidR="00D137CA">
          <w:rPr>
            <w:color w:val="FF0000"/>
          </w:rPr>
          <w:t xml:space="preserve"> Si cette première étape est un succès, le programme recherche si l</w:t>
        </w:r>
      </w:ins>
      <w:ins w:id="1986" w:author="BONTEMPI, Virgil" w:date="2016-04-14T15:16:00Z">
        <w:r w:rsidR="00D137CA">
          <w:rPr>
            <w:color w:val="FF0000"/>
          </w:rPr>
          <w:t>’arborescence de la classe mère de la Base de Données existe dans le classeur, puis il effectue l’inverse. Ces vérifications sont faites gr</w:t>
        </w:r>
      </w:ins>
      <w:ins w:id="1987" w:author="BONTEMPI, Virgil" w:date="2016-04-14T15:17:00Z">
        <w:r w:rsidR="002111FE">
          <w:rPr>
            <w:color w:val="FF0000"/>
          </w:rPr>
          <w:t xml:space="preserve">âce </w:t>
        </w:r>
      </w:ins>
      <w:ins w:id="1988" w:author="BONTEMPI, Virgil" w:date="2016-05-03T09:41:00Z">
        <w:r w:rsidR="000C7A79">
          <w:rPr>
            <w:color w:val="FF0000"/>
          </w:rPr>
          <w:t>à</w:t>
        </w:r>
      </w:ins>
      <w:ins w:id="1989" w:author="BONTEMPI, Virgil" w:date="2016-04-14T15:17:00Z">
        <w:r w:rsidR="002111FE">
          <w:rPr>
            <w:color w:val="FF0000"/>
          </w:rPr>
          <w:t xml:space="preserve"> un</w:t>
        </w:r>
        <w:r w:rsidR="00D137CA">
          <w:rPr>
            <w:color w:val="FF0000"/>
          </w:rPr>
          <w:t xml:space="preserve"> </w:t>
        </w:r>
      </w:ins>
      <w:ins w:id="1990" w:author="BONTEMPI, Virgil" w:date="2016-05-03T09:40:00Z">
        <w:r w:rsidR="00F81852">
          <w:rPr>
            <w:color w:val="FF0000"/>
          </w:rPr>
          <w:t>champ</w:t>
        </w:r>
      </w:ins>
      <w:ins w:id="1991" w:author="BONTEMPI, Virgil" w:date="2016-05-03T09:41:00Z">
        <w:r w:rsidR="002111FE">
          <w:rPr>
            <w:color w:val="FF0000"/>
          </w:rPr>
          <w:t xml:space="preserve"> </w:t>
        </w:r>
      </w:ins>
      <w:ins w:id="1992" w:author="BONTEMPI, Virgil" w:date="2016-05-03T09:40:00Z">
        <w:r w:rsidR="00F81852">
          <w:rPr>
            <w:color w:val="FF0000"/>
          </w:rPr>
          <w:t>non nul</w:t>
        </w:r>
      </w:ins>
      <w:ins w:id="1993" w:author="BONTEMPI, Virgil" w:date="2016-05-03T09:41:00Z">
        <w:r w:rsidR="002111FE">
          <w:rPr>
            <w:color w:val="FF0000"/>
          </w:rPr>
          <w:t xml:space="preserve"> </w:t>
        </w:r>
      </w:ins>
      <w:ins w:id="1994" w:author="BONTEMPI, Virgil" w:date="2016-04-14T15:17:00Z">
        <w:r w:rsidR="00D137CA">
          <w:rPr>
            <w:color w:val="FF0000"/>
          </w:rPr>
          <w:t>de</w:t>
        </w:r>
      </w:ins>
      <w:ins w:id="1995" w:author="BONTEMPI, Virgil" w:date="2016-05-03T09:41:00Z">
        <w:r w:rsidR="002111FE">
          <w:rPr>
            <w:color w:val="FF0000"/>
          </w:rPr>
          <w:t xml:space="preserve"> chaque </w:t>
        </w:r>
      </w:ins>
      <w:ins w:id="1996" w:author="BONTEMPI, Virgil" w:date="2016-04-14T15:17:00Z">
        <w:r w:rsidR="002111FE">
          <w:rPr>
            <w:color w:val="FF0000"/>
          </w:rPr>
          <w:t>classe</w:t>
        </w:r>
      </w:ins>
      <w:ins w:id="1997" w:author="BONTEMPI, Virgil" w:date="2016-04-14T15:21:00Z">
        <w:r w:rsidR="00D137CA">
          <w:rPr>
            <w:color w:val="FF0000"/>
          </w:rPr>
          <w:t>.</w:t>
        </w:r>
      </w:ins>
      <w:ins w:id="1998" w:author="BONTEMPI, Virgil" w:date="2016-04-28T09:02:00Z">
        <w:r w:rsidR="00077FD7">
          <w:rPr>
            <w:color w:val="FF0000"/>
          </w:rPr>
          <w:t xml:space="preserve"> </w:t>
        </w:r>
      </w:ins>
    </w:p>
    <w:p w:rsidR="00077FD7" w:rsidRDefault="00077FD7" w:rsidP="0024735D">
      <w:pPr>
        <w:jc w:val="both"/>
        <w:rPr>
          <w:ins w:id="1999" w:author="BONTEMPI, Virgil" w:date="2016-04-28T08:59:00Z"/>
          <w:color w:val="FF0000"/>
        </w:rPr>
      </w:pPr>
    </w:p>
    <w:p w:rsidR="00077FD7" w:rsidRDefault="00077FD7" w:rsidP="00077FD7">
      <w:pPr>
        <w:jc w:val="both"/>
        <w:rPr>
          <w:ins w:id="2000" w:author="BONTEMPI, Virgil" w:date="2016-04-14T15:31:00Z"/>
          <w:color w:val="FF0000"/>
        </w:rPr>
      </w:pPr>
    </w:p>
    <w:p w:rsidR="00367AF8" w:rsidRDefault="00367AF8">
      <w:pPr>
        <w:spacing w:after="200" w:line="276" w:lineRule="auto"/>
        <w:rPr>
          <w:ins w:id="2001" w:author="BONTEMPI, Virgil" w:date="2016-04-14T15:31:00Z"/>
          <w:color w:val="FF0000"/>
        </w:rPr>
      </w:pPr>
      <w:ins w:id="2002" w:author="BONTEMPI, Virgil" w:date="2016-04-14T15:31:00Z">
        <w:r>
          <w:rPr>
            <w:color w:val="FF0000"/>
          </w:rPr>
          <w:br w:type="page"/>
        </w:r>
      </w:ins>
    </w:p>
    <w:tbl>
      <w:tblPr>
        <w:tblStyle w:val="Grilledutableau"/>
        <w:tblW w:w="0" w:type="auto"/>
        <w:tblLayout w:type="fixed"/>
        <w:tblLook w:val="04A0" w:firstRow="1" w:lastRow="0" w:firstColumn="1" w:lastColumn="0" w:noHBand="0" w:noVBand="1"/>
      </w:tblPr>
      <w:tblGrid>
        <w:gridCol w:w="3066"/>
        <w:gridCol w:w="3066"/>
        <w:gridCol w:w="3474"/>
        <w:gridCol w:w="1382"/>
      </w:tblGrid>
      <w:tr w:rsidR="00367AF8" w:rsidTr="00A14AB2">
        <w:trPr>
          <w:ins w:id="2003" w:author="BONTEMPI, Virgil" w:date="2016-04-14T15:30:00Z"/>
        </w:trPr>
        <w:tc>
          <w:tcPr>
            <w:tcW w:w="3066" w:type="dxa"/>
          </w:tcPr>
          <w:p w:rsidR="00367AF8" w:rsidRDefault="00367AF8" w:rsidP="00A14AB2">
            <w:pPr>
              <w:rPr>
                <w:ins w:id="2004" w:author="BONTEMPI, Virgil" w:date="2016-04-14T15:30:00Z"/>
                <w:color w:val="FF0000"/>
              </w:rPr>
            </w:pPr>
            <w:ins w:id="2005" w:author="BONTEMPI, Virgil" w:date="2016-04-14T15:30:00Z">
              <w:r>
                <w:rPr>
                  <w:color w:val="FF0000"/>
                </w:rPr>
                <w:lastRenderedPageBreak/>
                <w:t>Classe</w:t>
              </w:r>
            </w:ins>
          </w:p>
        </w:tc>
        <w:tc>
          <w:tcPr>
            <w:tcW w:w="3066" w:type="dxa"/>
          </w:tcPr>
          <w:p w:rsidR="00367AF8" w:rsidRDefault="00367AF8" w:rsidP="00A14AB2">
            <w:pPr>
              <w:rPr>
                <w:ins w:id="2006" w:author="BONTEMPI, Virgil" w:date="2016-04-14T15:30:00Z"/>
                <w:color w:val="FF0000"/>
              </w:rPr>
            </w:pPr>
            <w:ins w:id="2007" w:author="BONTEMPI, Virgil" w:date="2016-04-14T15:30:00Z">
              <w:r>
                <w:rPr>
                  <w:color w:val="FF0000"/>
                </w:rPr>
                <w:t>Méthode</w:t>
              </w:r>
            </w:ins>
            <w:ins w:id="2008" w:author="BONTEMPI, Virgil" w:date="2016-04-14T15:31:00Z">
              <w:r>
                <w:rPr>
                  <w:color w:val="FF0000"/>
                </w:rPr>
                <w:t xml:space="preserve"> de Comparaison</w:t>
              </w:r>
            </w:ins>
          </w:p>
        </w:tc>
        <w:tc>
          <w:tcPr>
            <w:tcW w:w="3474" w:type="dxa"/>
          </w:tcPr>
          <w:p w:rsidR="00367AF8" w:rsidRPr="002070E8" w:rsidRDefault="00367AF8" w:rsidP="00A14AB2">
            <w:pPr>
              <w:rPr>
                <w:ins w:id="2009" w:author="BONTEMPI, Virgil" w:date="2016-04-14T15:30:00Z"/>
                <w:color w:val="FF0000"/>
              </w:rPr>
            </w:pPr>
            <w:ins w:id="2010" w:author="BONTEMPI, Virgil" w:date="2016-04-14T15:30:00Z">
              <w:r w:rsidRPr="002070E8">
                <w:rPr>
                  <w:color w:val="FF0000"/>
                </w:rPr>
                <w:t>Paramètres</w:t>
              </w:r>
            </w:ins>
          </w:p>
        </w:tc>
        <w:tc>
          <w:tcPr>
            <w:tcW w:w="1382" w:type="dxa"/>
          </w:tcPr>
          <w:p w:rsidR="00367AF8" w:rsidRPr="002070E8" w:rsidRDefault="00367AF8" w:rsidP="00A14AB2">
            <w:pPr>
              <w:rPr>
                <w:ins w:id="2011" w:author="BONTEMPI, Virgil" w:date="2016-04-14T15:30:00Z"/>
                <w:color w:val="FF0000"/>
              </w:rPr>
            </w:pPr>
            <w:ins w:id="2012" w:author="BONTEMPI, Virgil" w:date="2016-04-14T15:30:00Z">
              <w:r w:rsidRPr="002070E8">
                <w:rPr>
                  <w:color w:val="FF0000"/>
                </w:rPr>
                <w:t>Remarques</w:t>
              </w:r>
            </w:ins>
          </w:p>
        </w:tc>
      </w:tr>
      <w:tr w:rsidR="00367AF8" w:rsidTr="00A14AB2">
        <w:trPr>
          <w:ins w:id="2013" w:author="BONTEMPI, Virgil" w:date="2016-04-14T15:30:00Z"/>
        </w:trPr>
        <w:tc>
          <w:tcPr>
            <w:tcW w:w="3066" w:type="dxa"/>
          </w:tcPr>
          <w:p w:rsidR="00367AF8" w:rsidRDefault="00367AF8" w:rsidP="00A14AB2">
            <w:pPr>
              <w:rPr>
                <w:ins w:id="2014" w:author="BONTEMPI, Virgil" w:date="2016-04-14T15:30:00Z"/>
                <w:color w:val="FF0000"/>
              </w:rPr>
            </w:pPr>
            <w:ins w:id="2015" w:author="BONTEMPI, Virgil" w:date="2016-04-14T15:30:00Z">
              <w:r>
                <w:rPr>
                  <w:color w:val="FF0000"/>
                </w:rPr>
                <w:t>ConfigurationCelluleBDD</w:t>
              </w:r>
            </w:ins>
          </w:p>
        </w:tc>
        <w:tc>
          <w:tcPr>
            <w:tcW w:w="3066" w:type="dxa"/>
          </w:tcPr>
          <w:p w:rsidR="00367AF8" w:rsidRPr="00F277EC" w:rsidRDefault="00367AF8" w:rsidP="00F277EC">
            <w:pPr>
              <w:rPr>
                <w:ins w:id="2016" w:author="BONTEMPI, Virgil" w:date="2016-04-14T15:30:00Z"/>
                <w:color w:val="FF0000"/>
              </w:rPr>
            </w:pPr>
            <w:ins w:id="2017" w:author="BONTEMPI, Virgil" w:date="2016-04-14T15:33:00Z">
              <w:r w:rsidRPr="00F277EC">
                <w:rPr>
                  <w:bCs/>
                  <w:color w:val="FF0000"/>
                  <w:rPrChange w:id="2018" w:author="BONTEMPI, Virgil" w:date="2016-04-14T15:40:00Z">
                    <w:rPr>
                      <w:b/>
                      <w:bCs/>
                      <w:color w:val="191970"/>
                    </w:rPr>
                  </w:rPrChange>
                </w:rPr>
                <w:t>Comparer</w:t>
              </w:r>
            </w:ins>
            <w:ins w:id="2019" w:author="BONTEMPI, Virgil" w:date="2016-04-14T15:34:00Z">
              <w:r w:rsidRPr="00F277EC">
                <w:rPr>
                  <w:bCs/>
                  <w:color w:val="FF0000"/>
                  <w:rPrChange w:id="2020" w:author="BONTEMPI, Virgil" w:date="2016-04-14T15:40:00Z">
                    <w:rPr>
                      <w:b/>
                      <w:bCs/>
                      <w:color w:val="191970"/>
                    </w:rPr>
                  </w:rPrChange>
                </w:rPr>
                <w:t>Cellule</w:t>
              </w:r>
            </w:ins>
            <w:ins w:id="2021" w:author="BONTEMPI, Virgil" w:date="2016-04-14T15:33:00Z">
              <w:r w:rsidRPr="00F277EC">
                <w:rPr>
                  <w:bCs/>
                  <w:color w:val="FF0000"/>
                  <w:rPrChange w:id="2022" w:author="BONTEMPI, Virgil" w:date="2016-04-14T15:40:00Z">
                    <w:rPr>
                      <w:b/>
                      <w:bCs/>
                      <w:color w:val="191970"/>
                    </w:rPr>
                  </w:rPrChange>
                </w:rPr>
                <w:t>ExcelBDD</w:t>
              </w:r>
            </w:ins>
          </w:p>
        </w:tc>
        <w:tc>
          <w:tcPr>
            <w:tcW w:w="3474" w:type="dxa"/>
          </w:tcPr>
          <w:p w:rsidR="00367AF8" w:rsidRPr="00242AE8" w:rsidRDefault="00636F5A" w:rsidP="00A14AB2">
            <w:pPr>
              <w:rPr>
                <w:ins w:id="2023" w:author="BONTEMPI, Virgil" w:date="2016-04-14T15:30:00Z"/>
                <w:color w:val="FF0000"/>
              </w:rPr>
            </w:pPr>
            <w:ins w:id="2024" w:author="BONTEMPI, Virgil" w:date="2016-04-14T15:54:00Z">
              <w:r w:rsidRPr="00242AE8">
                <w:rPr>
                  <w:color w:val="FF0000"/>
                  <w:rPrChange w:id="2025" w:author="BONTEMPI, Virgil" w:date="2016-04-14T16:28:00Z">
                    <w:rPr/>
                  </w:rPrChange>
                </w:rPr>
                <w:t>ConfigurationCellule celluleExcel</w:t>
              </w:r>
            </w:ins>
            <w:ins w:id="2026" w:author="BONTEMPI, Virgil" w:date="2016-04-14T15:49:00Z">
              <w:r w:rsidR="00F277EC" w:rsidRPr="00242AE8">
                <w:rPr>
                  <w:color w:val="FF0000"/>
                  <w:rPrChange w:id="2027" w:author="BONTEMPI, Virgil" w:date="2016-04-14T16:28:00Z">
                    <w:rPr/>
                  </w:rPrChange>
                </w:rPr>
                <w:t>,</w:t>
              </w:r>
            </w:ins>
            <w:ins w:id="2028" w:author="BONTEMPI, Virgil" w:date="2016-04-14T16:04:00Z">
              <w:r w:rsidR="00472D52" w:rsidRPr="00242AE8">
                <w:rPr>
                  <w:color w:val="FF0000"/>
                  <w:rPrChange w:id="2029" w:author="BONTEMPI, Virgil" w:date="2016-04-14T16:28:00Z">
                    <w:rPr/>
                  </w:rPrChange>
                </w:rPr>
                <w:t xml:space="preserve"> </w:t>
              </w:r>
            </w:ins>
            <w:ins w:id="2030" w:author="BONTEMPI, Virgil" w:date="2016-04-14T15:49:00Z">
              <w:r w:rsidR="00472D52" w:rsidRPr="00242AE8">
                <w:rPr>
                  <w:color w:val="FF0000"/>
                  <w:rPrChange w:id="2031" w:author="BONTEMPI, Virgil" w:date="2016-04-14T16:28:00Z">
                    <w:rPr/>
                  </w:rPrChange>
                </w:rPr>
                <w:t xml:space="preserve">List&lt;String&gt; </w:t>
              </w:r>
              <w:r w:rsidR="00F277EC" w:rsidRPr="00242AE8">
                <w:rPr>
                  <w:color w:val="FF0000"/>
                  <w:rPrChange w:id="2032" w:author="BONTEMPI, Virgil" w:date="2016-04-14T16:28:00Z">
                    <w:rPr/>
                  </w:rPrChange>
                </w:rPr>
                <w:t>listeErreursComparaison</w:t>
              </w:r>
            </w:ins>
          </w:p>
        </w:tc>
        <w:tc>
          <w:tcPr>
            <w:tcW w:w="1382" w:type="dxa"/>
          </w:tcPr>
          <w:p w:rsidR="00367AF8" w:rsidRPr="002070E8" w:rsidRDefault="00367AF8" w:rsidP="00A14AB2">
            <w:pPr>
              <w:rPr>
                <w:ins w:id="2033" w:author="BONTEMPI, Virgil" w:date="2016-04-14T15:30:00Z"/>
                <w:color w:val="FF0000"/>
              </w:rPr>
            </w:pPr>
          </w:p>
        </w:tc>
      </w:tr>
      <w:tr w:rsidR="00367AF8" w:rsidTr="00A14AB2">
        <w:trPr>
          <w:ins w:id="2034" w:author="BONTEMPI, Virgil" w:date="2016-04-14T15:30:00Z"/>
        </w:trPr>
        <w:tc>
          <w:tcPr>
            <w:tcW w:w="3066" w:type="dxa"/>
          </w:tcPr>
          <w:p w:rsidR="00367AF8" w:rsidRDefault="00367AF8" w:rsidP="00A14AB2">
            <w:pPr>
              <w:rPr>
                <w:ins w:id="2035" w:author="BONTEMPI, Virgil" w:date="2016-04-14T15:30:00Z"/>
                <w:color w:val="FF0000"/>
              </w:rPr>
            </w:pPr>
            <w:ins w:id="2036" w:author="BONTEMPI, Virgil" w:date="2016-04-14T15:30:00Z">
              <w:r>
                <w:rPr>
                  <w:color w:val="FF0000"/>
                </w:rPr>
                <w:t>ConfigurationCibleReferenceBDD</w:t>
              </w:r>
            </w:ins>
          </w:p>
        </w:tc>
        <w:tc>
          <w:tcPr>
            <w:tcW w:w="3066" w:type="dxa"/>
          </w:tcPr>
          <w:p w:rsidR="00367AF8" w:rsidRPr="00F277EC" w:rsidRDefault="00367AF8" w:rsidP="00A14AB2">
            <w:pPr>
              <w:rPr>
                <w:ins w:id="2037" w:author="BONTEMPI, Virgil" w:date="2016-04-14T15:30:00Z"/>
                <w:color w:val="FF0000"/>
              </w:rPr>
            </w:pPr>
            <w:ins w:id="2038" w:author="BONTEMPI, Virgil" w:date="2016-04-14T15:34:00Z">
              <w:r w:rsidRPr="00F277EC">
                <w:rPr>
                  <w:bCs/>
                  <w:color w:val="FF0000"/>
                  <w:rPrChange w:id="2039" w:author="BONTEMPI, Virgil" w:date="2016-04-14T15:40:00Z">
                    <w:rPr>
                      <w:b/>
                      <w:bCs/>
                      <w:color w:val="191970"/>
                    </w:rPr>
                  </w:rPrChange>
                </w:rPr>
                <w:t>ComparerCibleReferenceExcelBDD</w:t>
              </w:r>
            </w:ins>
          </w:p>
        </w:tc>
        <w:tc>
          <w:tcPr>
            <w:tcW w:w="3474" w:type="dxa"/>
          </w:tcPr>
          <w:p w:rsidR="00367AF8" w:rsidRPr="00242AE8" w:rsidRDefault="00636F5A">
            <w:pPr>
              <w:rPr>
                <w:ins w:id="2040" w:author="BONTEMPI, Virgil" w:date="2016-04-14T15:30:00Z"/>
                <w:color w:val="FF0000"/>
              </w:rPr>
            </w:pPr>
            <w:ins w:id="2041" w:author="BONTEMPI, Virgil" w:date="2016-04-14T16:00:00Z">
              <w:r w:rsidRPr="00242AE8">
                <w:rPr>
                  <w:color w:val="FF0000"/>
                  <w:rPrChange w:id="2042" w:author="BONTEMPI, Virgil" w:date="2016-04-14T16:28:00Z">
                    <w:rPr/>
                  </w:rPrChange>
                </w:rPr>
                <w:t>ConfigurationCibleReference cibleExcel</w:t>
              </w:r>
            </w:ins>
            <w:ins w:id="2043" w:author="BONTEMPI, Virgil" w:date="2016-04-14T15:49:00Z">
              <w:r w:rsidR="00F277EC" w:rsidRPr="00242AE8">
                <w:rPr>
                  <w:color w:val="FF0000"/>
                  <w:rPrChange w:id="2044" w:author="BONTEMPI, Virgil" w:date="2016-04-14T16:28:00Z">
                    <w:rPr/>
                  </w:rPrChange>
                </w:rPr>
                <w:t>,</w:t>
              </w:r>
            </w:ins>
            <w:ins w:id="2045" w:author="BONTEMPI, Virgil" w:date="2016-04-14T16:04:00Z">
              <w:r w:rsidR="00472D52" w:rsidRPr="00242AE8">
                <w:rPr>
                  <w:color w:val="FF0000"/>
                  <w:rPrChange w:id="2046" w:author="BONTEMPI, Virgil" w:date="2016-04-14T16:28:00Z">
                    <w:rPr/>
                  </w:rPrChange>
                </w:rPr>
                <w:t xml:space="preserve"> </w:t>
              </w:r>
            </w:ins>
            <w:ins w:id="2047" w:author="BONTEMPI, Virgil" w:date="2016-04-14T15:49:00Z">
              <w:r w:rsidR="00F277EC" w:rsidRPr="00242AE8">
                <w:rPr>
                  <w:color w:val="FF0000"/>
                  <w:rPrChange w:id="2048" w:author="BONTEMPI, Virgil" w:date="2016-04-14T16:28:00Z">
                    <w:rPr/>
                  </w:rPrChange>
                </w:rPr>
                <w:t>List&lt;String&gt;</w:t>
              </w:r>
            </w:ins>
            <w:ins w:id="2049" w:author="BONTEMPI, Virgil" w:date="2016-04-14T16:04:00Z">
              <w:r w:rsidR="00472D52" w:rsidRPr="00242AE8">
                <w:rPr>
                  <w:color w:val="FF0000"/>
                  <w:rPrChange w:id="2050" w:author="BONTEMPI, Virgil" w:date="2016-04-14T16:28:00Z">
                    <w:rPr/>
                  </w:rPrChange>
                </w:rPr>
                <w:t xml:space="preserve"> </w:t>
              </w:r>
            </w:ins>
            <w:ins w:id="2051" w:author="BONTEMPI, Virgil" w:date="2016-04-14T15:49:00Z">
              <w:r w:rsidR="00F277EC" w:rsidRPr="00242AE8">
                <w:rPr>
                  <w:color w:val="FF0000"/>
                  <w:rPrChange w:id="2052" w:author="BONTEMPI, Virgil" w:date="2016-04-14T16:28:00Z">
                    <w:rPr/>
                  </w:rPrChange>
                </w:rPr>
                <w:t>listeErreursComparaison</w:t>
              </w:r>
            </w:ins>
          </w:p>
        </w:tc>
        <w:tc>
          <w:tcPr>
            <w:tcW w:w="1382" w:type="dxa"/>
          </w:tcPr>
          <w:p w:rsidR="00367AF8" w:rsidRPr="002070E8" w:rsidRDefault="00367AF8" w:rsidP="00A14AB2">
            <w:pPr>
              <w:rPr>
                <w:ins w:id="2053" w:author="BONTEMPI, Virgil" w:date="2016-04-14T15:30:00Z"/>
                <w:color w:val="FF0000"/>
              </w:rPr>
            </w:pPr>
          </w:p>
        </w:tc>
      </w:tr>
      <w:tr w:rsidR="00367AF8" w:rsidTr="00A14AB2">
        <w:trPr>
          <w:ins w:id="2054" w:author="BONTEMPI, Virgil" w:date="2016-04-14T15:30:00Z"/>
        </w:trPr>
        <w:tc>
          <w:tcPr>
            <w:tcW w:w="3066" w:type="dxa"/>
          </w:tcPr>
          <w:p w:rsidR="00367AF8" w:rsidRDefault="00367AF8" w:rsidP="00367AF8">
            <w:pPr>
              <w:rPr>
                <w:ins w:id="2055" w:author="BONTEMPI, Virgil" w:date="2016-04-14T15:30:00Z"/>
                <w:color w:val="FF0000"/>
              </w:rPr>
            </w:pPr>
            <w:ins w:id="2056" w:author="BONTEMPI, Virgil" w:date="2016-04-14T15:30:00Z">
              <w:r>
                <w:rPr>
                  <w:color w:val="FF0000"/>
                </w:rPr>
                <w:t>ConfigurationClasseModesBDD</w:t>
              </w:r>
            </w:ins>
          </w:p>
        </w:tc>
        <w:tc>
          <w:tcPr>
            <w:tcW w:w="3066" w:type="dxa"/>
          </w:tcPr>
          <w:p w:rsidR="00367AF8" w:rsidRPr="00F277EC" w:rsidRDefault="00367AF8" w:rsidP="00367AF8">
            <w:pPr>
              <w:rPr>
                <w:ins w:id="2057" w:author="BONTEMPI, Virgil" w:date="2016-04-14T15:30:00Z"/>
                <w:color w:val="FF0000"/>
              </w:rPr>
            </w:pPr>
            <w:ins w:id="2058" w:author="BONTEMPI, Virgil" w:date="2016-04-14T15:34:00Z">
              <w:r w:rsidRPr="00F277EC">
                <w:rPr>
                  <w:bCs/>
                  <w:color w:val="FF0000"/>
                  <w:rPrChange w:id="2059" w:author="BONTEMPI, Virgil" w:date="2016-04-14T15:40:00Z">
                    <w:rPr>
                      <w:b/>
                      <w:bCs/>
                      <w:color w:val="191970"/>
                    </w:rPr>
                  </w:rPrChange>
                </w:rPr>
                <w:t>ComparerClasseMode</w:t>
              </w:r>
            </w:ins>
            <w:ins w:id="2060" w:author="BONTEMPI, Virgil" w:date="2016-04-20T16:18:00Z">
              <w:r w:rsidR="00795FC7">
                <w:rPr>
                  <w:bCs/>
                  <w:color w:val="FF0000"/>
                </w:rPr>
                <w:t>s</w:t>
              </w:r>
            </w:ins>
            <w:ins w:id="2061" w:author="BONTEMPI, Virgil" w:date="2016-04-14T15:34:00Z">
              <w:r w:rsidRPr="00F277EC">
                <w:rPr>
                  <w:bCs/>
                  <w:color w:val="FF0000"/>
                  <w:rPrChange w:id="2062" w:author="BONTEMPI, Virgil" w:date="2016-04-14T15:40:00Z">
                    <w:rPr>
                      <w:b/>
                      <w:bCs/>
                      <w:color w:val="191970"/>
                    </w:rPr>
                  </w:rPrChange>
                </w:rPr>
                <w:t>ExcelBDD</w:t>
              </w:r>
            </w:ins>
          </w:p>
        </w:tc>
        <w:tc>
          <w:tcPr>
            <w:tcW w:w="3474" w:type="dxa"/>
          </w:tcPr>
          <w:p w:rsidR="00367AF8" w:rsidRPr="00242AE8" w:rsidRDefault="00F277EC">
            <w:pPr>
              <w:rPr>
                <w:ins w:id="2063" w:author="BONTEMPI, Virgil" w:date="2016-04-14T15:30:00Z"/>
                <w:color w:val="FF0000"/>
              </w:rPr>
            </w:pPr>
            <w:ins w:id="2064" w:author="BONTEMPI, Virgil" w:date="2016-04-14T15:49:00Z">
              <w:r w:rsidRPr="00242AE8">
                <w:rPr>
                  <w:color w:val="FF0000"/>
                </w:rPr>
                <w:t>ConfigurationClasseModes classeExcel</w:t>
              </w:r>
              <w:r w:rsidRPr="00242AE8">
                <w:rPr>
                  <w:color w:val="FF0000"/>
                  <w:rPrChange w:id="2065" w:author="BONTEMPI, Virgil" w:date="2016-04-14T16:28:00Z">
                    <w:rPr/>
                  </w:rPrChange>
                </w:rPr>
                <w:t>,List&lt;String&gt;</w:t>
              </w:r>
            </w:ins>
            <w:ins w:id="2066" w:author="BONTEMPI, Virgil" w:date="2016-04-14T16:04:00Z">
              <w:r w:rsidR="00472D52" w:rsidRPr="00242AE8">
                <w:rPr>
                  <w:color w:val="FF0000"/>
                  <w:rPrChange w:id="2067" w:author="BONTEMPI, Virgil" w:date="2016-04-14T16:28:00Z">
                    <w:rPr/>
                  </w:rPrChange>
                </w:rPr>
                <w:t xml:space="preserve"> </w:t>
              </w:r>
            </w:ins>
            <w:ins w:id="2068" w:author="BONTEMPI, Virgil" w:date="2016-04-14T15:49:00Z">
              <w:r w:rsidRPr="00242AE8">
                <w:rPr>
                  <w:color w:val="FF0000"/>
                  <w:rPrChange w:id="2069" w:author="BONTEMPI, Virgil" w:date="2016-04-14T16:28:00Z">
                    <w:rPr/>
                  </w:rPrChange>
                </w:rPr>
                <w:t>listeErreursComparaison</w:t>
              </w:r>
            </w:ins>
          </w:p>
        </w:tc>
        <w:tc>
          <w:tcPr>
            <w:tcW w:w="1382" w:type="dxa"/>
          </w:tcPr>
          <w:p w:rsidR="00367AF8" w:rsidRPr="002070E8" w:rsidRDefault="00367AF8" w:rsidP="00367AF8">
            <w:pPr>
              <w:rPr>
                <w:ins w:id="2070" w:author="BONTEMPI, Virgil" w:date="2016-04-14T15:30:00Z"/>
                <w:color w:val="FF0000"/>
              </w:rPr>
            </w:pPr>
          </w:p>
        </w:tc>
      </w:tr>
      <w:tr w:rsidR="00F277EC" w:rsidTr="00A14AB2">
        <w:trPr>
          <w:ins w:id="2071" w:author="BONTEMPI, Virgil" w:date="2016-04-14T15:30:00Z"/>
        </w:trPr>
        <w:tc>
          <w:tcPr>
            <w:tcW w:w="3066" w:type="dxa"/>
          </w:tcPr>
          <w:p w:rsidR="00F277EC" w:rsidRDefault="00F277EC" w:rsidP="00F277EC">
            <w:pPr>
              <w:rPr>
                <w:ins w:id="2072" w:author="BONTEMPI, Virgil" w:date="2016-04-14T15:30:00Z"/>
                <w:color w:val="FF0000"/>
              </w:rPr>
            </w:pPr>
            <w:ins w:id="2073" w:author="BONTEMPI, Virgil" w:date="2016-04-14T15:30:00Z">
              <w:r>
                <w:rPr>
                  <w:color w:val="FF0000"/>
                </w:rPr>
                <w:t>ConfigurationConsigneBDD</w:t>
              </w:r>
            </w:ins>
          </w:p>
        </w:tc>
        <w:tc>
          <w:tcPr>
            <w:tcW w:w="3066" w:type="dxa"/>
          </w:tcPr>
          <w:p w:rsidR="00F277EC" w:rsidRPr="00F277EC" w:rsidRDefault="00F277EC" w:rsidP="00F277EC">
            <w:pPr>
              <w:rPr>
                <w:ins w:id="2074" w:author="BONTEMPI, Virgil" w:date="2016-04-14T15:30:00Z"/>
                <w:color w:val="FF0000"/>
              </w:rPr>
            </w:pPr>
            <w:ins w:id="2075" w:author="BONTEMPI, Virgil" w:date="2016-04-14T15:34:00Z">
              <w:r w:rsidRPr="00F277EC">
                <w:rPr>
                  <w:bCs/>
                  <w:color w:val="FF0000"/>
                  <w:rPrChange w:id="2076" w:author="BONTEMPI, Virgil" w:date="2016-04-14T15:40:00Z">
                    <w:rPr>
                      <w:b/>
                      <w:bCs/>
                      <w:color w:val="191970"/>
                    </w:rPr>
                  </w:rPrChange>
                </w:rPr>
                <w:t>ComparerConsigneExcelBDD</w:t>
              </w:r>
            </w:ins>
          </w:p>
        </w:tc>
        <w:tc>
          <w:tcPr>
            <w:tcW w:w="3474" w:type="dxa"/>
          </w:tcPr>
          <w:p w:rsidR="00F277EC" w:rsidRPr="00242AE8" w:rsidRDefault="00472D52">
            <w:pPr>
              <w:rPr>
                <w:ins w:id="2077" w:author="BONTEMPI, Virgil" w:date="2016-04-14T15:30:00Z"/>
                <w:color w:val="FF0000"/>
              </w:rPr>
            </w:pPr>
            <w:ins w:id="2078" w:author="BONTEMPI, Virgil" w:date="2016-04-14T16:01:00Z">
              <w:r w:rsidRPr="00242AE8">
                <w:rPr>
                  <w:color w:val="FF0000"/>
                  <w:rPrChange w:id="2079" w:author="BONTEMPI, Virgil" w:date="2016-04-14T16:28:00Z">
                    <w:rPr/>
                  </w:rPrChange>
                </w:rPr>
                <w:t xml:space="preserve">ConfigurationConsigne consigneExcel </w:t>
              </w:r>
            </w:ins>
            <w:ins w:id="2080" w:author="BONTEMPI, Virgil" w:date="2016-04-14T15:49:00Z">
              <w:r w:rsidR="00F277EC" w:rsidRPr="00242AE8">
                <w:rPr>
                  <w:color w:val="FF0000"/>
                  <w:rPrChange w:id="2081" w:author="BONTEMPI, Virgil" w:date="2016-04-14T16:28:00Z">
                    <w:rPr/>
                  </w:rPrChange>
                </w:rPr>
                <w:t>,List&lt;String&gt;</w:t>
              </w:r>
            </w:ins>
            <w:ins w:id="2082" w:author="BONTEMPI, Virgil" w:date="2016-04-14T16:04:00Z">
              <w:r w:rsidRPr="00242AE8">
                <w:rPr>
                  <w:color w:val="FF0000"/>
                  <w:rPrChange w:id="2083" w:author="BONTEMPI, Virgil" w:date="2016-04-14T16:28:00Z">
                    <w:rPr/>
                  </w:rPrChange>
                </w:rPr>
                <w:t xml:space="preserve"> </w:t>
              </w:r>
            </w:ins>
            <w:ins w:id="2084" w:author="BONTEMPI, Virgil" w:date="2016-04-14T15:49:00Z">
              <w:r w:rsidR="00F277EC" w:rsidRPr="00242AE8">
                <w:rPr>
                  <w:color w:val="FF0000"/>
                  <w:rPrChange w:id="2085" w:author="BONTEMPI, Virgil" w:date="2016-04-14T16:28:00Z">
                    <w:rPr/>
                  </w:rPrChange>
                </w:rPr>
                <w:t>listeErreursComparaison</w:t>
              </w:r>
            </w:ins>
          </w:p>
        </w:tc>
        <w:tc>
          <w:tcPr>
            <w:tcW w:w="1382" w:type="dxa"/>
          </w:tcPr>
          <w:p w:rsidR="00F277EC" w:rsidRPr="002070E8" w:rsidRDefault="00F277EC" w:rsidP="00F277EC">
            <w:pPr>
              <w:rPr>
                <w:ins w:id="2086" w:author="BONTEMPI, Virgil" w:date="2016-04-14T15:30:00Z"/>
                <w:color w:val="FF0000"/>
              </w:rPr>
            </w:pPr>
          </w:p>
        </w:tc>
      </w:tr>
      <w:tr w:rsidR="007562E5" w:rsidTr="00A14AB2">
        <w:trPr>
          <w:ins w:id="2087" w:author="BONTEMPI, Virgil" w:date="2016-05-04T09:41:00Z"/>
        </w:trPr>
        <w:tc>
          <w:tcPr>
            <w:tcW w:w="3066" w:type="dxa"/>
          </w:tcPr>
          <w:p w:rsidR="007562E5" w:rsidRDefault="007562E5" w:rsidP="007562E5">
            <w:pPr>
              <w:rPr>
                <w:ins w:id="2088" w:author="BONTEMPI, Virgil" w:date="2016-05-04T09:41:00Z"/>
                <w:color w:val="FF0000"/>
              </w:rPr>
            </w:pPr>
            <w:ins w:id="2089" w:author="BONTEMPI, Virgil" w:date="2016-05-04T09:41:00Z">
              <w:r>
                <w:rPr>
                  <w:color w:val="FF0000"/>
                </w:rPr>
                <w:t>ConfigurationDefautProcedeBDD</w:t>
              </w:r>
            </w:ins>
          </w:p>
        </w:tc>
        <w:tc>
          <w:tcPr>
            <w:tcW w:w="3066" w:type="dxa"/>
          </w:tcPr>
          <w:p w:rsidR="007562E5" w:rsidRPr="00F277EC" w:rsidRDefault="007562E5" w:rsidP="007562E5">
            <w:pPr>
              <w:rPr>
                <w:ins w:id="2090" w:author="BONTEMPI, Virgil" w:date="2016-05-04T09:41:00Z"/>
                <w:bCs/>
                <w:color w:val="FF0000"/>
              </w:rPr>
            </w:pPr>
            <w:ins w:id="2091" w:author="BONTEMPI, Virgil" w:date="2016-05-04T09:41:00Z">
              <w:r w:rsidRPr="009F527E">
                <w:rPr>
                  <w:bCs/>
                  <w:color w:val="FF0000"/>
                </w:rPr>
                <w:t>ComparerDefaut</w:t>
              </w:r>
              <w:r>
                <w:rPr>
                  <w:bCs/>
                  <w:color w:val="FF0000"/>
                </w:rPr>
                <w:t>Procede</w:t>
              </w:r>
              <w:r w:rsidRPr="009F527E">
                <w:rPr>
                  <w:bCs/>
                  <w:color w:val="FF0000"/>
                </w:rPr>
                <w:t>ExcelBDD</w:t>
              </w:r>
            </w:ins>
          </w:p>
        </w:tc>
        <w:tc>
          <w:tcPr>
            <w:tcW w:w="3474" w:type="dxa"/>
          </w:tcPr>
          <w:p w:rsidR="007562E5" w:rsidRPr="00242AE8" w:rsidRDefault="007562E5" w:rsidP="007562E5">
            <w:pPr>
              <w:rPr>
                <w:ins w:id="2092" w:author="BONTEMPI, Virgil" w:date="2016-05-04T09:41:00Z"/>
                <w:color w:val="FF0000"/>
              </w:rPr>
            </w:pPr>
            <w:ins w:id="2093" w:author="BONTEMPI, Virgil" w:date="2016-05-04T09:41:00Z">
              <w:r w:rsidRPr="009F527E">
                <w:rPr>
                  <w:color w:val="FF0000"/>
                </w:rPr>
                <w:t>ConfigurationDefaut defautExcel, List&lt;String&gt; listeErreursComparaison</w:t>
              </w:r>
            </w:ins>
          </w:p>
        </w:tc>
        <w:tc>
          <w:tcPr>
            <w:tcW w:w="1382" w:type="dxa"/>
          </w:tcPr>
          <w:p w:rsidR="007562E5" w:rsidRPr="002070E8" w:rsidRDefault="007562E5" w:rsidP="007562E5">
            <w:pPr>
              <w:rPr>
                <w:ins w:id="2094" w:author="BONTEMPI, Virgil" w:date="2016-05-04T09:41:00Z"/>
                <w:color w:val="FF0000"/>
              </w:rPr>
            </w:pPr>
          </w:p>
        </w:tc>
      </w:tr>
      <w:tr w:rsidR="007562E5" w:rsidTr="00A14AB2">
        <w:trPr>
          <w:ins w:id="2095" w:author="BONTEMPI, Virgil" w:date="2016-04-14T15:30:00Z"/>
        </w:trPr>
        <w:tc>
          <w:tcPr>
            <w:tcW w:w="3066" w:type="dxa"/>
          </w:tcPr>
          <w:p w:rsidR="007562E5" w:rsidRDefault="007562E5" w:rsidP="007562E5">
            <w:pPr>
              <w:rPr>
                <w:ins w:id="2096" w:author="BONTEMPI, Virgil" w:date="2016-04-14T15:30:00Z"/>
                <w:color w:val="FF0000"/>
              </w:rPr>
            </w:pPr>
            <w:ins w:id="2097" w:author="BONTEMPI, Virgil" w:date="2016-04-14T15:30:00Z">
              <w:r>
                <w:rPr>
                  <w:color w:val="FF0000"/>
                </w:rPr>
                <w:t>ConfigurationDefaut</w:t>
              </w:r>
            </w:ins>
            <w:ins w:id="2098" w:author="BONTEMPI, Virgil" w:date="2016-05-04T09:41:00Z">
              <w:r>
                <w:rPr>
                  <w:color w:val="FF0000"/>
                </w:rPr>
                <w:t>Produit</w:t>
              </w:r>
            </w:ins>
            <w:ins w:id="2099" w:author="BONTEMPI, Virgil" w:date="2016-04-14T15:30:00Z">
              <w:r>
                <w:rPr>
                  <w:color w:val="FF0000"/>
                </w:rPr>
                <w:t>BDD</w:t>
              </w:r>
            </w:ins>
          </w:p>
        </w:tc>
        <w:tc>
          <w:tcPr>
            <w:tcW w:w="3066" w:type="dxa"/>
          </w:tcPr>
          <w:p w:rsidR="007562E5" w:rsidRPr="00F277EC" w:rsidRDefault="007562E5" w:rsidP="007562E5">
            <w:pPr>
              <w:rPr>
                <w:ins w:id="2100" w:author="BONTEMPI, Virgil" w:date="2016-04-14T15:30:00Z"/>
                <w:color w:val="FF0000"/>
              </w:rPr>
            </w:pPr>
            <w:ins w:id="2101" w:author="BONTEMPI, Virgil" w:date="2016-04-14T15:34:00Z">
              <w:r w:rsidRPr="00F277EC">
                <w:rPr>
                  <w:bCs/>
                  <w:color w:val="FF0000"/>
                  <w:rPrChange w:id="2102" w:author="BONTEMPI, Virgil" w:date="2016-04-14T15:40:00Z">
                    <w:rPr>
                      <w:b/>
                      <w:bCs/>
                      <w:color w:val="191970"/>
                    </w:rPr>
                  </w:rPrChange>
                </w:rPr>
                <w:t>ComparerDefaut</w:t>
              </w:r>
            </w:ins>
            <w:ins w:id="2103" w:author="BONTEMPI, Virgil" w:date="2016-05-04T09:41:00Z">
              <w:r>
                <w:rPr>
                  <w:bCs/>
                  <w:color w:val="FF0000"/>
                </w:rPr>
                <w:t>Produit</w:t>
              </w:r>
            </w:ins>
            <w:ins w:id="2104" w:author="BONTEMPI, Virgil" w:date="2016-04-14T15:34:00Z">
              <w:r w:rsidRPr="00F277EC">
                <w:rPr>
                  <w:bCs/>
                  <w:color w:val="FF0000"/>
                  <w:rPrChange w:id="2105" w:author="BONTEMPI, Virgil" w:date="2016-04-14T15:40:00Z">
                    <w:rPr>
                      <w:b/>
                      <w:bCs/>
                      <w:color w:val="191970"/>
                    </w:rPr>
                  </w:rPrChange>
                </w:rPr>
                <w:t>ExcelBDD</w:t>
              </w:r>
            </w:ins>
          </w:p>
        </w:tc>
        <w:tc>
          <w:tcPr>
            <w:tcW w:w="3474" w:type="dxa"/>
          </w:tcPr>
          <w:p w:rsidR="007562E5" w:rsidRPr="00242AE8" w:rsidRDefault="007562E5" w:rsidP="007562E5">
            <w:pPr>
              <w:rPr>
                <w:ins w:id="2106" w:author="BONTEMPI, Virgil" w:date="2016-04-14T15:30:00Z"/>
                <w:color w:val="FF0000"/>
              </w:rPr>
            </w:pPr>
            <w:ins w:id="2107" w:author="BONTEMPI, Virgil" w:date="2016-04-14T16:03:00Z">
              <w:r w:rsidRPr="00242AE8">
                <w:rPr>
                  <w:color w:val="FF0000"/>
                  <w:rPrChange w:id="2108" w:author="BONTEMPI, Virgil" w:date="2016-04-14T16:28:00Z">
                    <w:rPr/>
                  </w:rPrChange>
                </w:rPr>
                <w:t>ConfigurationDefaut defautExcel</w:t>
              </w:r>
            </w:ins>
            <w:ins w:id="2109" w:author="BONTEMPI, Virgil" w:date="2016-04-14T15:49:00Z">
              <w:r w:rsidRPr="00242AE8">
                <w:rPr>
                  <w:color w:val="FF0000"/>
                  <w:rPrChange w:id="2110" w:author="BONTEMPI, Virgil" w:date="2016-04-14T16:28:00Z">
                    <w:rPr/>
                  </w:rPrChange>
                </w:rPr>
                <w:t>,</w:t>
              </w:r>
            </w:ins>
            <w:ins w:id="2111" w:author="BONTEMPI, Virgil" w:date="2016-04-14T16:04:00Z">
              <w:r w:rsidRPr="00242AE8">
                <w:rPr>
                  <w:color w:val="FF0000"/>
                  <w:rPrChange w:id="2112" w:author="BONTEMPI, Virgil" w:date="2016-04-14T16:28:00Z">
                    <w:rPr/>
                  </w:rPrChange>
                </w:rPr>
                <w:t xml:space="preserve"> </w:t>
              </w:r>
            </w:ins>
            <w:ins w:id="2113" w:author="BONTEMPI, Virgil" w:date="2016-04-14T15:49:00Z">
              <w:r w:rsidRPr="00242AE8">
                <w:rPr>
                  <w:color w:val="FF0000"/>
                  <w:rPrChange w:id="2114" w:author="BONTEMPI, Virgil" w:date="2016-04-14T16:28:00Z">
                    <w:rPr/>
                  </w:rPrChange>
                </w:rPr>
                <w:t>List&lt;String&gt;</w:t>
              </w:r>
            </w:ins>
            <w:ins w:id="2115" w:author="BONTEMPI, Virgil" w:date="2016-04-14T16:04:00Z">
              <w:r w:rsidRPr="00242AE8">
                <w:rPr>
                  <w:color w:val="FF0000"/>
                  <w:rPrChange w:id="2116" w:author="BONTEMPI, Virgil" w:date="2016-04-14T16:28:00Z">
                    <w:rPr/>
                  </w:rPrChange>
                </w:rPr>
                <w:t xml:space="preserve"> </w:t>
              </w:r>
            </w:ins>
            <w:ins w:id="2117" w:author="BONTEMPI, Virgil" w:date="2016-04-14T15:49:00Z">
              <w:r w:rsidRPr="00242AE8">
                <w:rPr>
                  <w:color w:val="FF0000"/>
                  <w:rPrChange w:id="2118" w:author="BONTEMPI, Virgil" w:date="2016-04-14T16:28:00Z">
                    <w:rPr/>
                  </w:rPrChange>
                </w:rPr>
                <w:t>listeErreursComparaison</w:t>
              </w:r>
            </w:ins>
          </w:p>
        </w:tc>
        <w:tc>
          <w:tcPr>
            <w:tcW w:w="1382" w:type="dxa"/>
          </w:tcPr>
          <w:p w:rsidR="007562E5" w:rsidRPr="002070E8" w:rsidRDefault="007562E5" w:rsidP="007562E5">
            <w:pPr>
              <w:rPr>
                <w:ins w:id="2119" w:author="BONTEMPI, Virgil" w:date="2016-04-14T15:30:00Z"/>
                <w:color w:val="FF0000"/>
              </w:rPr>
            </w:pPr>
          </w:p>
        </w:tc>
      </w:tr>
      <w:tr w:rsidR="007562E5" w:rsidTr="00A14AB2">
        <w:trPr>
          <w:ins w:id="2120" w:author="BONTEMPI, Virgil" w:date="2016-04-14T15:30:00Z"/>
        </w:trPr>
        <w:tc>
          <w:tcPr>
            <w:tcW w:w="3066" w:type="dxa"/>
          </w:tcPr>
          <w:p w:rsidR="007562E5" w:rsidRDefault="007562E5" w:rsidP="007562E5">
            <w:pPr>
              <w:rPr>
                <w:ins w:id="2121" w:author="BONTEMPI, Virgil" w:date="2016-04-14T15:30:00Z"/>
                <w:color w:val="FF0000"/>
              </w:rPr>
            </w:pPr>
            <w:ins w:id="2122" w:author="BONTEMPI, Virgil" w:date="2016-04-14T15:30:00Z">
              <w:r>
                <w:rPr>
                  <w:color w:val="FF0000"/>
                </w:rPr>
                <w:t>ConfigurationEchangeSuiviBDD</w:t>
              </w:r>
            </w:ins>
          </w:p>
        </w:tc>
        <w:tc>
          <w:tcPr>
            <w:tcW w:w="3066" w:type="dxa"/>
          </w:tcPr>
          <w:p w:rsidR="007562E5" w:rsidRPr="00F277EC" w:rsidRDefault="007562E5" w:rsidP="007562E5">
            <w:pPr>
              <w:rPr>
                <w:ins w:id="2123" w:author="BONTEMPI, Virgil" w:date="2016-04-14T15:30:00Z"/>
                <w:color w:val="FF0000"/>
              </w:rPr>
            </w:pPr>
            <w:ins w:id="2124" w:author="BONTEMPI, Virgil" w:date="2016-04-14T15:34:00Z">
              <w:r w:rsidRPr="00F277EC">
                <w:rPr>
                  <w:bCs/>
                  <w:color w:val="FF0000"/>
                  <w:rPrChange w:id="2125" w:author="BONTEMPI, Virgil" w:date="2016-04-14T15:40:00Z">
                    <w:rPr>
                      <w:b/>
                      <w:bCs/>
                      <w:color w:val="191970"/>
                    </w:rPr>
                  </w:rPrChange>
                </w:rPr>
                <w:t>Comparer</w:t>
              </w:r>
            </w:ins>
            <w:ins w:id="2126" w:author="BONTEMPI, Virgil" w:date="2016-04-14T15:35:00Z">
              <w:r w:rsidRPr="00F277EC">
                <w:rPr>
                  <w:bCs/>
                  <w:color w:val="FF0000"/>
                  <w:rPrChange w:id="2127" w:author="BONTEMPI, Virgil" w:date="2016-04-14T15:40:00Z">
                    <w:rPr>
                      <w:b/>
                      <w:bCs/>
                      <w:color w:val="191970"/>
                    </w:rPr>
                  </w:rPrChange>
                </w:rPr>
                <w:t>EchangeSuivi</w:t>
              </w:r>
            </w:ins>
            <w:ins w:id="2128" w:author="BONTEMPI, Virgil" w:date="2016-04-14T15:34:00Z">
              <w:r w:rsidRPr="00F277EC">
                <w:rPr>
                  <w:bCs/>
                  <w:color w:val="FF0000"/>
                  <w:rPrChange w:id="2129" w:author="BONTEMPI, Virgil" w:date="2016-04-14T15:40:00Z">
                    <w:rPr>
                      <w:b/>
                      <w:bCs/>
                      <w:color w:val="191970"/>
                    </w:rPr>
                  </w:rPrChange>
                </w:rPr>
                <w:t>ExcelBDD</w:t>
              </w:r>
            </w:ins>
          </w:p>
        </w:tc>
        <w:tc>
          <w:tcPr>
            <w:tcW w:w="3474" w:type="dxa"/>
          </w:tcPr>
          <w:p w:rsidR="007562E5" w:rsidRPr="00242AE8" w:rsidRDefault="007562E5" w:rsidP="007562E5">
            <w:pPr>
              <w:rPr>
                <w:ins w:id="2130" w:author="BONTEMPI, Virgil" w:date="2016-04-14T15:30:00Z"/>
                <w:color w:val="FF0000"/>
              </w:rPr>
            </w:pPr>
            <w:ins w:id="2131" w:author="BONTEMPI, Virgil" w:date="2016-04-14T16:06:00Z">
              <w:r w:rsidRPr="00242AE8">
                <w:rPr>
                  <w:color w:val="FF0000"/>
                  <w:rPrChange w:id="2132" w:author="BONTEMPI, Virgil" w:date="2016-04-14T16:28:00Z">
                    <w:rPr/>
                  </w:rPrChange>
                </w:rPr>
                <w:t xml:space="preserve">ConfigurationEchengeSuivi echangesuiviExcel, </w:t>
              </w:r>
            </w:ins>
            <w:ins w:id="2133" w:author="BONTEMPI, Virgil" w:date="2016-05-27T09:45:00Z">
              <w:r w:rsidR="00A43E36">
                <w:rPr>
                  <w:color w:val="FF0000"/>
                </w:rPr>
                <w:t xml:space="preserve">int numVariable, </w:t>
              </w:r>
            </w:ins>
            <w:ins w:id="2134" w:author="BONTEMPI, Virgil" w:date="2016-04-14T15:49:00Z">
              <w:r w:rsidRPr="00242AE8">
                <w:rPr>
                  <w:color w:val="FF0000"/>
                  <w:rPrChange w:id="2135" w:author="BONTEMPI, Virgil" w:date="2016-04-14T16:28:00Z">
                    <w:rPr/>
                  </w:rPrChange>
                </w:rPr>
                <w:t>List&lt;String&gt; listeErreursComparaison</w:t>
              </w:r>
            </w:ins>
          </w:p>
        </w:tc>
        <w:tc>
          <w:tcPr>
            <w:tcW w:w="1382" w:type="dxa"/>
          </w:tcPr>
          <w:p w:rsidR="007562E5" w:rsidRPr="002070E8" w:rsidRDefault="00A43E36">
            <w:pPr>
              <w:rPr>
                <w:ins w:id="2136" w:author="BONTEMPI, Virgil" w:date="2016-04-14T15:30:00Z"/>
                <w:color w:val="FF0000"/>
              </w:rPr>
            </w:pPr>
            <w:ins w:id="2137" w:author="BONTEMPI, Virgil" w:date="2016-05-27T09:45:00Z">
              <w:r>
                <w:rPr>
                  <w:color w:val="FF0000"/>
                </w:rPr>
                <w:t>**le numVariable permet de savoir d’où vient le suivi d’échange</w:t>
              </w:r>
            </w:ins>
          </w:p>
        </w:tc>
      </w:tr>
      <w:tr w:rsidR="007562E5" w:rsidTr="00A14AB2">
        <w:trPr>
          <w:ins w:id="2138" w:author="BONTEMPI, Virgil" w:date="2016-04-14T15:30:00Z"/>
        </w:trPr>
        <w:tc>
          <w:tcPr>
            <w:tcW w:w="3066" w:type="dxa"/>
          </w:tcPr>
          <w:p w:rsidR="007562E5" w:rsidRDefault="007562E5" w:rsidP="007562E5">
            <w:pPr>
              <w:rPr>
                <w:ins w:id="2139" w:author="BONTEMPI, Virgil" w:date="2016-04-14T15:30:00Z"/>
              </w:rPr>
            </w:pPr>
            <w:ins w:id="2140" w:author="BONTEMPI, Virgil" w:date="2016-04-14T15:30:00Z">
              <w:r w:rsidRPr="003214E2">
                <w:rPr>
                  <w:color w:val="FF0000"/>
                </w:rPr>
                <w:t>Configuration</w:t>
              </w:r>
              <w:r>
                <w:rPr>
                  <w:color w:val="FF0000"/>
                </w:rPr>
                <w:t>EchangeVariable</w:t>
              </w:r>
              <w:r w:rsidRPr="003214E2">
                <w:rPr>
                  <w:color w:val="FF0000"/>
                </w:rPr>
                <w:t>BDD</w:t>
              </w:r>
            </w:ins>
          </w:p>
        </w:tc>
        <w:tc>
          <w:tcPr>
            <w:tcW w:w="3066" w:type="dxa"/>
          </w:tcPr>
          <w:p w:rsidR="007562E5" w:rsidRPr="00F277EC" w:rsidRDefault="007562E5" w:rsidP="007562E5">
            <w:pPr>
              <w:rPr>
                <w:ins w:id="2141" w:author="BONTEMPI, Virgil" w:date="2016-04-14T15:30:00Z"/>
                <w:color w:val="FF0000"/>
              </w:rPr>
            </w:pPr>
            <w:ins w:id="2142" w:author="BONTEMPI, Virgil" w:date="2016-04-14T15:34:00Z">
              <w:r w:rsidRPr="00F277EC">
                <w:rPr>
                  <w:bCs/>
                  <w:color w:val="FF0000"/>
                  <w:rPrChange w:id="2143" w:author="BONTEMPI, Virgil" w:date="2016-04-14T15:40:00Z">
                    <w:rPr>
                      <w:b/>
                      <w:bCs/>
                      <w:color w:val="191970"/>
                    </w:rPr>
                  </w:rPrChange>
                </w:rPr>
                <w:t>Comparer</w:t>
              </w:r>
            </w:ins>
            <w:ins w:id="2144" w:author="BONTEMPI, Virgil" w:date="2016-04-14T15:35:00Z">
              <w:r w:rsidRPr="00F277EC">
                <w:rPr>
                  <w:bCs/>
                  <w:color w:val="FF0000"/>
                  <w:rPrChange w:id="2145" w:author="BONTEMPI, Virgil" w:date="2016-04-14T15:40:00Z">
                    <w:rPr>
                      <w:b/>
                      <w:bCs/>
                      <w:color w:val="191970"/>
                    </w:rPr>
                  </w:rPrChange>
                </w:rPr>
                <w:t>EchangeVariable</w:t>
              </w:r>
            </w:ins>
            <w:ins w:id="2146" w:author="BONTEMPI, Virgil" w:date="2016-04-14T15:34:00Z">
              <w:r w:rsidRPr="00F277EC">
                <w:rPr>
                  <w:bCs/>
                  <w:color w:val="FF0000"/>
                  <w:rPrChange w:id="2147" w:author="BONTEMPI, Virgil" w:date="2016-04-14T15:40:00Z">
                    <w:rPr>
                      <w:b/>
                      <w:bCs/>
                      <w:color w:val="191970"/>
                    </w:rPr>
                  </w:rPrChange>
                </w:rPr>
                <w:t>ExcelBDD</w:t>
              </w:r>
            </w:ins>
          </w:p>
        </w:tc>
        <w:tc>
          <w:tcPr>
            <w:tcW w:w="3474" w:type="dxa"/>
          </w:tcPr>
          <w:p w:rsidR="007562E5" w:rsidRPr="00242AE8" w:rsidRDefault="007562E5">
            <w:pPr>
              <w:rPr>
                <w:ins w:id="2148" w:author="BONTEMPI, Virgil" w:date="2016-04-14T15:30:00Z"/>
                <w:color w:val="FF0000"/>
              </w:rPr>
            </w:pPr>
            <w:ins w:id="2149" w:author="BONTEMPI, Virgil" w:date="2016-04-14T16:07:00Z">
              <w:r w:rsidRPr="00242AE8">
                <w:rPr>
                  <w:color w:val="FF0000"/>
                  <w:rPrChange w:id="2150" w:author="BONTEMPI, Virgil" w:date="2016-04-14T16:28:00Z">
                    <w:rPr/>
                  </w:rPrChange>
                </w:rPr>
                <w:t>ConfigurationEchangeVariable echangeVariableExcel</w:t>
              </w:r>
            </w:ins>
            <w:ins w:id="2151" w:author="BONTEMPI, Virgil" w:date="2016-04-14T15:49:00Z">
              <w:r w:rsidRPr="00242AE8">
                <w:rPr>
                  <w:color w:val="FF0000"/>
                  <w:rPrChange w:id="2152" w:author="BONTEMPI, Virgil" w:date="2016-04-14T16:28:00Z">
                    <w:rPr/>
                  </w:rPrChange>
                </w:rPr>
                <w:t>,</w:t>
              </w:r>
            </w:ins>
            <w:ins w:id="2153" w:author="BONTEMPI, Virgil" w:date="2016-04-14T16:07:00Z">
              <w:r w:rsidRPr="00242AE8">
                <w:rPr>
                  <w:color w:val="FF0000"/>
                  <w:rPrChange w:id="2154" w:author="BONTEMPI, Virgil" w:date="2016-04-14T16:28:00Z">
                    <w:rPr/>
                  </w:rPrChange>
                </w:rPr>
                <w:t xml:space="preserve"> </w:t>
              </w:r>
            </w:ins>
            <w:ins w:id="2155" w:author="BONTEMPI, Virgil" w:date="2016-05-27T08:50:00Z">
              <w:r w:rsidR="002B337C">
                <w:rPr>
                  <w:color w:val="FF0000"/>
                </w:rPr>
                <w:t>int numObjet</w:t>
              </w:r>
            </w:ins>
            <w:ins w:id="2156" w:author="BONTEMPI, Virgil" w:date="2016-05-30T10:13:00Z">
              <w:r w:rsidR="009C2CC6">
                <w:rPr>
                  <w:color w:val="FF0000"/>
                </w:rPr>
                <w:t>, int typeObjet</w:t>
              </w:r>
            </w:ins>
            <w:ins w:id="2157" w:author="BONTEMPI, Virgil" w:date="2016-05-27T08:50:00Z">
              <w:r w:rsidR="002B337C">
                <w:rPr>
                  <w:color w:val="FF0000"/>
                </w:rPr>
                <w:t xml:space="preserve">, </w:t>
              </w:r>
            </w:ins>
            <w:ins w:id="2158" w:author="BONTEMPI, Virgil" w:date="2016-04-14T15:49:00Z">
              <w:r w:rsidRPr="00242AE8">
                <w:rPr>
                  <w:color w:val="FF0000"/>
                  <w:rPrChange w:id="2159" w:author="BONTEMPI, Virgil" w:date="2016-04-14T16:28:00Z">
                    <w:rPr/>
                  </w:rPrChange>
                </w:rPr>
                <w:t>List&lt;String&gt;</w:t>
              </w:r>
            </w:ins>
            <w:ins w:id="2160" w:author="BONTEMPI, Virgil" w:date="2016-04-14T16:07:00Z">
              <w:r w:rsidRPr="00242AE8">
                <w:rPr>
                  <w:color w:val="FF0000"/>
                  <w:rPrChange w:id="2161" w:author="BONTEMPI, Virgil" w:date="2016-04-14T16:28:00Z">
                    <w:rPr/>
                  </w:rPrChange>
                </w:rPr>
                <w:t xml:space="preserve"> </w:t>
              </w:r>
            </w:ins>
            <w:ins w:id="2162" w:author="BONTEMPI, Virgil" w:date="2016-04-14T15:49:00Z">
              <w:r w:rsidRPr="00242AE8">
                <w:rPr>
                  <w:color w:val="FF0000"/>
                  <w:rPrChange w:id="2163" w:author="BONTEMPI, Virgil" w:date="2016-04-14T16:28:00Z">
                    <w:rPr/>
                  </w:rPrChange>
                </w:rPr>
                <w:t>listeErreursComparaison</w:t>
              </w:r>
            </w:ins>
          </w:p>
        </w:tc>
        <w:tc>
          <w:tcPr>
            <w:tcW w:w="1382" w:type="dxa"/>
          </w:tcPr>
          <w:p w:rsidR="007562E5" w:rsidRDefault="00A43E36" w:rsidP="007562E5">
            <w:pPr>
              <w:rPr>
                <w:ins w:id="2164" w:author="BONTEMPI, Virgil" w:date="2016-05-30T10:13:00Z"/>
                <w:color w:val="FF0000"/>
              </w:rPr>
            </w:pPr>
            <w:ins w:id="2165" w:author="BONTEMPI, Virgil" w:date="2016-05-27T09:45:00Z">
              <w:r>
                <w:rPr>
                  <w:color w:val="FF0000"/>
                </w:rPr>
                <w:t>*</w:t>
              </w:r>
            </w:ins>
            <w:ins w:id="2166" w:author="BONTEMPI, Virgil" w:date="2016-05-27T08:51:00Z">
              <w:r w:rsidR="002B337C">
                <w:rPr>
                  <w:color w:val="FF0000"/>
                </w:rPr>
                <w:t>le numObjet permet de savoir d’où vient la variable d’échange</w:t>
              </w:r>
            </w:ins>
          </w:p>
          <w:p w:rsidR="009C2CC6" w:rsidRPr="002070E8" w:rsidRDefault="009C2CC6" w:rsidP="007562E5">
            <w:pPr>
              <w:rPr>
                <w:ins w:id="2167" w:author="BONTEMPI, Virgil" w:date="2016-04-14T15:30:00Z"/>
                <w:color w:val="FF0000"/>
              </w:rPr>
            </w:pPr>
            <w:ins w:id="2168" w:author="BONTEMPI, Virgil" w:date="2016-05-30T10:13:00Z">
              <w:r>
                <w:rPr>
                  <w:color w:val="FF0000"/>
                </w:rPr>
                <w:t xml:space="preserve">***le typeObjet permet de savoir la nature de la variable </w:t>
              </w:r>
            </w:ins>
            <w:ins w:id="2169" w:author="BONTEMPI, Virgil" w:date="2016-05-30T10:14:00Z">
              <w:r>
                <w:rPr>
                  <w:color w:val="FF0000"/>
                </w:rPr>
                <w:t>d’échange</w:t>
              </w:r>
            </w:ins>
          </w:p>
        </w:tc>
      </w:tr>
      <w:tr w:rsidR="007562E5" w:rsidTr="00A14AB2">
        <w:trPr>
          <w:ins w:id="2170" w:author="BONTEMPI, Virgil" w:date="2016-04-14T15:30:00Z"/>
        </w:trPr>
        <w:tc>
          <w:tcPr>
            <w:tcW w:w="3066" w:type="dxa"/>
          </w:tcPr>
          <w:p w:rsidR="007562E5" w:rsidRDefault="007562E5" w:rsidP="007562E5">
            <w:pPr>
              <w:rPr>
                <w:ins w:id="2171" w:author="BONTEMPI, Virgil" w:date="2016-04-14T15:30:00Z"/>
              </w:rPr>
            </w:pPr>
            <w:ins w:id="2172" w:author="BONTEMPI, Virgil" w:date="2016-04-14T15:30:00Z">
              <w:r w:rsidRPr="003214E2">
                <w:rPr>
                  <w:color w:val="FF0000"/>
                </w:rPr>
                <w:t>Configuration</w:t>
              </w:r>
              <w:r>
                <w:rPr>
                  <w:color w:val="FF0000"/>
                </w:rPr>
                <w:t>Exception</w:t>
              </w:r>
              <w:r w:rsidRPr="003214E2">
                <w:rPr>
                  <w:color w:val="FF0000"/>
                </w:rPr>
                <w:t>BDD</w:t>
              </w:r>
            </w:ins>
          </w:p>
        </w:tc>
        <w:tc>
          <w:tcPr>
            <w:tcW w:w="3066" w:type="dxa"/>
          </w:tcPr>
          <w:p w:rsidR="007562E5" w:rsidRPr="00F277EC" w:rsidRDefault="007562E5" w:rsidP="007562E5">
            <w:pPr>
              <w:rPr>
                <w:ins w:id="2173" w:author="BONTEMPI, Virgil" w:date="2016-04-14T15:30:00Z"/>
                <w:color w:val="FF0000"/>
              </w:rPr>
            </w:pPr>
            <w:ins w:id="2174" w:author="BONTEMPI, Virgil" w:date="2016-04-14T15:34:00Z">
              <w:r w:rsidRPr="00F277EC">
                <w:rPr>
                  <w:bCs/>
                  <w:color w:val="FF0000"/>
                  <w:rPrChange w:id="2175" w:author="BONTEMPI, Virgil" w:date="2016-04-14T15:40:00Z">
                    <w:rPr>
                      <w:b/>
                      <w:bCs/>
                      <w:color w:val="191970"/>
                    </w:rPr>
                  </w:rPrChange>
                </w:rPr>
                <w:t>Comparer</w:t>
              </w:r>
            </w:ins>
            <w:ins w:id="2176" w:author="BONTEMPI, Virgil" w:date="2016-04-14T15:35:00Z">
              <w:r w:rsidRPr="00F277EC">
                <w:rPr>
                  <w:bCs/>
                  <w:color w:val="FF0000"/>
                  <w:rPrChange w:id="2177" w:author="BONTEMPI, Virgil" w:date="2016-04-14T15:40:00Z">
                    <w:rPr>
                      <w:b/>
                      <w:bCs/>
                      <w:color w:val="191970"/>
                    </w:rPr>
                  </w:rPrChange>
                </w:rPr>
                <w:t>Exception</w:t>
              </w:r>
            </w:ins>
            <w:ins w:id="2178" w:author="BONTEMPI, Virgil" w:date="2016-04-14T15:34:00Z">
              <w:r w:rsidRPr="00F277EC">
                <w:rPr>
                  <w:bCs/>
                  <w:color w:val="FF0000"/>
                  <w:rPrChange w:id="2179" w:author="BONTEMPI, Virgil" w:date="2016-04-14T15:40:00Z">
                    <w:rPr>
                      <w:b/>
                      <w:bCs/>
                      <w:color w:val="191970"/>
                    </w:rPr>
                  </w:rPrChange>
                </w:rPr>
                <w:t>ExcelBDD</w:t>
              </w:r>
            </w:ins>
          </w:p>
        </w:tc>
        <w:tc>
          <w:tcPr>
            <w:tcW w:w="3474" w:type="dxa"/>
          </w:tcPr>
          <w:p w:rsidR="007562E5" w:rsidRPr="00242AE8" w:rsidRDefault="007562E5" w:rsidP="007562E5">
            <w:pPr>
              <w:rPr>
                <w:ins w:id="2180" w:author="BONTEMPI, Virgil" w:date="2016-04-14T15:30:00Z"/>
                <w:color w:val="FF0000"/>
              </w:rPr>
            </w:pPr>
            <w:ins w:id="2181" w:author="BONTEMPI, Virgil" w:date="2016-04-14T16:08:00Z">
              <w:r w:rsidRPr="00242AE8">
                <w:rPr>
                  <w:color w:val="FF0000"/>
                  <w:rPrChange w:id="2182" w:author="BONTEMPI, Virgil" w:date="2016-04-14T16:28:00Z">
                    <w:rPr/>
                  </w:rPrChange>
                </w:rPr>
                <w:t>ConfigurationException exceptionExcel</w:t>
              </w:r>
            </w:ins>
            <w:ins w:id="2183" w:author="BONTEMPI, Virgil" w:date="2016-04-14T15:49:00Z">
              <w:r w:rsidRPr="00242AE8">
                <w:rPr>
                  <w:color w:val="FF0000"/>
                  <w:rPrChange w:id="2184" w:author="BONTEMPI, Virgil" w:date="2016-04-14T16:28:00Z">
                    <w:rPr/>
                  </w:rPrChange>
                </w:rPr>
                <w:t>,</w:t>
              </w:r>
            </w:ins>
            <w:ins w:id="2185" w:author="BONTEMPI, Virgil" w:date="2016-04-14T16:08:00Z">
              <w:r w:rsidRPr="00242AE8">
                <w:rPr>
                  <w:color w:val="FF0000"/>
                  <w:rPrChange w:id="2186" w:author="BONTEMPI, Virgil" w:date="2016-04-14T16:28:00Z">
                    <w:rPr/>
                  </w:rPrChange>
                </w:rPr>
                <w:t xml:space="preserve"> </w:t>
              </w:r>
            </w:ins>
            <w:ins w:id="2187" w:author="BONTEMPI, Virgil" w:date="2016-04-14T15:49:00Z">
              <w:r w:rsidRPr="00242AE8">
                <w:rPr>
                  <w:color w:val="FF0000"/>
                  <w:rPrChange w:id="2188" w:author="BONTEMPI, Virgil" w:date="2016-04-14T16:28:00Z">
                    <w:rPr/>
                  </w:rPrChange>
                </w:rPr>
                <w:t>List&lt;String&gt;</w:t>
              </w:r>
            </w:ins>
            <w:ins w:id="2189" w:author="BONTEMPI, Virgil" w:date="2016-04-14T16:08:00Z">
              <w:r w:rsidRPr="00242AE8">
                <w:rPr>
                  <w:color w:val="FF0000"/>
                  <w:rPrChange w:id="2190" w:author="BONTEMPI, Virgil" w:date="2016-04-14T16:28:00Z">
                    <w:rPr/>
                  </w:rPrChange>
                </w:rPr>
                <w:t xml:space="preserve"> </w:t>
              </w:r>
            </w:ins>
            <w:ins w:id="2191" w:author="BONTEMPI, Virgil" w:date="2016-04-14T15:49:00Z">
              <w:r w:rsidRPr="00242AE8">
                <w:rPr>
                  <w:color w:val="FF0000"/>
                  <w:rPrChange w:id="2192" w:author="BONTEMPI, Virgil" w:date="2016-04-14T16:28:00Z">
                    <w:rPr/>
                  </w:rPrChange>
                </w:rPr>
                <w:t>listeErreursComparaison</w:t>
              </w:r>
            </w:ins>
          </w:p>
        </w:tc>
        <w:tc>
          <w:tcPr>
            <w:tcW w:w="1382" w:type="dxa"/>
          </w:tcPr>
          <w:p w:rsidR="007562E5" w:rsidRPr="002070E8" w:rsidRDefault="007562E5" w:rsidP="007562E5">
            <w:pPr>
              <w:rPr>
                <w:ins w:id="2193" w:author="BONTEMPI, Virgil" w:date="2016-04-14T15:30:00Z"/>
                <w:color w:val="FF0000"/>
              </w:rPr>
            </w:pPr>
          </w:p>
        </w:tc>
      </w:tr>
      <w:tr w:rsidR="007562E5" w:rsidTr="00A14AB2">
        <w:trPr>
          <w:ins w:id="2194" w:author="BONTEMPI, Virgil" w:date="2016-04-14T15:30:00Z"/>
        </w:trPr>
        <w:tc>
          <w:tcPr>
            <w:tcW w:w="3066" w:type="dxa"/>
          </w:tcPr>
          <w:p w:rsidR="007562E5" w:rsidRDefault="007562E5" w:rsidP="007562E5">
            <w:pPr>
              <w:rPr>
                <w:ins w:id="2195" w:author="BONTEMPI, Virgil" w:date="2016-04-14T15:30:00Z"/>
              </w:rPr>
            </w:pPr>
            <w:ins w:id="2196" w:author="BONTEMPI, Virgil" w:date="2016-04-14T15:30:00Z">
              <w:r w:rsidRPr="003214E2">
                <w:rPr>
                  <w:color w:val="FF0000"/>
                </w:rPr>
                <w:t>Configuration</w:t>
              </w:r>
              <w:r>
                <w:rPr>
                  <w:color w:val="FF0000"/>
                </w:rPr>
                <w:t>FamilleModes</w:t>
              </w:r>
              <w:r w:rsidRPr="003214E2">
                <w:rPr>
                  <w:color w:val="FF0000"/>
                </w:rPr>
                <w:t>BDD</w:t>
              </w:r>
            </w:ins>
          </w:p>
        </w:tc>
        <w:tc>
          <w:tcPr>
            <w:tcW w:w="3066" w:type="dxa"/>
          </w:tcPr>
          <w:p w:rsidR="007562E5" w:rsidRPr="00F277EC" w:rsidRDefault="007562E5" w:rsidP="007562E5">
            <w:pPr>
              <w:rPr>
                <w:ins w:id="2197" w:author="BONTEMPI, Virgil" w:date="2016-04-14T15:30:00Z"/>
                <w:color w:val="FF0000"/>
              </w:rPr>
            </w:pPr>
            <w:ins w:id="2198" w:author="BONTEMPI, Virgil" w:date="2016-04-14T15:34:00Z">
              <w:r w:rsidRPr="00F277EC">
                <w:rPr>
                  <w:bCs/>
                  <w:color w:val="FF0000"/>
                  <w:rPrChange w:id="2199" w:author="BONTEMPI, Virgil" w:date="2016-04-14T15:40:00Z">
                    <w:rPr>
                      <w:b/>
                      <w:bCs/>
                      <w:color w:val="191970"/>
                    </w:rPr>
                  </w:rPrChange>
                </w:rPr>
                <w:t>Comparer</w:t>
              </w:r>
            </w:ins>
            <w:ins w:id="2200" w:author="BONTEMPI, Virgil" w:date="2016-04-14T15:35:00Z">
              <w:r w:rsidRPr="00F277EC">
                <w:rPr>
                  <w:bCs/>
                  <w:color w:val="FF0000"/>
                  <w:rPrChange w:id="2201" w:author="BONTEMPI, Virgil" w:date="2016-04-14T15:40:00Z">
                    <w:rPr>
                      <w:b/>
                      <w:bCs/>
                      <w:color w:val="191970"/>
                    </w:rPr>
                  </w:rPrChange>
                </w:rPr>
                <w:t>FamilleModes</w:t>
              </w:r>
            </w:ins>
            <w:ins w:id="2202" w:author="BONTEMPI, Virgil" w:date="2016-04-14T15:34:00Z">
              <w:r w:rsidRPr="00F277EC">
                <w:rPr>
                  <w:bCs/>
                  <w:color w:val="FF0000"/>
                  <w:rPrChange w:id="2203" w:author="BONTEMPI, Virgil" w:date="2016-04-14T15:40:00Z">
                    <w:rPr>
                      <w:b/>
                      <w:bCs/>
                      <w:color w:val="191970"/>
                    </w:rPr>
                  </w:rPrChange>
                </w:rPr>
                <w:t>ExcelBDD</w:t>
              </w:r>
            </w:ins>
          </w:p>
        </w:tc>
        <w:tc>
          <w:tcPr>
            <w:tcW w:w="3474" w:type="dxa"/>
          </w:tcPr>
          <w:p w:rsidR="007562E5" w:rsidRPr="00242AE8" w:rsidRDefault="007562E5" w:rsidP="007562E5">
            <w:pPr>
              <w:rPr>
                <w:ins w:id="2204" w:author="BONTEMPI, Virgil" w:date="2016-04-14T15:30:00Z"/>
                <w:color w:val="FF0000"/>
              </w:rPr>
            </w:pPr>
            <w:ins w:id="2205" w:author="BONTEMPI, Virgil" w:date="2016-04-14T15:43:00Z">
              <w:r w:rsidRPr="00242AE8">
                <w:rPr>
                  <w:color w:val="FF0000"/>
                  <w:rPrChange w:id="2206" w:author="BONTEMPI, Virgil" w:date="2016-04-14T16:28:00Z">
                    <w:rPr/>
                  </w:rPrChange>
                </w:rPr>
                <w:t>ConfigurationFamilleModes familleExcel,List&lt;String&gt; listeErreursComparaison</w:t>
              </w:r>
            </w:ins>
          </w:p>
        </w:tc>
        <w:tc>
          <w:tcPr>
            <w:tcW w:w="1382" w:type="dxa"/>
          </w:tcPr>
          <w:p w:rsidR="007562E5" w:rsidRPr="002070E8" w:rsidRDefault="007562E5" w:rsidP="007562E5">
            <w:pPr>
              <w:rPr>
                <w:ins w:id="2207" w:author="BONTEMPI, Virgil" w:date="2016-04-14T15:30:00Z"/>
                <w:color w:val="FF0000"/>
              </w:rPr>
            </w:pPr>
          </w:p>
        </w:tc>
      </w:tr>
      <w:tr w:rsidR="007562E5" w:rsidTr="00A14AB2">
        <w:trPr>
          <w:ins w:id="2208" w:author="BONTEMPI, Virgil" w:date="2016-04-14T15:30:00Z"/>
        </w:trPr>
        <w:tc>
          <w:tcPr>
            <w:tcW w:w="3066" w:type="dxa"/>
          </w:tcPr>
          <w:p w:rsidR="007562E5" w:rsidRDefault="007562E5" w:rsidP="007562E5">
            <w:pPr>
              <w:rPr>
                <w:ins w:id="2209" w:author="BONTEMPI, Virgil" w:date="2016-04-14T15:30:00Z"/>
              </w:rPr>
            </w:pPr>
            <w:ins w:id="2210" w:author="BONTEMPI, Virgil" w:date="2016-04-14T15:30:00Z">
              <w:r w:rsidRPr="003214E2">
                <w:rPr>
                  <w:color w:val="FF0000"/>
                </w:rPr>
                <w:t>Configuration</w:t>
              </w:r>
              <w:r>
                <w:rPr>
                  <w:color w:val="FF0000"/>
                </w:rPr>
                <w:t>FicheHorodatage</w:t>
              </w:r>
              <w:r w:rsidRPr="003214E2">
                <w:rPr>
                  <w:color w:val="FF0000"/>
                </w:rPr>
                <w:t>BDD</w:t>
              </w:r>
            </w:ins>
          </w:p>
        </w:tc>
        <w:tc>
          <w:tcPr>
            <w:tcW w:w="3066" w:type="dxa"/>
          </w:tcPr>
          <w:p w:rsidR="007562E5" w:rsidRPr="00F277EC" w:rsidRDefault="007562E5" w:rsidP="007562E5">
            <w:pPr>
              <w:rPr>
                <w:ins w:id="2211" w:author="BONTEMPI, Virgil" w:date="2016-04-14T15:30:00Z"/>
                <w:color w:val="FF0000"/>
              </w:rPr>
            </w:pPr>
            <w:ins w:id="2212" w:author="BONTEMPI, Virgil" w:date="2016-04-14T15:34:00Z">
              <w:r w:rsidRPr="00F277EC">
                <w:rPr>
                  <w:bCs/>
                  <w:color w:val="FF0000"/>
                  <w:rPrChange w:id="2213" w:author="BONTEMPI, Virgil" w:date="2016-04-14T15:40:00Z">
                    <w:rPr>
                      <w:b/>
                      <w:bCs/>
                      <w:color w:val="191970"/>
                    </w:rPr>
                  </w:rPrChange>
                </w:rPr>
                <w:t>Comparer</w:t>
              </w:r>
            </w:ins>
            <w:ins w:id="2214" w:author="BONTEMPI, Virgil" w:date="2016-04-14T15:35:00Z">
              <w:r w:rsidRPr="00F277EC">
                <w:rPr>
                  <w:bCs/>
                  <w:color w:val="FF0000"/>
                  <w:rPrChange w:id="2215" w:author="BONTEMPI, Virgil" w:date="2016-04-14T15:40:00Z">
                    <w:rPr>
                      <w:b/>
                      <w:bCs/>
                      <w:color w:val="191970"/>
                    </w:rPr>
                  </w:rPrChange>
                </w:rPr>
                <w:t>FicheHorodatage</w:t>
              </w:r>
            </w:ins>
            <w:ins w:id="2216" w:author="BONTEMPI, Virgil" w:date="2016-04-14T15:34:00Z">
              <w:r w:rsidRPr="00F277EC">
                <w:rPr>
                  <w:bCs/>
                  <w:color w:val="FF0000"/>
                  <w:rPrChange w:id="2217" w:author="BONTEMPI, Virgil" w:date="2016-04-14T15:40:00Z">
                    <w:rPr>
                      <w:b/>
                      <w:bCs/>
                      <w:color w:val="191970"/>
                    </w:rPr>
                  </w:rPrChange>
                </w:rPr>
                <w:t>ExcelBDD</w:t>
              </w:r>
            </w:ins>
          </w:p>
        </w:tc>
        <w:tc>
          <w:tcPr>
            <w:tcW w:w="3474" w:type="dxa"/>
          </w:tcPr>
          <w:p w:rsidR="007562E5" w:rsidRPr="00242AE8" w:rsidRDefault="007562E5" w:rsidP="007562E5">
            <w:pPr>
              <w:rPr>
                <w:ins w:id="2218" w:author="BONTEMPI, Virgil" w:date="2016-04-14T15:30:00Z"/>
                <w:color w:val="FF0000"/>
              </w:rPr>
            </w:pPr>
            <w:ins w:id="2219" w:author="BONTEMPI, Virgil" w:date="2016-04-14T16:10:00Z">
              <w:r w:rsidRPr="00242AE8">
                <w:rPr>
                  <w:color w:val="FF0000"/>
                  <w:rPrChange w:id="2220" w:author="BONTEMPI, Virgil" w:date="2016-04-14T16:28:00Z">
                    <w:rPr/>
                  </w:rPrChange>
                </w:rPr>
                <w:t>ConfigurationFicheHorodatage ficheHorodatageExcel</w:t>
              </w:r>
            </w:ins>
            <w:ins w:id="2221" w:author="BONTEMPI, Virgil" w:date="2016-04-14T15:49:00Z">
              <w:r w:rsidRPr="00242AE8">
                <w:rPr>
                  <w:color w:val="FF0000"/>
                  <w:rPrChange w:id="2222" w:author="BONTEMPI, Virgil" w:date="2016-04-14T16:28:00Z">
                    <w:rPr/>
                  </w:rPrChange>
                </w:rPr>
                <w:t>,</w:t>
              </w:r>
            </w:ins>
            <w:ins w:id="2223" w:author="BONTEMPI, Virgil" w:date="2016-04-14T16:11:00Z">
              <w:r w:rsidRPr="00242AE8">
                <w:rPr>
                  <w:color w:val="FF0000"/>
                  <w:rPrChange w:id="2224" w:author="BONTEMPI, Virgil" w:date="2016-04-14T16:28:00Z">
                    <w:rPr/>
                  </w:rPrChange>
                </w:rPr>
                <w:t xml:space="preserve"> </w:t>
              </w:r>
            </w:ins>
            <w:ins w:id="2225" w:author="BONTEMPI, Virgil" w:date="2016-04-14T15:49:00Z">
              <w:r w:rsidRPr="00242AE8">
                <w:rPr>
                  <w:color w:val="FF0000"/>
                  <w:rPrChange w:id="2226" w:author="BONTEMPI, Virgil" w:date="2016-04-14T16:28:00Z">
                    <w:rPr/>
                  </w:rPrChange>
                </w:rPr>
                <w:lastRenderedPageBreak/>
                <w:t>List&lt;String&gt; listeErreursComparaison</w:t>
              </w:r>
            </w:ins>
          </w:p>
        </w:tc>
        <w:tc>
          <w:tcPr>
            <w:tcW w:w="1382" w:type="dxa"/>
          </w:tcPr>
          <w:p w:rsidR="007562E5" w:rsidRPr="002070E8" w:rsidRDefault="007562E5" w:rsidP="007562E5">
            <w:pPr>
              <w:rPr>
                <w:ins w:id="2227" w:author="BONTEMPI, Virgil" w:date="2016-04-14T15:30:00Z"/>
                <w:color w:val="FF0000"/>
              </w:rPr>
            </w:pPr>
          </w:p>
        </w:tc>
      </w:tr>
      <w:tr w:rsidR="007562E5" w:rsidTr="00A14AB2">
        <w:trPr>
          <w:ins w:id="2228" w:author="BONTEMPI, Virgil" w:date="2016-04-14T15:30:00Z"/>
        </w:trPr>
        <w:tc>
          <w:tcPr>
            <w:tcW w:w="3066" w:type="dxa"/>
          </w:tcPr>
          <w:p w:rsidR="007562E5" w:rsidRDefault="007562E5" w:rsidP="007562E5">
            <w:pPr>
              <w:rPr>
                <w:ins w:id="2229" w:author="BONTEMPI, Virgil" w:date="2016-04-14T15:30:00Z"/>
              </w:rPr>
            </w:pPr>
            <w:ins w:id="2230" w:author="BONTEMPI, Virgil" w:date="2016-04-14T15:30:00Z">
              <w:r w:rsidRPr="003214E2">
                <w:rPr>
                  <w:color w:val="FF0000"/>
                </w:rPr>
                <w:t>Configuration</w:t>
              </w:r>
              <w:r>
                <w:rPr>
                  <w:color w:val="FF0000"/>
                </w:rPr>
                <w:t>FichePalette</w:t>
              </w:r>
              <w:r w:rsidRPr="003214E2">
                <w:rPr>
                  <w:color w:val="FF0000"/>
                </w:rPr>
                <w:t>BDD</w:t>
              </w:r>
            </w:ins>
          </w:p>
        </w:tc>
        <w:tc>
          <w:tcPr>
            <w:tcW w:w="3066" w:type="dxa"/>
          </w:tcPr>
          <w:p w:rsidR="007562E5" w:rsidRPr="00F277EC" w:rsidRDefault="007562E5" w:rsidP="007562E5">
            <w:pPr>
              <w:rPr>
                <w:ins w:id="2231" w:author="BONTEMPI, Virgil" w:date="2016-04-14T15:30:00Z"/>
                <w:color w:val="FF0000"/>
              </w:rPr>
            </w:pPr>
            <w:ins w:id="2232" w:author="BONTEMPI, Virgil" w:date="2016-04-14T15:34:00Z">
              <w:r w:rsidRPr="00F277EC">
                <w:rPr>
                  <w:bCs/>
                  <w:color w:val="FF0000"/>
                  <w:rPrChange w:id="2233" w:author="BONTEMPI, Virgil" w:date="2016-04-14T15:40:00Z">
                    <w:rPr>
                      <w:b/>
                      <w:bCs/>
                      <w:color w:val="191970"/>
                    </w:rPr>
                  </w:rPrChange>
                </w:rPr>
                <w:t>Comparer</w:t>
              </w:r>
            </w:ins>
            <w:ins w:id="2234" w:author="BONTEMPI, Virgil" w:date="2016-04-14T15:35:00Z">
              <w:r w:rsidRPr="00F277EC">
                <w:rPr>
                  <w:bCs/>
                  <w:color w:val="FF0000"/>
                  <w:rPrChange w:id="2235" w:author="BONTEMPI, Virgil" w:date="2016-04-14T15:40:00Z">
                    <w:rPr>
                      <w:b/>
                      <w:bCs/>
                      <w:color w:val="191970"/>
                    </w:rPr>
                  </w:rPrChange>
                </w:rPr>
                <w:t>FichePalette</w:t>
              </w:r>
            </w:ins>
            <w:ins w:id="2236" w:author="BONTEMPI, Virgil" w:date="2016-04-14T15:34:00Z">
              <w:r w:rsidRPr="00F277EC">
                <w:rPr>
                  <w:bCs/>
                  <w:color w:val="FF0000"/>
                  <w:rPrChange w:id="2237" w:author="BONTEMPI, Virgil" w:date="2016-04-14T15:40:00Z">
                    <w:rPr>
                      <w:b/>
                      <w:bCs/>
                      <w:color w:val="191970"/>
                    </w:rPr>
                  </w:rPrChange>
                </w:rPr>
                <w:t>ExcelBDD</w:t>
              </w:r>
            </w:ins>
          </w:p>
        </w:tc>
        <w:tc>
          <w:tcPr>
            <w:tcW w:w="3474" w:type="dxa"/>
          </w:tcPr>
          <w:p w:rsidR="007562E5" w:rsidRPr="00242AE8" w:rsidRDefault="007562E5" w:rsidP="007562E5">
            <w:pPr>
              <w:rPr>
                <w:ins w:id="2238" w:author="BONTEMPI, Virgil" w:date="2016-04-14T15:30:00Z"/>
                <w:color w:val="FF0000"/>
              </w:rPr>
            </w:pPr>
            <w:ins w:id="2239" w:author="BONTEMPI, Virgil" w:date="2016-04-14T16:12:00Z">
              <w:r w:rsidRPr="00242AE8">
                <w:rPr>
                  <w:color w:val="FF0000"/>
                  <w:rPrChange w:id="2240" w:author="BONTEMPI, Virgil" w:date="2016-04-14T16:28:00Z">
                    <w:rPr/>
                  </w:rPrChange>
                </w:rPr>
                <w:t xml:space="preserve">ConfigurationFichePalette, fichePaletteExcel, </w:t>
              </w:r>
            </w:ins>
            <w:ins w:id="2241" w:author="BONTEMPI, Virgil" w:date="2016-04-14T15:49:00Z">
              <w:r w:rsidRPr="00242AE8">
                <w:rPr>
                  <w:color w:val="FF0000"/>
                  <w:rPrChange w:id="2242" w:author="BONTEMPI, Virgil" w:date="2016-04-14T16:28:00Z">
                    <w:rPr/>
                  </w:rPrChange>
                </w:rPr>
                <w:t>List&lt;String&gt; listeErreursComparaison</w:t>
              </w:r>
            </w:ins>
          </w:p>
        </w:tc>
        <w:tc>
          <w:tcPr>
            <w:tcW w:w="1382" w:type="dxa"/>
          </w:tcPr>
          <w:p w:rsidR="007562E5" w:rsidRPr="002070E8" w:rsidRDefault="007562E5" w:rsidP="007562E5">
            <w:pPr>
              <w:rPr>
                <w:ins w:id="2243" w:author="BONTEMPI, Virgil" w:date="2016-04-14T15:30:00Z"/>
                <w:color w:val="FF0000"/>
              </w:rPr>
            </w:pPr>
          </w:p>
        </w:tc>
      </w:tr>
      <w:tr w:rsidR="007562E5" w:rsidTr="00A14AB2">
        <w:trPr>
          <w:ins w:id="2244" w:author="BONTEMPI, Virgil" w:date="2016-04-14T15:30:00Z"/>
        </w:trPr>
        <w:tc>
          <w:tcPr>
            <w:tcW w:w="3066" w:type="dxa"/>
          </w:tcPr>
          <w:p w:rsidR="007562E5" w:rsidRDefault="007562E5" w:rsidP="007562E5">
            <w:pPr>
              <w:rPr>
                <w:ins w:id="2245" w:author="BONTEMPI, Virgil" w:date="2016-04-14T15:30:00Z"/>
              </w:rPr>
            </w:pPr>
            <w:ins w:id="2246" w:author="BONTEMPI, Virgil" w:date="2016-04-14T15:30:00Z">
              <w:r w:rsidRPr="003214E2">
                <w:rPr>
                  <w:color w:val="FF0000"/>
                </w:rPr>
                <w:t>Configuration</w:t>
              </w:r>
              <w:r>
                <w:rPr>
                  <w:color w:val="FF0000"/>
                </w:rPr>
                <w:t>FicheProduit</w:t>
              </w:r>
              <w:r w:rsidRPr="003214E2">
                <w:rPr>
                  <w:color w:val="FF0000"/>
                </w:rPr>
                <w:t>BDD</w:t>
              </w:r>
            </w:ins>
          </w:p>
        </w:tc>
        <w:tc>
          <w:tcPr>
            <w:tcW w:w="3066" w:type="dxa"/>
          </w:tcPr>
          <w:p w:rsidR="007562E5" w:rsidRPr="00F277EC" w:rsidRDefault="007562E5" w:rsidP="007562E5">
            <w:pPr>
              <w:rPr>
                <w:ins w:id="2247" w:author="BONTEMPI, Virgil" w:date="2016-04-14T15:30:00Z"/>
                <w:color w:val="FF0000"/>
              </w:rPr>
            </w:pPr>
            <w:ins w:id="2248" w:author="BONTEMPI, Virgil" w:date="2016-04-14T15:34:00Z">
              <w:r w:rsidRPr="00F277EC">
                <w:rPr>
                  <w:bCs/>
                  <w:color w:val="FF0000"/>
                  <w:rPrChange w:id="2249" w:author="BONTEMPI, Virgil" w:date="2016-04-14T15:40:00Z">
                    <w:rPr>
                      <w:b/>
                      <w:bCs/>
                      <w:color w:val="191970"/>
                    </w:rPr>
                  </w:rPrChange>
                </w:rPr>
                <w:t>Comparer</w:t>
              </w:r>
            </w:ins>
            <w:ins w:id="2250" w:author="BONTEMPI, Virgil" w:date="2016-04-14T15:36:00Z">
              <w:r w:rsidRPr="00F277EC">
                <w:rPr>
                  <w:bCs/>
                  <w:color w:val="FF0000"/>
                  <w:rPrChange w:id="2251" w:author="BONTEMPI, Virgil" w:date="2016-04-14T15:40:00Z">
                    <w:rPr>
                      <w:b/>
                      <w:bCs/>
                      <w:color w:val="191970"/>
                    </w:rPr>
                  </w:rPrChange>
                </w:rPr>
                <w:t>FicheProduit</w:t>
              </w:r>
            </w:ins>
            <w:ins w:id="2252" w:author="BONTEMPI, Virgil" w:date="2016-04-14T15:34:00Z">
              <w:r w:rsidRPr="00F277EC">
                <w:rPr>
                  <w:bCs/>
                  <w:color w:val="FF0000"/>
                  <w:rPrChange w:id="2253" w:author="BONTEMPI, Virgil" w:date="2016-04-14T15:40:00Z">
                    <w:rPr>
                      <w:b/>
                      <w:bCs/>
                      <w:color w:val="191970"/>
                    </w:rPr>
                  </w:rPrChange>
                </w:rPr>
                <w:t>ExcelBDD</w:t>
              </w:r>
            </w:ins>
          </w:p>
        </w:tc>
        <w:tc>
          <w:tcPr>
            <w:tcW w:w="3474" w:type="dxa"/>
          </w:tcPr>
          <w:p w:rsidR="007562E5" w:rsidRPr="00242AE8" w:rsidRDefault="007562E5" w:rsidP="007562E5">
            <w:pPr>
              <w:rPr>
                <w:ins w:id="2254" w:author="BONTEMPI, Virgil" w:date="2016-04-14T15:30:00Z"/>
                <w:color w:val="FF0000"/>
              </w:rPr>
            </w:pPr>
            <w:ins w:id="2255" w:author="BONTEMPI, Virgil" w:date="2016-04-14T16:12:00Z">
              <w:r w:rsidRPr="00242AE8">
                <w:rPr>
                  <w:color w:val="FF0000"/>
                  <w:rPrChange w:id="2256" w:author="BONTEMPI, Virgil" w:date="2016-04-14T16:28:00Z">
                    <w:rPr/>
                  </w:rPrChange>
                </w:rPr>
                <w:t>ConfiguratioFicheProduit</w:t>
              </w:r>
            </w:ins>
            <w:ins w:id="2257" w:author="BONTEMPI, Virgil" w:date="2016-04-14T16:13:00Z">
              <w:r w:rsidRPr="00242AE8">
                <w:rPr>
                  <w:color w:val="FF0000"/>
                  <w:rPrChange w:id="2258" w:author="BONTEMPI, Virgil" w:date="2016-04-14T16:28:00Z">
                    <w:rPr/>
                  </w:rPrChange>
                </w:rPr>
                <w:t xml:space="preserve"> ficheProduitExcel</w:t>
              </w:r>
            </w:ins>
            <w:ins w:id="2259" w:author="BONTEMPI, Virgil" w:date="2016-04-14T16:12:00Z">
              <w:r w:rsidRPr="00242AE8">
                <w:rPr>
                  <w:color w:val="FF0000"/>
                  <w:rPrChange w:id="2260" w:author="BONTEMPI, Virgil" w:date="2016-04-14T16:28:00Z">
                    <w:rPr/>
                  </w:rPrChange>
                </w:rPr>
                <w:t xml:space="preserve">, </w:t>
              </w:r>
            </w:ins>
            <w:ins w:id="2261" w:author="BONTEMPI, Virgil" w:date="2016-04-14T15:49:00Z">
              <w:r w:rsidRPr="00242AE8">
                <w:rPr>
                  <w:color w:val="FF0000"/>
                  <w:rPrChange w:id="2262" w:author="BONTEMPI, Virgil" w:date="2016-04-14T16:28:00Z">
                    <w:rPr/>
                  </w:rPrChange>
                </w:rPr>
                <w:t>List&lt;String&gt; listeErreursComparaison</w:t>
              </w:r>
            </w:ins>
          </w:p>
        </w:tc>
        <w:tc>
          <w:tcPr>
            <w:tcW w:w="1382" w:type="dxa"/>
          </w:tcPr>
          <w:p w:rsidR="007562E5" w:rsidRPr="002070E8" w:rsidRDefault="007562E5" w:rsidP="007562E5">
            <w:pPr>
              <w:rPr>
                <w:ins w:id="2263" w:author="BONTEMPI, Virgil" w:date="2016-04-14T15:30:00Z"/>
                <w:color w:val="FF0000"/>
              </w:rPr>
            </w:pPr>
          </w:p>
        </w:tc>
      </w:tr>
      <w:tr w:rsidR="007562E5" w:rsidRPr="00FD1716" w:rsidTr="00A14AB2">
        <w:trPr>
          <w:ins w:id="2264" w:author="BONTEMPI, Virgil" w:date="2016-04-14T15:30:00Z"/>
        </w:trPr>
        <w:tc>
          <w:tcPr>
            <w:tcW w:w="3066" w:type="dxa"/>
          </w:tcPr>
          <w:p w:rsidR="007562E5" w:rsidRDefault="007562E5" w:rsidP="007562E5">
            <w:pPr>
              <w:rPr>
                <w:ins w:id="2265" w:author="BONTEMPI, Virgil" w:date="2016-04-14T15:30:00Z"/>
              </w:rPr>
            </w:pPr>
            <w:ins w:id="2266" w:author="BONTEMPI, Virgil" w:date="2016-04-14T15:30:00Z">
              <w:r w:rsidRPr="003214E2">
                <w:rPr>
                  <w:color w:val="FF0000"/>
                </w:rPr>
                <w:t>Configuration</w:t>
              </w:r>
              <w:r>
                <w:rPr>
                  <w:color w:val="FF0000"/>
                </w:rPr>
                <w:t>FicheReference</w:t>
              </w:r>
              <w:r w:rsidRPr="003214E2">
                <w:rPr>
                  <w:color w:val="FF0000"/>
                </w:rPr>
                <w:t>BDD</w:t>
              </w:r>
            </w:ins>
          </w:p>
        </w:tc>
        <w:tc>
          <w:tcPr>
            <w:tcW w:w="3066" w:type="dxa"/>
          </w:tcPr>
          <w:p w:rsidR="007562E5" w:rsidRPr="00F277EC" w:rsidRDefault="007562E5" w:rsidP="007562E5">
            <w:pPr>
              <w:rPr>
                <w:ins w:id="2267" w:author="BONTEMPI, Virgil" w:date="2016-04-14T15:30:00Z"/>
                <w:color w:val="FF0000"/>
              </w:rPr>
            </w:pPr>
            <w:ins w:id="2268" w:author="BONTEMPI, Virgil" w:date="2016-04-14T15:34:00Z">
              <w:r w:rsidRPr="00F277EC">
                <w:rPr>
                  <w:bCs/>
                  <w:color w:val="FF0000"/>
                  <w:rPrChange w:id="2269" w:author="BONTEMPI, Virgil" w:date="2016-04-14T15:40:00Z">
                    <w:rPr>
                      <w:b/>
                      <w:bCs/>
                      <w:color w:val="191970"/>
                    </w:rPr>
                  </w:rPrChange>
                </w:rPr>
                <w:t>Comparer</w:t>
              </w:r>
            </w:ins>
            <w:ins w:id="2270" w:author="BONTEMPI, Virgil" w:date="2016-04-14T15:36:00Z">
              <w:r w:rsidRPr="00F277EC">
                <w:rPr>
                  <w:bCs/>
                  <w:color w:val="FF0000"/>
                  <w:rPrChange w:id="2271" w:author="BONTEMPI, Virgil" w:date="2016-04-14T15:40:00Z">
                    <w:rPr>
                      <w:b/>
                      <w:bCs/>
                      <w:color w:val="191970"/>
                    </w:rPr>
                  </w:rPrChange>
                </w:rPr>
                <w:t>FicheReference</w:t>
              </w:r>
            </w:ins>
            <w:ins w:id="2272" w:author="BONTEMPI, Virgil" w:date="2016-04-14T15:34:00Z">
              <w:r w:rsidRPr="00F277EC">
                <w:rPr>
                  <w:bCs/>
                  <w:color w:val="FF0000"/>
                  <w:rPrChange w:id="2273" w:author="BONTEMPI, Virgil" w:date="2016-04-14T15:40:00Z">
                    <w:rPr>
                      <w:b/>
                      <w:bCs/>
                      <w:color w:val="191970"/>
                    </w:rPr>
                  </w:rPrChange>
                </w:rPr>
                <w:t>ExcelBDD</w:t>
              </w:r>
            </w:ins>
          </w:p>
        </w:tc>
        <w:tc>
          <w:tcPr>
            <w:tcW w:w="3474" w:type="dxa"/>
          </w:tcPr>
          <w:p w:rsidR="007562E5" w:rsidRPr="00242AE8" w:rsidRDefault="007562E5" w:rsidP="007562E5">
            <w:pPr>
              <w:rPr>
                <w:ins w:id="2274" w:author="BONTEMPI, Virgil" w:date="2016-04-14T15:30:00Z"/>
                <w:color w:val="FF0000"/>
                <w:lang w:val="en-US"/>
                <w:rPrChange w:id="2275" w:author="BONTEMPI, Virgil" w:date="2016-04-14T16:28:00Z">
                  <w:rPr>
                    <w:ins w:id="2276" w:author="BONTEMPI, Virgil" w:date="2016-04-14T15:30:00Z"/>
                    <w:color w:val="FF0000"/>
                  </w:rPr>
                </w:rPrChange>
              </w:rPr>
            </w:pPr>
            <w:ins w:id="2277" w:author="BONTEMPI, Virgil" w:date="2016-04-14T16:13:00Z">
              <w:r w:rsidRPr="00242AE8">
                <w:rPr>
                  <w:color w:val="FF0000"/>
                  <w:lang w:val="en-US"/>
                  <w:rPrChange w:id="2278" w:author="BONTEMPI, Virgil" w:date="2016-04-14T16:28:00Z">
                    <w:rPr/>
                  </w:rPrChange>
                </w:rPr>
                <w:t>ConfigurationFicheReference ficheReferenceExcel</w:t>
              </w:r>
            </w:ins>
            <w:ins w:id="2279" w:author="BONTEMPI, Virgil" w:date="2016-04-14T15:49:00Z">
              <w:r w:rsidRPr="00242AE8">
                <w:rPr>
                  <w:color w:val="FF0000"/>
                  <w:lang w:val="en-US"/>
                  <w:rPrChange w:id="2280" w:author="BONTEMPI, Virgil" w:date="2016-04-14T16:28:00Z">
                    <w:rPr/>
                  </w:rPrChange>
                </w:rPr>
                <w:t>,</w:t>
              </w:r>
            </w:ins>
            <w:ins w:id="2281" w:author="BONTEMPI, Virgil" w:date="2016-04-14T16:14:00Z">
              <w:r w:rsidRPr="00242AE8">
                <w:rPr>
                  <w:color w:val="FF0000"/>
                  <w:lang w:val="en-US"/>
                  <w:rPrChange w:id="2282" w:author="BONTEMPI, Virgil" w:date="2016-04-14T16:28:00Z">
                    <w:rPr>
                      <w:lang w:val="en-US"/>
                    </w:rPr>
                  </w:rPrChange>
                </w:rPr>
                <w:t xml:space="preserve"> </w:t>
              </w:r>
            </w:ins>
            <w:ins w:id="2283" w:author="BONTEMPI, Virgil" w:date="2016-04-14T15:49:00Z">
              <w:r w:rsidRPr="00242AE8">
                <w:rPr>
                  <w:color w:val="FF0000"/>
                  <w:lang w:val="en-US"/>
                  <w:rPrChange w:id="2284" w:author="BONTEMPI, Virgil" w:date="2016-04-14T16:28:00Z">
                    <w:rPr>
                      <w:lang w:val="en-US"/>
                    </w:rPr>
                  </w:rPrChange>
                </w:rPr>
                <w:t>List&lt;String&gt;</w:t>
              </w:r>
            </w:ins>
            <w:ins w:id="2285" w:author="BONTEMPI, Virgil" w:date="2016-04-14T16:14:00Z">
              <w:r w:rsidRPr="00242AE8">
                <w:rPr>
                  <w:color w:val="FF0000"/>
                  <w:lang w:val="en-US"/>
                  <w:rPrChange w:id="2286" w:author="BONTEMPI, Virgil" w:date="2016-04-14T16:28:00Z">
                    <w:rPr>
                      <w:lang w:val="en-US"/>
                    </w:rPr>
                  </w:rPrChange>
                </w:rPr>
                <w:t xml:space="preserve"> </w:t>
              </w:r>
            </w:ins>
            <w:ins w:id="2287" w:author="BONTEMPI, Virgil" w:date="2016-04-14T15:49:00Z">
              <w:r w:rsidRPr="00242AE8">
                <w:rPr>
                  <w:color w:val="FF0000"/>
                  <w:lang w:val="en-US"/>
                  <w:rPrChange w:id="2288" w:author="BONTEMPI, Virgil" w:date="2016-04-14T16:28:00Z">
                    <w:rPr>
                      <w:lang w:val="en-US"/>
                    </w:rPr>
                  </w:rPrChange>
                </w:rPr>
                <w:t>l</w:t>
              </w:r>
              <w:r w:rsidRPr="00242AE8">
                <w:rPr>
                  <w:color w:val="FF0000"/>
                  <w:lang w:val="en-US"/>
                  <w:rPrChange w:id="2289" w:author="BONTEMPI, Virgil" w:date="2016-04-14T16:28:00Z">
                    <w:rPr/>
                  </w:rPrChange>
                </w:rPr>
                <w:t>isteErreursComparaison</w:t>
              </w:r>
            </w:ins>
          </w:p>
        </w:tc>
        <w:tc>
          <w:tcPr>
            <w:tcW w:w="1382" w:type="dxa"/>
          </w:tcPr>
          <w:p w:rsidR="007562E5" w:rsidRPr="004014C5" w:rsidRDefault="007562E5" w:rsidP="007562E5">
            <w:pPr>
              <w:rPr>
                <w:ins w:id="2290" w:author="BONTEMPI, Virgil" w:date="2016-04-14T15:30:00Z"/>
                <w:color w:val="FF0000"/>
                <w:lang w:val="en-US"/>
                <w:rPrChange w:id="2291" w:author="BONTEMPI, Virgil" w:date="2016-04-14T16:14:00Z">
                  <w:rPr>
                    <w:ins w:id="2292" w:author="BONTEMPI, Virgil" w:date="2016-04-14T15:30:00Z"/>
                    <w:color w:val="FF0000"/>
                  </w:rPr>
                </w:rPrChange>
              </w:rPr>
            </w:pPr>
          </w:p>
        </w:tc>
      </w:tr>
      <w:tr w:rsidR="007562E5" w:rsidTr="00A14AB2">
        <w:trPr>
          <w:ins w:id="2293" w:author="BONTEMPI, Virgil" w:date="2016-04-14T15:30:00Z"/>
        </w:trPr>
        <w:tc>
          <w:tcPr>
            <w:tcW w:w="3066" w:type="dxa"/>
          </w:tcPr>
          <w:p w:rsidR="007562E5" w:rsidRDefault="007562E5" w:rsidP="007562E5">
            <w:pPr>
              <w:rPr>
                <w:ins w:id="2294" w:author="BONTEMPI, Virgil" w:date="2016-04-14T15:30:00Z"/>
              </w:rPr>
            </w:pPr>
            <w:ins w:id="2295" w:author="BONTEMPI, Virgil" w:date="2016-04-14T15:30:00Z">
              <w:r w:rsidRPr="003214E2">
                <w:rPr>
                  <w:color w:val="FF0000"/>
                </w:rPr>
                <w:t>Configuration</w:t>
              </w:r>
              <w:r>
                <w:rPr>
                  <w:color w:val="FF0000"/>
                </w:rPr>
                <w:t>FicheVisuDyn</w:t>
              </w:r>
              <w:r w:rsidRPr="003214E2">
                <w:rPr>
                  <w:color w:val="FF0000"/>
                </w:rPr>
                <w:t>BDD</w:t>
              </w:r>
            </w:ins>
          </w:p>
        </w:tc>
        <w:tc>
          <w:tcPr>
            <w:tcW w:w="3066" w:type="dxa"/>
          </w:tcPr>
          <w:p w:rsidR="007562E5" w:rsidRPr="00F277EC" w:rsidRDefault="007562E5" w:rsidP="007562E5">
            <w:pPr>
              <w:rPr>
                <w:ins w:id="2296" w:author="BONTEMPI, Virgil" w:date="2016-04-14T15:30:00Z"/>
                <w:color w:val="FF0000"/>
              </w:rPr>
            </w:pPr>
            <w:ins w:id="2297" w:author="BONTEMPI, Virgil" w:date="2016-04-14T15:34:00Z">
              <w:r w:rsidRPr="00F277EC">
                <w:rPr>
                  <w:bCs/>
                  <w:color w:val="FF0000"/>
                  <w:rPrChange w:id="2298" w:author="BONTEMPI, Virgil" w:date="2016-04-14T15:40:00Z">
                    <w:rPr>
                      <w:b/>
                      <w:bCs/>
                      <w:color w:val="191970"/>
                    </w:rPr>
                  </w:rPrChange>
                </w:rPr>
                <w:t>Comparer</w:t>
              </w:r>
            </w:ins>
            <w:ins w:id="2299" w:author="BONTEMPI, Virgil" w:date="2016-04-14T15:36:00Z">
              <w:r w:rsidRPr="00F277EC">
                <w:rPr>
                  <w:bCs/>
                  <w:color w:val="FF0000"/>
                  <w:rPrChange w:id="2300" w:author="BONTEMPI, Virgil" w:date="2016-04-14T15:40:00Z">
                    <w:rPr>
                      <w:b/>
                      <w:bCs/>
                      <w:color w:val="191970"/>
                    </w:rPr>
                  </w:rPrChange>
                </w:rPr>
                <w:t>FicheVisuDyn</w:t>
              </w:r>
            </w:ins>
            <w:ins w:id="2301" w:author="BONTEMPI, Virgil" w:date="2016-04-14T15:34:00Z">
              <w:r w:rsidRPr="00F277EC">
                <w:rPr>
                  <w:bCs/>
                  <w:color w:val="FF0000"/>
                  <w:rPrChange w:id="2302" w:author="BONTEMPI, Virgil" w:date="2016-04-14T15:40:00Z">
                    <w:rPr>
                      <w:b/>
                      <w:bCs/>
                      <w:color w:val="191970"/>
                    </w:rPr>
                  </w:rPrChange>
                </w:rPr>
                <w:t>ExcelBDD</w:t>
              </w:r>
            </w:ins>
          </w:p>
        </w:tc>
        <w:tc>
          <w:tcPr>
            <w:tcW w:w="3474" w:type="dxa"/>
          </w:tcPr>
          <w:p w:rsidR="007562E5" w:rsidRPr="00242AE8" w:rsidRDefault="007562E5" w:rsidP="007562E5">
            <w:pPr>
              <w:rPr>
                <w:ins w:id="2303" w:author="BONTEMPI, Virgil" w:date="2016-04-14T15:30:00Z"/>
                <w:color w:val="FF0000"/>
              </w:rPr>
            </w:pPr>
            <w:ins w:id="2304" w:author="BONTEMPI, Virgil" w:date="2016-04-14T16:14:00Z">
              <w:r w:rsidRPr="00242AE8">
                <w:rPr>
                  <w:color w:val="FF0000"/>
                  <w:rPrChange w:id="2305" w:author="BONTEMPI, Virgil" w:date="2016-04-14T16:28:00Z">
                    <w:rPr/>
                  </w:rPrChange>
                </w:rPr>
                <w:t>ConfigurationFicheVisuDyn ficheVisuDynEcvel</w:t>
              </w:r>
            </w:ins>
            <w:ins w:id="2306" w:author="BONTEMPI, Virgil" w:date="2016-04-14T15:49:00Z">
              <w:r w:rsidRPr="00242AE8">
                <w:rPr>
                  <w:color w:val="FF0000"/>
                  <w:rPrChange w:id="2307" w:author="BONTEMPI, Virgil" w:date="2016-04-14T16:28:00Z">
                    <w:rPr/>
                  </w:rPrChange>
                </w:rPr>
                <w:t>,</w:t>
              </w:r>
            </w:ins>
            <w:ins w:id="2308" w:author="BONTEMPI, Virgil" w:date="2016-04-14T16:14:00Z">
              <w:r w:rsidRPr="00242AE8">
                <w:rPr>
                  <w:color w:val="FF0000"/>
                  <w:rPrChange w:id="2309" w:author="BONTEMPI, Virgil" w:date="2016-04-14T16:28:00Z">
                    <w:rPr/>
                  </w:rPrChange>
                </w:rPr>
                <w:t xml:space="preserve"> </w:t>
              </w:r>
            </w:ins>
            <w:ins w:id="2310" w:author="BONTEMPI, Virgil" w:date="2016-04-14T15:49:00Z">
              <w:r w:rsidRPr="00242AE8">
                <w:rPr>
                  <w:color w:val="FF0000"/>
                  <w:rPrChange w:id="2311" w:author="BONTEMPI, Virgil" w:date="2016-04-14T16:28:00Z">
                    <w:rPr/>
                  </w:rPrChange>
                </w:rPr>
                <w:t>List&lt;String&gt;</w:t>
              </w:r>
            </w:ins>
            <w:ins w:id="2312" w:author="BONTEMPI, Virgil" w:date="2016-04-14T16:14:00Z">
              <w:r w:rsidRPr="00242AE8">
                <w:rPr>
                  <w:color w:val="FF0000"/>
                  <w:rPrChange w:id="2313" w:author="BONTEMPI, Virgil" w:date="2016-04-14T16:28:00Z">
                    <w:rPr/>
                  </w:rPrChange>
                </w:rPr>
                <w:t xml:space="preserve"> </w:t>
              </w:r>
            </w:ins>
            <w:ins w:id="2314" w:author="BONTEMPI, Virgil" w:date="2016-04-14T15:49:00Z">
              <w:r w:rsidRPr="00242AE8">
                <w:rPr>
                  <w:color w:val="FF0000"/>
                  <w:rPrChange w:id="2315" w:author="BONTEMPI, Virgil" w:date="2016-04-14T16:28:00Z">
                    <w:rPr/>
                  </w:rPrChange>
                </w:rPr>
                <w:t>listeErreursComparaison</w:t>
              </w:r>
            </w:ins>
          </w:p>
        </w:tc>
        <w:tc>
          <w:tcPr>
            <w:tcW w:w="1382" w:type="dxa"/>
          </w:tcPr>
          <w:p w:rsidR="007562E5" w:rsidRPr="002070E8" w:rsidRDefault="007562E5" w:rsidP="007562E5">
            <w:pPr>
              <w:rPr>
                <w:ins w:id="2316" w:author="BONTEMPI, Virgil" w:date="2016-04-14T15:30:00Z"/>
                <w:color w:val="FF0000"/>
              </w:rPr>
            </w:pPr>
          </w:p>
        </w:tc>
      </w:tr>
      <w:tr w:rsidR="007562E5" w:rsidTr="00A14AB2">
        <w:trPr>
          <w:ins w:id="2317" w:author="BONTEMPI, Virgil" w:date="2016-04-14T15:30:00Z"/>
        </w:trPr>
        <w:tc>
          <w:tcPr>
            <w:tcW w:w="3066" w:type="dxa"/>
          </w:tcPr>
          <w:p w:rsidR="007562E5" w:rsidRDefault="007562E5" w:rsidP="007562E5">
            <w:pPr>
              <w:rPr>
                <w:ins w:id="2318" w:author="BONTEMPI, Virgil" w:date="2016-04-14T15:30:00Z"/>
              </w:rPr>
            </w:pPr>
            <w:ins w:id="2319" w:author="BONTEMPI, Virgil" w:date="2016-04-14T15:30:00Z">
              <w:r w:rsidRPr="003214E2">
                <w:rPr>
                  <w:color w:val="FF0000"/>
                </w:rPr>
                <w:t>Configuration</w:t>
              </w:r>
              <w:r>
                <w:rPr>
                  <w:color w:val="FF0000"/>
                </w:rPr>
                <w:t>FichierTexte</w:t>
              </w:r>
              <w:r w:rsidRPr="003214E2">
                <w:rPr>
                  <w:color w:val="FF0000"/>
                </w:rPr>
                <w:t>BDD</w:t>
              </w:r>
            </w:ins>
          </w:p>
        </w:tc>
        <w:tc>
          <w:tcPr>
            <w:tcW w:w="3066" w:type="dxa"/>
          </w:tcPr>
          <w:p w:rsidR="007562E5" w:rsidRPr="00F277EC" w:rsidRDefault="007562E5" w:rsidP="007562E5">
            <w:pPr>
              <w:rPr>
                <w:ins w:id="2320" w:author="BONTEMPI, Virgil" w:date="2016-04-14T15:30:00Z"/>
                <w:color w:val="FF0000"/>
              </w:rPr>
            </w:pPr>
            <w:ins w:id="2321" w:author="BONTEMPI, Virgil" w:date="2016-04-14T15:34:00Z">
              <w:r w:rsidRPr="00F277EC">
                <w:rPr>
                  <w:bCs/>
                  <w:color w:val="FF0000"/>
                  <w:rPrChange w:id="2322" w:author="BONTEMPI, Virgil" w:date="2016-04-14T15:40:00Z">
                    <w:rPr>
                      <w:b/>
                      <w:bCs/>
                      <w:color w:val="191970"/>
                    </w:rPr>
                  </w:rPrChange>
                </w:rPr>
                <w:t>Comparer</w:t>
              </w:r>
            </w:ins>
            <w:ins w:id="2323" w:author="BONTEMPI, Virgil" w:date="2016-04-14T15:36:00Z">
              <w:r w:rsidRPr="00F277EC">
                <w:rPr>
                  <w:bCs/>
                  <w:color w:val="FF0000"/>
                  <w:rPrChange w:id="2324" w:author="BONTEMPI, Virgil" w:date="2016-04-14T15:40:00Z">
                    <w:rPr>
                      <w:b/>
                      <w:bCs/>
                      <w:color w:val="191970"/>
                    </w:rPr>
                  </w:rPrChange>
                </w:rPr>
                <w:t>FichierTexte</w:t>
              </w:r>
            </w:ins>
            <w:ins w:id="2325" w:author="BONTEMPI, Virgil" w:date="2016-04-14T15:34:00Z">
              <w:r w:rsidRPr="00F277EC">
                <w:rPr>
                  <w:bCs/>
                  <w:color w:val="FF0000"/>
                  <w:rPrChange w:id="2326" w:author="BONTEMPI, Virgil" w:date="2016-04-14T15:40:00Z">
                    <w:rPr>
                      <w:b/>
                      <w:bCs/>
                      <w:color w:val="191970"/>
                    </w:rPr>
                  </w:rPrChange>
                </w:rPr>
                <w:t>ExcelBDD</w:t>
              </w:r>
            </w:ins>
          </w:p>
        </w:tc>
        <w:tc>
          <w:tcPr>
            <w:tcW w:w="3474" w:type="dxa"/>
          </w:tcPr>
          <w:p w:rsidR="007562E5" w:rsidRPr="00242AE8" w:rsidRDefault="007562E5" w:rsidP="007562E5">
            <w:pPr>
              <w:rPr>
                <w:ins w:id="2327" w:author="BONTEMPI, Virgil" w:date="2016-04-14T15:30:00Z"/>
                <w:color w:val="FF0000"/>
              </w:rPr>
            </w:pPr>
            <w:ins w:id="2328" w:author="BONTEMPI, Virgil" w:date="2016-04-14T16:15:00Z">
              <w:r w:rsidRPr="00242AE8">
                <w:rPr>
                  <w:color w:val="FF0000"/>
                  <w:rPrChange w:id="2329" w:author="BONTEMPI, Virgil" w:date="2016-04-14T16:28:00Z">
                    <w:rPr/>
                  </w:rPrChange>
                </w:rPr>
                <w:t>ConfigurationFichierTexte fichierTexteExcel</w:t>
              </w:r>
            </w:ins>
            <w:ins w:id="2330" w:author="BONTEMPI, Virgil" w:date="2016-04-14T15:49:00Z">
              <w:r w:rsidRPr="00242AE8">
                <w:rPr>
                  <w:color w:val="FF0000"/>
                  <w:rPrChange w:id="2331" w:author="BONTEMPI, Virgil" w:date="2016-04-14T16:28:00Z">
                    <w:rPr/>
                  </w:rPrChange>
                </w:rPr>
                <w:t>,</w:t>
              </w:r>
            </w:ins>
            <w:ins w:id="2332" w:author="BONTEMPI, Virgil" w:date="2016-04-14T16:15:00Z">
              <w:r w:rsidRPr="00242AE8">
                <w:rPr>
                  <w:color w:val="FF0000"/>
                  <w:rPrChange w:id="2333" w:author="BONTEMPI, Virgil" w:date="2016-04-14T16:28:00Z">
                    <w:rPr/>
                  </w:rPrChange>
                </w:rPr>
                <w:t xml:space="preserve"> </w:t>
              </w:r>
            </w:ins>
            <w:ins w:id="2334" w:author="BONTEMPI, Virgil" w:date="2016-04-14T15:49:00Z">
              <w:r w:rsidRPr="00242AE8">
                <w:rPr>
                  <w:color w:val="FF0000"/>
                  <w:rPrChange w:id="2335" w:author="BONTEMPI, Virgil" w:date="2016-04-14T16:28:00Z">
                    <w:rPr/>
                  </w:rPrChange>
                </w:rPr>
                <w:t>List&lt;String&gt;</w:t>
              </w:r>
            </w:ins>
            <w:ins w:id="2336" w:author="BONTEMPI, Virgil" w:date="2016-04-14T16:15:00Z">
              <w:r w:rsidRPr="00242AE8">
                <w:rPr>
                  <w:color w:val="FF0000"/>
                  <w:rPrChange w:id="2337" w:author="BONTEMPI, Virgil" w:date="2016-04-14T16:28:00Z">
                    <w:rPr/>
                  </w:rPrChange>
                </w:rPr>
                <w:t xml:space="preserve"> </w:t>
              </w:r>
            </w:ins>
            <w:ins w:id="2338" w:author="BONTEMPI, Virgil" w:date="2016-04-14T15:49:00Z">
              <w:r w:rsidRPr="00242AE8">
                <w:rPr>
                  <w:color w:val="FF0000"/>
                  <w:rPrChange w:id="2339" w:author="BONTEMPI, Virgil" w:date="2016-04-14T16:28:00Z">
                    <w:rPr/>
                  </w:rPrChange>
                </w:rPr>
                <w:t>listeErreursComparaison</w:t>
              </w:r>
            </w:ins>
          </w:p>
        </w:tc>
        <w:tc>
          <w:tcPr>
            <w:tcW w:w="1382" w:type="dxa"/>
          </w:tcPr>
          <w:p w:rsidR="007562E5" w:rsidRPr="002070E8" w:rsidRDefault="007562E5" w:rsidP="007562E5">
            <w:pPr>
              <w:rPr>
                <w:ins w:id="2340" w:author="BONTEMPI, Virgil" w:date="2016-04-14T15:30:00Z"/>
                <w:color w:val="FF0000"/>
              </w:rPr>
            </w:pPr>
          </w:p>
        </w:tc>
      </w:tr>
      <w:tr w:rsidR="007562E5" w:rsidTr="00A14AB2">
        <w:trPr>
          <w:ins w:id="2341" w:author="BONTEMPI, Virgil" w:date="2016-04-14T15:30:00Z"/>
        </w:trPr>
        <w:tc>
          <w:tcPr>
            <w:tcW w:w="3066" w:type="dxa"/>
          </w:tcPr>
          <w:p w:rsidR="007562E5" w:rsidRDefault="007562E5" w:rsidP="007562E5">
            <w:pPr>
              <w:rPr>
                <w:ins w:id="2342" w:author="BONTEMPI, Virgil" w:date="2016-04-14T15:30:00Z"/>
              </w:rPr>
            </w:pPr>
            <w:ins w:id="2343" w:author="BONTEMPI, Virgil" w:date="2016-04-14T15:30:00Z">
              <w:r w:rsidRPr="003214E2">
                <w:rPr>
                  <w:color w:val="FF0000"/>
                </w:rPr>
                <w:t>Configuration</w:t>
              </w:r>
              <w:r>
                <w:rPr>
                  <w:color w:val="FF0000"/>
                </w:rPr>
                <w:t>FonctionsService</w:t>
              </w:r>
              <w:r w:rsidRPr="003214E2">
                <w:rPr>
                  <w:color w:val="FF0000"/>
                </w:rPr>
                <w:t>BDD</w:t>
              </w:r>
            </w:ins>
          </w:p>
        </w:tc>
        <w:tc>
          <w:tcPr>
            <w:tcW w:w="3066" w:type="dxa"/>
          </w:tcPr>
          <w:p w:rsidR="007562E5" w:rsidRPr="00F277EC" w:rsidRDefault="007562E5" w:rsidP="007562E5">
            <w:pPr>
              <w:rPr>
                <w:ins w:id="2344" w:author="BONTEMPI, Virgil" w:date="2016-04-14T15:30:00Z"/>
                <w:color w:val="FF0000"/>
              </w:rPr>
            </w:pPr>
            <w:ins w:id="2345" w:author="BONTEMPI, Virgil" w:date="2016-04-14T15:34:00Z">
              <w:r w:rsidRPr="00F277EC">
                <w:rPr>
                  <w:bCs/>
                  <w:color w:val="FF0000"/>
                  <w:rPrChange w:id="2346" w:author="BONTEMPI, Virgil" w:date="2016-04-14T15:40:00Z">
                    <w:rPr>
                      <w:b/>
                      <w:bCs/>
                      <w:color w:val="191970"/>
                    </w:rPr>
                  </w:rPrChange>
                </w:rPr>
                <w:t>Comparer</w:t>
              </w:r>
            </w:ins>
            <w:ins w:id="2347" w:author="BONTEMPI, Virgil" w:date="2016-04-14T15:36:00Z">
              <w:r w:rsidRPr="00F277EC">
                <w:rPr>
                  <w:bCs/>
                  <w:color w:val="FF0000"/>
                  <w:rPrChange w:id="2348" w:author="BONTEMPI, Virgil" w:date="2016-04-14T15:40:00Z">
                    <w:rPr>
                      <w:b/>
                      <w:bCs/>
                      <w:color w:val="191970"/>
                    </w:rPr>
                  </w:rPrChange>
                </w:rPr>
                <w:t>FonctionsService</w:t>
              </w:r>
            </w:ins>
            <w:ins w:id="2349" w:author="BONTEMPI, Virgil" w:date="2016-04-14T15:34:00Z">
              <w:r w:rsidRPr="00F277EC">
                <w:rPr>
                  <w:bCs/>
                  <w:color w:val="FF0000"/>
                  <w:rPrChange w:id="2350" w:author="BONTEMPI, Virgil" w:date="2016-04-14T15:40:00Z">
                    <w:rPr>
                      <w:b/>
                      <w:bCs/>
                      <w:color w:val="191970"/>
                    </w:rPr>
                  </w:rPrChange>
                </w:rPr>
                <w:t>ExcelBDD</w:t>
              </w:r>
            </w:ins>
          </w:p>
        </w:tc>
        <w:tc>
          <w:tcPr>
            <w:tcW w:w="3474" w:type="dxa"/>
          </w:tcPr>
          <w:p w:rsidR="007562E5" w:rsidRPr="00242AE8" w:rsidRDefault="007562E5" w:rsidP="007562E5">
            <w:pPr>
              <w:rPr>
                <w:ins w:id="2351" w:author="BONTEMPI, Virgil" w:date="2016-04-14T15:30:00Z"/>
                <w:color w:val="FF0000"/>
              </w:rPr>
            </w:pPr>
            <w:ins w:id="2352" w:author="BONTEMPI, Virgil" w:date="2016-04-14T16:15:00Z">
              <w:r w:rsidRPr="00242AE8">
                <w:rPr>
                  <w:color w:val="FF0000"/>
                  <w:rPrChange w:id="2353" w:author="BONTEMPI, Virgil" w:date="2016-04-14T16:28:00Z">
                    <w:rPr/>
                  </w:rPrChange>
                </w:rPr>
                <w:t>ConfigurationFonctionsService fonction</w:t>
              </w:r>
            </w:ins>
            <w:ins w:id="2354" w:author="BONTEMPI, Virgil" w:date="2016-04-14T16:16:00Z">
              <w:r w:rsidRPr="00242AE8">
                <w:rPr>
                  <w:color w:val="FF0000"/>
                  <w:rPrChange w:id="2355" w:author="BONTEMPI, Virgil" w:date="2016-04-14T16:28:00Z">
                    <w:rPr/>
                  </w:rPrChange>
                </w:rPr>
                <w:t>s</w:t>
              </w:r>
            </w:ins>
            <w:ins w:id="2356" w:author="BONTEMPI, Virgil" w:date="2016-04-14T16:15:00Z">
              <w:r w:rsidRPr="00242AE8">
                <w:rPr>
                  <w:color w:val="FF0000"/>
                  <w:rPrChange w:id="2357" w:author="BONTEMPI, Virgil" w:date="2016-04-14T16:28:00Z">
                    <w:rPr/>
                  </w:rPrChange>
                </w:rPr>
                <w:t>ServiceExcel</w:t>
              </w:r>
            </w:ins>
            <w:ins w:id="2358" w:author="BONTEMPI, Virgil" w:date="2016-04-14T15:49:00Z">
              <w:r w:rsidRPr="00242AE8">
                <w:rPr>
                  <w:color w:val="FF0000"/>
                  <w:rPrChange w:id="2359" w:author="BONTEMPI, Virgil" w:date="2016-04-14T16:28:00Z">
                    <w:rPr/>
                  </w:rPrChange>
                </w:rPr>
                <w:t>,</w:t>
              </w:r>
            </w:ins>
            <w:ins w:id="2360" w:author="BONTEMPI, Virgil" w:date="2016-04-14T16:16:00Z">
              <w:r w:rsidRPr="00242AE8">
                <w:rPr>
                  <w:color w:val="FF0000"/>
                  <w:rPrChange w:id="2361" w:author="BONTEMPI, Virgil" w:date="2016-04-14T16:28:00Z">
                    <w:rPr/>
                  </w:rPrChange>
                </w:rPr>
                <w:t xml:space="preserve"> </w:t>
              </w:r>
            </w:ins>
            <w:ins w:id="2362" w:author="BONTEMPI, Virgil" w:date="2016-04-14T15:49:00Z">
              <w:r w:rsidRPr="00242AE8">
                <w:rPr>
                  <w:color w:val="FF0000"/>
                  <w:rPrChange w:id="2363" w:author="BONTEMPI, Virgil" w:date="2016-04-14T16:28:00Z">
                    <w:rPr/>
                  </w:rPrChange>
                </w:rPr>
                <w:t>List&lt;String&gt;</w:t>
              </w:r>
            </w:ins>
            <w:ins w:id="2364" w:author="BONTEMPI, Virgil" w:date="2016-04-14T16:16:00Z">
              <w:r w:rsidRPr="00242AE8">
                <w:rPr>
                  <w:color w:val="FF0000"/>
                  <w:rPrChange w:id="2365" w:author="BONTEMPI, Virgil" w:date="2016-04-14T16:28:00Z">
                    <w:rPr/>
                  </w:rPrChange>
                </w:rPr>
                <w:t xml:space="preserve"> </w:t>
              </w:r>
            </w:ins>
            <w:ins w:id="2366" w:author="BONTEMPI, Virgil" w:date="2016-04-14T15:49:00Z">
              <w:r w:rsidRPr="00242AE8">
                <w:rPr>
                  <w:color w:val="FF0000"/>
                  <w:rPrChange w:id="2367" w:author="BONTEMPI, Virgil" w:date="2016-04-14T16:28:00Z">
                    <w:rPr/>
                  </w:rPrChange>
                </w:rPr>
                <w:t>listeErreursComparaison</w:t>
              </w:r>
            </w:ins>
          </w:p>
        </w:tc>
        <w:tc>
          <w:tcPr>
            <w:tcW w:w="1382" w:type="dxa"/>
          </w:tcPr>
          <w:p w:rsidR="007562E5" w:rsidRPr="002070E8" w:rsidRDefault="007562E5" w:rsidP="007562E5">
            <w:pPr>
              <w:rPr>
                <w:ins w:id="2368" w:author="BONTEMPI, Virgil" w:date="2016-04-14T15:30:00Z"/>
                <w:color w:val="FF0000"/>
              </w:rPr>
            </w:pPr>
          </w:p>
        </w:tc>
      </w:tr>
      <w:tr w:rsidR="007562E5" w:rsidTr="00A14AB2">
        <w:trPr>
          <w:ins w:id="2369" w:author="BONTEMPI, Virgil" w:date="2016-04-14T15:30:00Z"/>
        </w:trPr>
        <w:tc>
          <w:tcPr>
            <w:tcW w:w="3066" w:type="dxa"/>
          </w:tcPr>
          <w:p w:rsidR="007562E5" w:rsidRDefault="007562E5" w:rsidP="007562E5">
            <w:pPr>
              <w:rPr>
                <w:ins w:id="2370" w:author="BONTEMPI, Virgil" w:date="2016-04-14T15:30:00Z"/>
              </w:rPr>
            </w:pPr>
            <w:ins w:id="2371" w:author="BONTEMPI, Virgil" w:date="2016-04-14T15:30:00Z">
              <w:r w:rsidRPr="003214E2">
                <w:rPr>
                  <w:color w:val="FF0000"/>
                </w:rPr>
                <w:t>Configuration</w:t>
              </w:r>
              <w:r>
                <w:rPr>
                  <w:color w:val="FF0000"/>
                </w:rPr>
                <w:t>GroupeOPC</w:t>
              </w:r>
              <w:r w:rsidRPr="003214E2">
                <w:rPr>
                  <w:color w:val="FF0000"/>
                </w:rPr>
                <w:t>BDD</w:t>
              </w:r>
            </w:ins>
          </w:p>
        </w:tc>
        <w:tc>
          <w:tcPr>
            <w:tcW w:w="3066" w:type="dxa"/>
          </w:tcPr>
          <w:p w:rsidR="007562E5" w:rsidRPr="00F277EC" w:rsidRDefault="007562E5" w:rsidP="007562E5">
            <w:pPr>
              <w:rPr>
                <w:ins w:id="2372" w:author="BONTEMPI, Virgil" w:date="2016-04-14T15:30:00Z"/>
                <w:color w:val="FF0000"/>
              </w:rPr>
            </w:pPr>
            <w:ins w:id="2373" w:author="BONTEMPI, Virgil" w:date="2016-04-14T15:34:00Z">
              <w:r w:rsidRPr="00F277EC">
                <w:rPr>
                  <w:bCs/>
                  <w:color w:val="FF0000"/>
                  <w:rPrChange w:id="2374" w:author="BONTEMPI, Virgil" w:date="2016-04-14T15:40:00Z">
                    <w:rPr>
                      <w:b/>
                      <w:bCs/>
                      <w:color w:val="191970"/>
                    </w:rPr>
                  </w:rPrChange>
                </w:rPr>
                <w:t>Comparer</w:t>
              </w:r>
            </w:ins>
            <w:ins w:id="2375" w:author="BONTEMPI, Virgil" w:date="2016-04-14T15:37:00Z">
              <w:r w:rsidRPr="00F277EC">
                <w:rPr>
                  <w:bCs/>
                  <w:color w:val="FF0000"/>
                  <w:rPrChange w:id="2376" w:author="BONTEMPI, Virgil" w:date="2016-04-14T15:40:00Z">
                    <w:rPr>
                      <w:b/>
                      <w:bCs/>
                      <w:color w:val="191970"/>
                    </w:rPr>
                  </w:rPrChange>
                </w:rPr>
                <w:t>GroupeOPC</w:t>
              </w:r>
            </w:ins>
            <w:ins w:id="2377" w:author="BONTEMPI, Virgil" w:date="2016-04-14T15:34:00Z">
              <w:r w:rsidRPr="00F277EC">
                <w:rPr>
                  <w:bCs/>
                  <w:color w:val="FF0000"/>
                  <w:rPrChange w:id="2378" w:author="BONTEMPI, Virgil" w:date="2016-04-14T15:40:00Z">
                    <w:rPr>
                      <w:b/>
                      <w:bCs/>
                      <w:color w:val="191970"/>
                    </w:rPr>
                  </w:rPrChange>
                </w:rPr>
                <w:t>ExcelBDD</w:t>
              </w:r>
            </w:ins>
          </w:p>
        </w:tc>
        <w:tc>
          <w:tcPr>
            <w:tcW w:w="3474" w:type="dxa"/>
          </w:tcPr>
          <w:p w:rsidR="007562E5" w:rsidRPr="00242AE8" w:rsidRDefault="007562E5" w:rsidP="007562E5">
            <w:pPr>
              <w:rPr>
                <w:ins w:id="2379" w:author="BONTEMPI, Virgil" w:date="2016-04-14T15:30:00Z"/>
                <w:color w:val="FF0000"/>
              </w:rPr>
            </w:pPr>
            <w:ins w:id="2380" w:author="BONTEMPI, Virgil" w:date="2016-04-14T16:17:00Z">
              <w:r w:rsidRPr="00242AE8">
                <w:rPr>
                  <w:color w:val="FF0000"/>
                  <w:rPrChange w:id="2381" w:author="BONTEMPI, Virgil" w:date="2016-04-14T16:28:00Z">
                    <w:rPr/>
                  </w:rPrChange>
                </w:rPr>
                <w:t>ConfigurationGroupeOPC groupeOPCExcel</w:t>
              </w:r>
            </w:ins>
            <w:ins w:id="2382" w:author="BONTEMPI, Virgil" w:date="2016-04-14T15:49:00Z">
              <w:r w:rsidRPr="00242AE8">
                <w:rPr>
                  <w:color w:val="FF0000"/>
                  <w:rPrChange w:id="2383" w:author="BONTEMPI, Virgil" w:date="2016-04-14T16:28:00Z">
                    <w:rPr/>
                  </w:rPrChange>
                </w:rPr>
                <w:t>,</w:t>
              </w:r>
            </w:ins>
            <w:ins w:id="2384" w:author="BONTEMPI, Virgil" w:date="2016-04-14T16:17:00Z">
              <w:r w:rsidRPr="00242AE8">
                <w:rPr>
                  <w:color w:val="FF0000"/>
                  <w:rPrChange w:id="2385" w:author="BONTEMPI, Virgil" w:date="2016-04-14T16:28:00Z">
                    <w:rPr/>
                  </w:rPrChange>
                </w:rPr>
                <w:t xml:space="preserve"> </w:t>
              </w:r>
            </w:ins>
            <w:ins w:id="2386" w:author="BONTEMPI, Virgil" w:date="2016-04-14T15:49:00Z">
              <w:r w:rsidRPr="00242AE8">
                <w:rPr>
                  <w:color w:val="FF0000"/>
                  <w:rPrChange w:id="2387" w:author="BONTEMPI, Virgil" w:date="2016-04-14T16:28:00Z">
                    <w:rPr/>
                  </w:rPrChange>
                </w:rPr>
                <w:t>List&lt;String&gt;</w:t>
              </w:r>
            </w:ins>
            <w:ins w:id="2388" w:author="BONTEMPI, Virgil" w:date="2016-04-14T16:17:00Z">
              <w:r w:rsidRPr="00242AE8">
                <w:rPr>
                  <w:color w:val="FF0000"/>
                  <w:rPrChange w:id="2389" w:author="BONTEMPI, Virgil" w:date="2016-04-14T16:28:00Z">
                    <w:rPr/>
                  </w:rPrChange>
                </w:rPr>
                <w:t xml:space="preserve"> </w:t>
              </w:r>
            </w:ins>
            <w:ins w:id="2390" w:author="BONTEMPI, Virgil" w:date="2016-04-14T15:49:00Z">
              <w:r w:rsidRPr="00242AE8">
                <w:rPr>
                  <w:color w:val="FF0000"/>
                  <w:rPrChange w:id="2391" w:author="BONTEMPI, Virgil" w:date="2016-04-14T16:28:00Z">
                    <w:rPr/>
                  </w:rPrChange>
                </w:rPr>
                <w:t>listeErreursComparaison</w:t>
              </w:r>
            </w:ins>
          </w:p>
        </w:tc>
        <w:tc>
          <w:tcPr>
            <w:tcW w:w="1382" w:type="dxa"/>
          </w:tcPr>
          <w:p w:rsidR="007562E5" w:rsidRPr="002070E8" w:rsidRDefault="007562E5" w:rsidP="007562E5">
            <w:pPr>
              <w:rPr>
                <w:ins w:id="2392" w:author="BONTEMPI, Virgil" w:date="2016-04-14T15:30:00Z"/>
                <w:color w:val="FF0000"/>
              </w:rPr>
            </w:pPr>
          </w:p>
        </w:tc>
      </w:tr>
      <w:tr w:rsidR="007562E5" w:rsidTr="00A14AB2">
        <w:trPr>
          <w:ins w:id="2393" w:author="BONTEMPI, Virgil" w:date="2016-04-14T15:30:00Z"/>
        </w:trPr>
        <w:tc>
          <w:tcPr>
            <w:tcW w:w="3066" w:type="dxa"/>
          </w:tcPr>
          <w:p w:rsidR="007562E5" w:rsidRDefault="007562E5" w:rsidP="007562E5">
            <w:pPr>
              <w:rPr>
                <w:ins w:id="2394" w:author="BONTEMPI, Virgil" w:date="2016-04-14T15:30:00Z"/>
              </w:rPr>
            </w:pPr>
            <w:ins w:id="2395" w:author="BONTEMPI, Virgil" w:date="2016-04-14T15:30:00Z">
              <w:r w:rsidRPr="003214E2">
                <w:rPr>
                  <w:color w:val="FF0000"/>
                </w:rPr>
                <w:t>Configuration</w:t>
              </w:r>
              <w:r>
                <w:rPr>
                  <w:color w:val="FF0000"/>
                </w:rPr>
                <w:t>Ligne</w:t>
              </w:r>
              <w:r w:rsidRPr="003214E2">
                <w:rPr>
                  <w:color w:val="FF0000"/>
                </w:rPr>
                <w:t>BDD</w:t>
              </w:r>
            </w:ins>
          </w:p>
        </w:tc>
        <w:tc>
          <w:tcPr>
            <w:tcW w:w="3066" w:type="dxa"/>
          </w:tcPr>
          <w:p w:rsidR="007562E5" w:rsidRPr="00F277EC" w:rsidRDefault="007562E5" w:rsidP="007562E5">
            <w:pPr>
              <w:rPr>
                <w:ins w:id="2396" w:author="BONTEMPI, Virgil" w:date="2016-04-14T15:30:00Z"/>
                <w:color w:val="FF0000"/>
              </w:rPr>
            </w:pPr>
            <w:ins w:id="2397" w:author="BONTEMPI, Virgil" w:date="2016-04-14T15:34:00Z">
              <w:r w:rsidRPr="00F277EC">
                <w:rPr>
                  <w:bCs/>
                  <w:color w:val="FF0000"/>
                  <w:rPrChange w:id="2398" w:author="BONTEMPI, Virgil" w:date="2016-04-14T15:40:00Z">
                    <w:rPr>
                      <w:b/>
                      <w:bCs/>
                      <w:color w:val="191970"/>
                    </w:rPr>
                  </w:rPrChange>
                </w:rPr>
                <w:t>Comparer</w:t>
              </w:r>
            </w:ins>
            <w:ins w:id="2399" w:author="BONTEMPI, Virgil" w:date="2016-04-14T15:37:00Z">
              <w:r w:rsidRPr="00F277EC">
                <w:rPr>
                  <w:bCs/>
                  <w:color w:val="FF0000"/>
                  <w:rPrChange w:id="2400" w:author="BONTEMPI, Virgil" w:date="2016-04-14T15:40:00Z">
                    <w:rPr>
                      <w:b/>
                      <w:bCs/>
                      <w:color w:val="191970"/>
                    </w:rPr>
                  </w:rPrChange>
                </w:rPr>
                <w:t>Ligne</w:t>
              </w:r>
            </w:ins>
            <w:ins w:id="2401" w:author="BONTEMPI, Virgil" w:date="2016-04-14T15:34:00Z">
              <w:r w:rsidRPr="00F277EC">
                <w:rPr>
                  <w:bCs/>
                  <w:color w:val="FF0000"/>
                  <w:rPrChange w:id="2402" w:author="BONTEMPI, Virgil" w:date="2016-04-14T15:40:00Z">
                    <w:rPr>
                      <w:b/>
                      <w:bCs/>
                      <w:color w:val="191970"/>
                    </w:rPr>
                  </w:rPrChange>
                </w:rPr>
                <w:t>ExcelBDD</w:t>
              </w:r>
            </w:ins>
          </w:p>
        </w:tc>
        <w:tc>
          <w:tcPr>
            <w:tcW w:w="3474" w:type="dxa"/>
          </w:tcPr>
          <w:p w:rsidR="007562E5" w:rsidRPr="00242AE8" w:rsidRDefault="007562E5" w:rsidP="007562E5">
            <w:pPr>
              <w:rPr>
                <w:ins w:id="2403" w:author="BONTEMPI, Virgil" w:date="2016-04-14T15:30:00Z"/>
                <w:color w:val="FF0000"/>
              </w:rPr>
            </w:pPr>
            <w:ins w:id="2404" w:author="BONTEMPI, Virgil" w:date="2016-04-14T16:18:00Z">
              <w:r w:rsidRPr="00242AE8">
                <w:rPr>
                  <w:color w:val="FF0000"/>
                  <w:rPrChange w:id="2405" w:author="BONTEMPI, Virgil" w:date="2016-04-14T16:28:00Z">
                    <w:rPr/>
                  </w:rPrChange>
                </w:rPr>
                <w:t>int numLigne, ConfigurationLigne ligneExcel</w:t>
              </w:r>
            </w:ins>
            <w:ins w:id="2406" w:author="BONTEMPI, Virgil" w:date="2016-04-14T15:49:00Z">
              <w:r w:rsidRPr="00242AE8">
                <w:rPr>
                  <w:color w:val="FF0000"/>
                  <w:rPrChange w:id="2407" w:author="BONTEMPI, Virgil" w:date="2016-04-14T16:28:00Z">
                    <w:rPr/>
                  </w:rPrChange>
                </w:rPr>
                <w:t>,</w:t>
              </w:r>
            </w:ins>
            <w:ins w:id="2408" w:author="BONTEMPI, Virgil" w:date="2016-04-14T16:18:00Z">
              <w:r w:rsidRPr="00242AE8">
                <w:rPr>
                  <w:color w:val="FF0000"/>
                  <w:rPrChange w:id="2409" w:author="BONTEMPI, Virgil" w:date="2016-04-14T16:28:00Z">
                    <w:rPr/>
                  </w:rPrChange>
                </w:rPr>
                <w:t xml:space="preserve"> </w:t>
              </w:r>
            </w:ins>
            <w:ins w:id="2410" w:author="BONTEMPI, Virgil" w:date="2016-04-14T15:49:00Z">
              <w:r w:rsidRPr="00242AE8">
                <w:rPr>
                  <w:color w:val="FF0000"/>
                  <w:rPrChange w:id="2411" w:author="BONTEMPI, Virgil" w:date="2016-04-14T16:28:00Z">
                    <w:rPr/>
                  </w:rPrChange>
                </w:rPr>
                <w:t>List&lt;String&gt; listeErreursComparaison</w:t>
              </w:r>
            </w:ins>
          </w:p>
        </w:tc>
        <w:tc>
          <w:tcPr>
            <w:tcW w:w="1382" w:type="dxa"/>
          </w:tcPr>
          <w:p w:rsidR="007562E5" w:rsidRPr="002070E8" w:rsidRDefault="007562E5" w:rsidP="007562E5">
            <w:pPr>
              <w:rPr>
                <w:ins w:id="2412" w:author="BONTEMPI, Virgil" w:date="2016-04-14T15:30:00Z"/>
                <w:color w:val="FF0000"/>
              </w:rPr>
            </w:pPr>
          </w:p>
        </w:tc>
      </w:tr>
      <w:tr w:rsidR="007562E5" w:rsidTr="00A14AB2">
        <w:trPr>
          <w:ins w:id="2413" w:author="BONTEMPI, Virgil" w:date="2016-04-14T15:30:00Z"/>
        </w:trPr>
        <w:tc>
          <w:tcPr>
            <w:tcW w:w="3066" w:type="dxa"/>
          </w:tcPr>
          <w:p w:rsidR="007562E5" w:rsidRDefault="007562E5" w:rsidP="007562E5">
            <w:pPr>
              <w:rPr>
                <w:ins w:id="2414" w:author="BONTEMPI, Virgil" w:date="2016-04-14T15:30:00Z"/>
              </w:rPr>
            </w:pPr>
            <w:ins w:id="2415" w:author="BONTEMPI, Virgil" w:date="2016-04-14T15:30:00Z">
              <w:r w:rsidRPr="003214E2">
                <w:rPr>
                  <w:color w:val="FF0000"/>
                </w:rPr>
                <w:t>Configuration</w:t>
              </w:r>
              <w:r>
                <w:rPr>
                  <w:color w:val="FF0000"/>
                </w:rPr>
                <w:t>Mesure</w:t>
              </w:r>
              <w:r w:rsidRPr="003214E2">
                <w:rPr>
                  <w:color w:val="FF0000"/>
                </w:rPr>
                <w:t>BDD</w:t>
              </w:r>
            </w:ins>
          </w:p>
        </w:tc>
        <w:tc>
          <w:tcPr>
            <w:tcW w:w="3066" w:type="dxa"/>
          </w:tcPr>
          <w:p w:rsidR="007562E5" w:rsidRPr="00F277EC" w:rsidRDefault="007562E5" w:rsidP="007562E5">
            <w:pPr>
              <w:rPr>
                <w:ins w:id="2416" w:author="BONTEMPI, Virgil" w:date="2016-04-14T15:30:00Z"/>
                <w:color w:val="FF0000"/>
              </w:rPr>
            </w:pPr>
            <w:ins w:id="2417" w:author="BONTEMPI, Virgil" w:date="2016-04-14T15:34:00Z">
              <w:r w:rsidRPr="00F277EC">
                <w:rPr>
                  <w:bCs/>
                  <w:color w:val="FF0000"/>
                  <w:rPrChange w:id="2418" w:author="BONTEMPI, Virgil" w:date="2016-04-14T15:40:00Z">
                    <w:rPr>
                      <w:b/>
                      <w:bCs/>
                      <w:color w:val="191970"/>
                    </w:rPr>
                  </w:rPrChange>
                </w:rPr>
                <w:t>Comparer</w:t>
              </w:r>
            </w:ins>
            <w:ins w:id="2419" w:author="BONTEMPI, Virgil" w:date="2016-04-14T15:37:00Z">
              <w:r w:rsidRPr="00F277EC">
                <w:rPr>
                  <w:bCs/>
                  <w:color w:val="FF0000"/>
                  <w:rPrChange w:id="2420" w:author="BONTEMPI, Virgil" w:date="2016-04-14T15:40:00Z">
                    <w:rPr>
                      <w:b/>
                      <w:bCs/>
                      <w:color w:val="191970"/>
                    </w:rPr>
                  </w:rPrChange>
                </w:rPr>
                <w:t>Mesure</w:t>
              </w:r>
            </w:ins>
            <w:ins w:id="2421" w:author="BONTEMPI, Virgil" w:date="2016-04-14T15:34:00Z">
              <w:r w:rsidRPr="00F277EC">
                <w:rPr>
                  <w:bCs/>
                  <w:color w:val="FF0000"/>
                  <w:rPrChange w:id="2422" w:author="BONTEMPI, Virgil" w:date="2016-04-14T15:40:00Z">
                    <w:rPr>
                      <w:b/>
                      <w:bCs/>
                      <w:color w:val="191970"/>
                    </w:rPr>
                  </w:rPrChange>
                </w:rPr>
                <w:t>ExcelBDD</w:t>
              </w:r>
            </w:ins>
          </w:p>
        </w:tc>
        <w:tc>
          <w:tcPr>
            <w:tcW w:w="3474" w:type="dxa"/>
          </w:tcPr>
          <w:p w:rsidR="007562E5" w:rsidRPr="00242AE8" w:rsidRDefault="007562E5" w:rsidP="007562E5">
            <w:pPr>
              <w:rPr>
                <w:ins w:id="2423" w:author="BONTEMPI, Virgil" w:date="2016-04-14T15:30:00Z"/>
                <w:color w:val="FF0000"/>
              </w:rPr>
            </w:pPr>
            <w:ins w:id="2424" w:author="BONTEMPI, Virgil" w:date="2016-04-14T16:18:00Z">
              <w:r w:rsidRPr="00242AE8">
                <w:rPr>
                  <w:color w:val="FF0000"/>
                  <w:rPrChange w:id="2425" w:author="BONTEMPI, Virgil" w:date="2016-04-14T16:28:00Z">
                    <w:rPr/>
                  </w:rPrChange>
                </w:rPr>
                <w:t>ConfigurationMesure mesureExcel</w:t>
              </w:r>
            </w:ins>
            <w:ins w:id="2426" w:author="BONTEMPI, Virgil" w:date="2016-04-14T15:49:00Z">
              <w:r w:rsidRPr="00242AE8">
                <w:rPr>
                  <w:color w:val="FF0000"/>
                  <w:rPrChange w:id="2427" w:author="BONTEMPI, Virgil" w:date="2016-04-14T16:28:00Z">
                    <w:rPr/>
                  </w:rPrChange>
                </w:rPr>
                <w:t>,</w:t>
              </w:r>
            </w:ins>
            <w:ins w:id="2428" w:author="BONTEMPI, Virgil" w:date="2016-04-14T16:19:00Z">
              <w:r w:rsidRPr="00242AE8">
                <w:rPr>
                  <w:color w:val="FF0000"/>
                  <w:rPrChange w:id="2429" w:author="BONTEMPI, Virgil" w:date="2016-04-14T16:28:00Z">
                    <w:rPr/>
                  </w:rPrChange>
                </w:rPr>
                <w:t xml:space="preserve"> </w:t>
              </w:r>
            </w:ins>
            <w:ins w:id="2430" w:author="BONTEMPI, Virgil" w:date="2016-04-14T15:49:00Z">
              <w:r w:rsidRPr="00242AE8">
                <w:rPr>
                  <w:color w:val="FF0000"/>
                  <w:rPrChange w:id="2431" w:author="BONTEMPI, Virgil" w:date="2016-04-14T16:28:00Z">
                    <w:rPr/>
                  </w:rPrChange>
                </w:rPr>
                <w:t>List&lt;String&gt;</w:t>
              </w:r>
            </w:ins>
            <w:ins w:id="2432" w:author="BONTEMPI, Virgil" w:date="2016-04-14T16:19:00Z">
              <w:r w:rsidRPr="00242AE8">
                <w:rPr>
                  <w:color w:val="FF0000"/>
                  <w:rPrChange w:id="2433" w:author="BONTEMPI, Virgil" w:date="2016-04-14T16:28:00Z">
                    <w:rPr/>
                  </w:rPrChange>
                </w:rPr>
                <w:t xml:space="preserve"> </w:t>
              </w:r>
            </w:ins>
            <w:ins w:id="2434" w:author="BONTEMPI, Virgil" w:date="2016-04-14T15:49:00Z">
              <w:r w:rsidRPr="00242AE8">
                <w:rPr>
                  <w:color w:val="FF0000"/>
                  <w:rPrChange w:id="2435" w:author="BONTEMPI, Virgil" w:date="2016-04-14T16:28:00Z">
                    <w:rPr/>
                  </w:rPrChange>
                </w:rPr>
                <w:t>listeErreursComparaison</w:t>
              </w:r>
            </w:ins>
          </w:p>
        </w:tc>
        <w:tc>
          <w:tcPr>
            <w:tcW w:w="1382" w:type="dxa"/>
          </w:tcPr>
          <w:p w:rsidR="007562E5" w:rsidRPr="002070E8" w:rsidRDefault="007562E5" w:rsidP="007562E5">
            <w:pPr>
              <w:rPr>
                <w:ins w:id="2436" w:author="BONTEMPI, Virgil" w:date="2016-04-14T15:30:00Z"/>
                <w:color w:val="FF0000"/>
              </w:rPr>
            </w:pPr>
          </w:p>
        </w:tc>
      </w:tr>
      <w:tr w:rsidR="007562E5" w:rsidTr="00A14AB2">
        <w:trPr>
          <w:ins w:id="2437" w:author="BONTEMPI, Virgil" w:date="2016-04-14T15:30:00Z"/>
        </w:trPr>
        <w:tc>
          <w:tcPr>
            <w:tcW w:w="3066" w:type="dxa"/>
          </w:tcPr>
          <w:p w:rsidR="007562E5" w:rsidRDefault="007562E5" w:rsidP="007562E5">
            <w:pPr>
              <w:rPr>
                <w:ins w:id="2438" w:author="BONTEMPI, Virgil" w:date="2016-04-14T15:30:00Z"/>
              </w:rPr>
            </w:pPr>
            <w:ins w:id="2439" w:author="BONTEMPI, Virgil" w:date="2016-04-14T15:30:00Z">
              <w:r w:rsidRPr="003214E2">
                <w:rPr>
                  <w:color w:val="FF0000"/>
                </w:rPr>
                <w:t>Configuration</w:t>
              </w:r>
              <w:r>
                <w:rPr>
                  <w:color w:val="FF0000"/>
                </w:rPr>
                <w:t>ModeleModes</w:t>
              </w:r>
              <w:r w:rsidRPr="003214E2">
                <w:rPr>
                  <w:color w:val="FF0000"/>
                </w:rPr>
                <w:t>BDD</w:t>
              </w:r>
            </w:ins>
          </w:p>
        </w:tc>
        <w:tc>
          <w:tcPr>
            <w:tcW w:w="3066" w:type="dxa"/>
          </w:tcPr>
          <w:p w:rsidR="007562E5" w:rsidRPr="00F277EC" w:rsidRDefault="007562E5" w:rsidP="007562E5">
            <w:pPr>
              <w:rPr>
                <w:ins w:id="2440" w:author="BONTEMPI, Virgil" w:date="2016-04-14T15:30:00Z"/>
                <w:color w:val="FF0000"/>
              </w:rPr>
            </w:pPr>
            <w:ins w:id="2441" w:author="BONTEMPI, Virgil" w:date="2016-04-14T15:33:00Z">
              <w:r w:rsidRPr="00F277EC">
                <w:rPr>
                  <w:bCs/>
                  <w:color w:val="FF0000"/>
                  <w:rPrChange w:id="2442" w:author="BONTEMPI, Virgil" w:date="2016-04-14T15:40:00Z">
                    <w:rPr>
                      <w:b/>
                      <w:bCs/>
                      <w:color w:val="191970"/>
                    </w:rPr>
                  </w:rPrChange>
                </w:rPr>
                <w:t>ComparerModelModesExcelBDD</w:t>
              </w:r>
            </w:ins>
          </w:p>
        </w:tc>
        <w:tc>
          <w:tcPr>
            <w:tcW w:w="3474" w:type="dxa"/>
          </w:tcPr>
          <w:p w:rsidR="007562E5" w:rsidRPr="00242AE8" w:rsidRDefault="007562E5" w:rsidP="007562E5">
            <w:pPr>
              <w:rPr>
                <w:ins w:id="2443" w:author="BONTEMPI, Virgil" w:date="2016-04-14T15:30:00Z"/>
                <w:color w:val="FF0000"/>
              </w:rPr>
            </w:pPr>
            <w:ins w:id="2444" w:author="BONTEMPI, Virgil" w:date="2016-04-14T15:43:00Z">
              <w:r w:rsidRPr="00242AE8">
                <w:rPr>
                  <w:bCs/>
                  <w:color w:val="FF0000"/>
                  <w:rPrChange w:id="2445" w:author="BONTEMPI, Virgil" w:date="2016-04-14T16:28:00Z">
                    <w:rPr>
                      <w:b/>
                      <w:bCs/>
                      <w:color w:val="FF0000"/>
                    </w:rPr>
                  </w:rPrChange>
                </w:rPr>
                <w:t>int</w:t>
              </w:r>
              <w:r w:rsidRPr="00242AE8">
                <w:rPr>
                  <w:color w:val="FF0000"/>
                  <w:rPrChange w:id="2446" w:author="BONTEMPI, Virgil" w:date="2016-04-14T16:28:00Z">
                    <w:rPr/>
                  </w:rPrChange>
                </w:rPr>
                <w:t xml:space="preserve"> numero, DossierConfiguration configurationExcel,</w:t>
              </w:r>
            </w:ins>
            <w:ins w:id="2447" w:author="BONTEMPI, Virgil" w:date="2016-04-14T16:23:00Z">
              <w:r w:rsidRPr="00242AE8">
                <w:rPr>
                  <w:color w:val="FF0000"/>
                  <w:rPrChange w:id="2448" w:author="BONTEMPI, Virgil" w:date="2016-04-14T16:28:00Z">
                    <w:rPr/>
                  </w:rPrChange>
                </w:rPr>
                <w:t xml:space="preserve"> </w:t>
              </w:r>
            </w:ins>
            <w:ins w:id="2449" w:author="BONTEMPI, Virgil" w:date="2016-04-14T15:43:00Z">
              <w:r w:rsidRPr="00242AE8">
                <w:rPr>
                  <w:color w:val="FF0000"/>
                  <w:rPrChange w:id="2450" w:author="BONTEMPI, Virgil" w:date="2016-04-14T16:28:00Z">
                    <w:rPr/>
                  </w:rPrChange>
                </w:rPr>
                <w:t>List&lt;String&gt;</w:t>
              </w:r>
            </w:ins>
            <w:ins w:id="2451" w:author="BONTEMPI, Virgil" w:date="2016-04-14T16:23:00Z">
              <w:r w:rsidRPr="00242AE8">
                <w:rPr>
                  <w:color w:val="FF0000"/>
                  <w:rPrChange w:id="2452" w:author="BONTEMPI, Virgil" w:date="2016-04-14T16:28:00Z">
                    <w:rPr/>
                  </w:rPrChange>
                </w:rPr>
                <w:t xml:space="preserve"> </w:t>
              </w:r>
            </w:ins>
            <w:ins w:id="2453" w:author="BONTEMPI, Virgil" w:date="2016-04-14T15:43:00Z">
              <w:r w:rsidRPr="00242AE8">
                <w:rPr>
                  <w:color w:val="FF0000"/>
                  <w:rPrChange w:id="2454" w:author="BONTEMPI, Virgil" w:date="2016-04-14T16:28:00Z">
                    <w:rPr/>
                  </w:rPrChange>
                </w:rPr>
                <w:t>listeErreursComparaison</w:t>
              </w:r>
            </w:ins>
          </w:p>
        </w:tc>
        <w:tc>
          <w:tcPr>
            <w:tcW w:w="1382" w:type="dxa"/>
          </w:tcPr>
          <w:p w:rsidR="007562E5" w:rsidRPr="002070E8" w:rsidRDefault="007562E5" w:rsidP="007562E5">
            <w:pPr>
              <w:rPr>
                <w:ins w:id="2455" w:author="BONTEMPI, Virgil" w:date="2016-04-14T15:30:00Z"/>
                <w:color w:val="FF0000"/>
              </w:rPr>
            </w:pPr>
          </w:p>
        </w:tc>
      </w:tr>
      <w:tr w:rsidR="007562E5" w:rsidTr="00A14AB2">
        <w:trPr>
          <w:ins w:id="2456" w:author="BONTEMPI, Virgil" w:date="2016-04-14T15:30:00Z"/>
        </w:trPr>
        <w:tc>
          <w:tcPr>
            <w:tcW w:w="3066" w:type="dxa"/>
          </w:tcPr>
          <w:p w:rsidR="007562E5" w:rsidRDefault="007562E5" w:rsidP="007562E5">
            <w:pPr>
              <w:rPr>
                <w:ins w:id="2457" w:author="BONTEMPI, Virgil" w:date="2016-04-14T15:30:00Z"/>
              </w:rPr>
            </w:pPr>
            <w:ins w:id="2458" w:author="BONTEMPI, Virgil" w:date="2016-04-14T15:30:00Z">
              <w:r w:rsidRPr="003214E2">
                <w:rPr>
                  <w:color w:val="FF0000"/>
                </w:rPr>
                <w:t>Configuration</w:t>
              </w:r>
              <w:r>
                <w:rPr>
                  <w:color w:val="FF0000"/>
                </w:rPr>
                <w:t>ModeMarche</w:t>
              </w:r>
              <w:r w:rsidRPr="003214E2">
                <w:rPr>
                  <w:color w:val="FF0000"/>
                </w:rPr>
                <w:t>BDD</w:t>
              </w:r>
            </w:ins>
          </w:p>
        </w:tc>
        <w:tc>
          <w:tcPr>
            <w:tcW w:w="3066" w:type="dxa"/>
          </w:tcPr>
          <w:p w:rsidR="007562E5" w:rsidRPr="00F277EC" w:rsidRDefault="007562E5" w:rsidP="007562E5">
            <w:pPr>
              <w:rPr>
                <w:ins w:id="2459" w:author="BONTEMPI, Virgil" w:date="2016-04-14T15:30:00Z"/>
                <w:color w:val="FF0000"/>
              </w:rPr>
            </w:pPr>
            <w:ins w:id="2460" w:author="BONTEMPI, Virgil" w:date="2016-04-14T15:34:00Z">
              <w:r w:rsidRPr="00F277EC">
                <w:rPr>
                  <w:bCs/>
                  <w:color w:val="FF0000"/>
                  <w:rPrChange w:id="2461" w:author="BONTEMPI, Virgil" w:date="2016-04-14T15:40:00Z">
                    <w:rPr>
                      <w:b/>
                      <w:bCs/>
                      <w:color w:val="191970"/>
                    </w:rPr>
                  </w:rPrChange>
                </w:rPr>
                <w:t>Comparer</w:t>
              </w:r>
            </w:ins>
            <w:ins w:id="2462" w:author="BONTEMPI, Virgil" w:date="2016-04-14T15:37:00Z">
              <w:r w:rsidRPr="00F277EC">
                <w:rPr>
                  <w:bCs/>
                  <w:color w:val="FF0000"/>
                  <w:rPrChange w:id="2463" w:author="BONTEMPI, Virgil" w:date="2016-04-14T15:40:00Z">
                    <w:rPr>
                      <w:b/>
                      <w:bCs/>
                      <w:color w:val="191970"/>
                    </w:rPr>
                  </w:rPrChange>
                </w:rPr>
                <w:t>ModeMarche</w:t>
              </w:r>
            </w:ins>
            <w:ins w:id="2464" w:author="BONTEMPI, Virgil" w:date="2016-04-14T15:34:00Z">
              <w:r w:rsidRPr="00F277EC">
                <w:rPr>
                  <w:bCs/>
                  <w:color w:val="FF0000"/>
                  <w:rPrChange w:id="2465" w:author="BONTEMPI, Virgil" w:date="2016-04-14T15:40:00Z">
                    <w:rPr>
                      <w:b/>
                      <w:bCs/>
                      <w:color w:val="191970"/>
                    </w:rPr>
                  </w:rPrChange>
                </w:rPr>
                <w:t>ExcelBDD</w:t>
              </w:r>
            </w:ins>
          </w:p>
        </w:tc>
        <w:tc>
          <w:tcPr>
            <w:tcW w:w="3474" w:type="dxa"/>
          </w:tcPr>
          <w:p w:rsidR="007562E5" w:rsidRPr="00242AE8" w:rsidRDefault="007562E5" w:rsidP="007562E5">
            <w:pPr>
              <w:rPr>
                <w:ins w:id="2466" w:author="BONTEMPI, Virgil" w:date="2016-04-14T15:30:00Z"/>
                <w:color w:val="FF0000"/>
              </w:rPr>
            </w:pPr>
            <w:ins w:id="2467" w:author="BONTEMPI, Virgil" w:date="2016-04-14T15:50:00Z">
              <w:r w:rsidRPr="00242AE8">
                <w:rPr>
                  <w:color w:val="FF0000"/>
                </w:rPr>
                <w:t>ConfigurationModeMarche modeMarcheExcel</w:t>
              </w:r>
            </w:ins>
            <w:ins w:id="2468" w:author="BONTEMPI, Virgil" w:date="2016-04-14T15:49:00Z">
              <w:r w:rsidRPr="00242AE8">
                <w:rPr>
                  <w:color w:val="FF0000"/>
                  <w:rPrChange w:id="2469" w:author="BONTEMPI, Virgil" w:date="2016-04-14T16:28:00Z">
                    <w:rPr/>
                  </w:rPrChange>
                </w:rPr>
                <w:t>,</w:t>
              </w:r>
            </w:ins>
            <w:ins w:id="2470" w:author="BONTEMPI, Virgil" w:date="2016-04-14T16:23:00Z">
              <w:r w:rsidRPr="00242AE8">
                <w:rPr>
                  <w:color w:val="FF0000"/>
                  <w:rPrChange w:id="2471" w:author="BONTEMPI, Virgil" w:date="2016-04-14T16:28:00Z">
                    <w:rPr/>
                  </w:rPrChange>
                </w:rPr>
                <w:t xml:space="preserve"> </w:t>
              </w:r>
            </w:ins>
            <w:ins w:id="2472" w:author="BONTEMPI, Virgil" w:date="2016-04-14T15:49:00Z">
              <w:r w:rsidRPr="00242AE8">
                <w:rPr>
                  <w:color w:val="FF0000"/>
                  <w:rPrChange w:id="2473" w:author="BONTEMPI, Virgil" w:date="2016-04-14T16:28:00Z">
                    <w:rPr/>
                  </w:rPrChange>
                </w:rPr>
                <w:t>List&lt;String&gt;</w:t>
              </w:r>
            </w:ins>
            <w:ins w:id="2474" w:author="BONTEMPI, Virgil" w:date="2016-04-14T16:23:00Z">
              <w:r w:rsidRPr="00242AE8">
                <w:rPr>
                  <w:color w:val="FF0000"/>
                  <w:rPrChange w:id="2475" w:author="BONTEMPI, Virgil" w:date="2016-04-14T16:28:00Z">
                    <w:rPr/>
                  </w:rPrChange>
                </w:rPr>
                <w:t xml:space="preserve"> </w:t>
              </w:r>
            </w:ins>
            <w:ins w:id="2476" w:author="BONTEMPI, Virgil" w:date="2016-04-14T15:49:00Z">
              <w:r w:rsidRPr="00242AE8">
                <w:rPr>
                  <w:color w:val="FF0000"/>
                  <w:rPrChange w:id="2477" w:author="BONTEMPI, Virgil" w:date="2016-04-14T16:28:00Z">
                    <w:rPr/>
                  </w:rPrChange>
                </w:rPr>
                <w:t>listeErreursComparaison</w:t>
              </w:r>
            </w:ins>
          </w:p>
        </w:tc>
        <w:tc>
          <w:tcPr>
            <w:tcW w:w="1382" w:type="dxa"/>
          </w:tcPr>
          <w:p w:rsidR="007562E5" w:rsidRPr="002070E8" w:rsidRDefault="007562E5" w:rsidP="007562E5">
            <w:pPr>
              <w:rPr>
                <w:ins w:id="2478" w:author="BONTEMPI, Virgil" w:date="2016-04-14T15:30:00Z"/>
                <w:color w:val="FF0000"/>
              </w:rPr>
            </w:pPr>
          </w:p>
        </w:tc>
      </w:tr>
      <w:tr w:rsidR="007562E5" w:rsidRPr="00FD1716" w:rsidTr="00A14AB2">
        <w:trPr>
          <w:ins w:id="2479" w:author="BONTEMPI, Virgil" w:date="2016-04-14T15:30:00Z"/>
        </w:trPr>
        <w:tc>
          <w:tcPr>
            <w:tcW w:w="3066" w:type="dxa"/>
          </w:tcPr>
          <w:p w:rsidR="007562E5" w:rsidRDefault="007562E5" w:rsidP="007562E5">
            <w:pPr>
              <w:rPr>
                <w:ins w:id="2480" w:author="BONTEMPI, Virgil" w:date="2016-04-14T15:30:00Z"/>
              </w:rPr>
            </w:pPr>
            <w:ins w:id="2481" w:author="BONTEMPI, Virgil" w:date="2016-04-14T15:30:00Z">
              <w:r w:rsidRPr="003214E2">
                <w:rPr>
                  <w:color w:val="FF0000"/>
                </w:rPr>
                <w:t>Configuration</w:t>
              </w:r>
              <w:r>
                <w:rPr>
                  <w:color w:val="FF0000"/>
                </w:rPr>
                <w:t>Operation</w:t>
              </w:r>
              <w:r w:rsidRPr="003214E2">
                <w:rPr>
                  <w:color w:val="FF0000"/>
                </w:rPr>
                <w:t>BDD</w:t>
              </w:r>
            </w:ins>
          </w:p>
        </w:tc>
        <w:tc>
          <w:tcPr>
            <w:tcW w:w="3066" w:type="dxa"/>
          </w:tcPr>
          <w:p w:rsidR="007562E5" w:rsidRPr="00F277EC" w:rsidRDefault="007562E5" w:rsidP="007562E5">
            <w:pPr>
              <w:rPr>
                <w:ins w:id="2482" w:author="BONTEMPI, Virgil" w:date="2016-04-14T15:30:00Z"/>
                <w:color w:val="FF0000"/>
              </w:rPr>
            </w:pPr>
            <w:ins w:id="2483" w:author="BONTEMPI, Virgil" w:date="2016-04-14T15:34:00Z">
              <w:r w:rsidRPr="00F277EC">
                <w:rPr>
                  <w:bCs/>
                  <w:color w:val="FF0000"/>
                  <w:rPrChange w:id="2484" w:author="BONTEMPI, Virgil" w:date="2016-04-14T15:40:00Z">
                    <w:rPr>
                      <w:b/>
                      <w:bCs/>
                      <w:color w:val="191970"/>
                    </w:rPr>
                  </w:rPrChange>
                </w:rPr>
                <w:t>Comparer</w:t>
              </w:r>
            </w:ins>
            <w:ins w:id="2485" w:author="BONTEMPI, Virgil" w:date="2016-04-14T15:37:00Z">
              <w:r>
                <w:rPr>
                  <w:bCs/>
                  <w:color w:val="FF0000"/>
                </w:rPr>
                <w:t>Operation</w:t>
              </w:r>
            </w:ins>
            <w:ins w:id="2486" w:author="BONTEMPI, Virgil" w:date="2016-04-14T15:34:00Z">
              <w:r w:rsidRPr="00F277EC">
                <w:rPr>
                  <w:bCs/>
                  <w:color w:val="FF0000"/>
                  <w:rPrChange w:id="2487" w:author="BONTEMPI, Virgil" w:date="2016-04-14T15:40:00Z">
                    <w:rPr>
                      <w:b/>
                      <w:bCs/>
                      <w:color w:val="191970"/>
                    </w:rPr>
                  </w:rPrChange>
                </w:rPr>
                <w:t>ExcelBDD</w:t>
              </w:r>
            </w:ins>
          </w:p>
        </w:tc>
        <w:tc>
          <w:tcPr>
            <w:tcW w:w="3474" w:type="dxa"/>
          </w:tcPr>
          <w:p w:rsidR="007562E5" w:rsidRPr="00242AE8" w:rsidRDefault="007562E5" w:rsidP="007562E5">
            <w:pPr>
              <w:rPr>
                <w:ins w:id="2488" w:author="BONTEMPI, Virgil" w:date="2016-04-14T15:30:00Z"/>
                <w:color w:val="FF0000"/>
                <w:lang w:val="en-US"/>
                <w:rPrChange w:id="2489" w:author="BONTEMPI, Virgil" w:date="2016-04-14T16:28:00Z">
                  <w:rPr>
                    <w:ins w:id="2490" w:author="BONTEMPI, Virgil" w:date="2016-04-14T15:30:00Z"/>
                    <w:color w:val="FF0000"/>
                  </w:rPr>
                </w:rPrChange>
              </w:rPr>
            </w:pPr>
            <w:ins w:id="2491" w:author="BONTEMPI, Virgil" w:date="2016-04-14T16:21:00Z">
              <w:r w:rsidRPr="00242AE8">
                <w:rPr>
                  <w:color w:val="FF0000"/>
                  <w:lang w:val="en-US"/>
                  <w:rPrChange w:id="2492" w:author="BONTEMPI, Virgil" w:date="2016-04-14T16:28:00Z">
                    <w:rPr/>
                  </w:rPrChange>
                </w:rPr>
                <w:t>Configuratio</w:t>
              </w:r>
              <w:r w:rsidRPr="00242AE8">
                <w:rPr>
                  <w:color w:val="FF0000"/>
                  <w:lang w:val="en-US"/>
                  <w:rPrChange w:id="2493" w:author="BONTEMPI, Virgil" w:date="2016-04-14T16:28:00Z">
                    <w:rPr>
                      <w:lang w:val="en-US"/>
                    </w:rPr>
                  </w:rPrChange>
                </w:rPr>
                <w:t>n</w:t>
              </w:r>
              <w:r w:rsidRPr="00242AE8">
                <w:rPr>
                  <w:color w:val="FF0000"/>
                  <w:lang w:val="en-US"/>
                  <w:rPrChange w:id="2494" w:author="BONTEMPI, Virgil" w:date="2016-04-14T16:28:00Z">
                    <w:rPr/>
                  </w:rPrChange>
                </w:rPr>
                <w:t>Operation operationExcel</w:t>
              </w:r>
            </w:ins>
            <w:ins w:id="2495" w:author="BONTEMPI, Virgil" w:date="2016-04-14T15:49:00Z">
              <w:r w:rsidRPr="00242AE8">
                <w:rPr>
                  <w:color w:val="FF0000"/>
                  <w:lang w:val="en-US"/>
                  <w:rPrChange w:id="2496" w:author="BONTEMPI, Virgil" w:date="2016-04-14T16:28:00Z">
                    <w:rPr/>
                  </w:rPrChange>
                </w:rPr>
                <w:t>,</w:t>
              </w:r>
            </w:ins>
            <w:ins w:id="2497" w:author="BONTEMPI, Virgil" w:date="2016-04-14T16:21:00Z">
              <w:r w:rsidRPr="00242AE8">
                <w:rPr>
                  <w:color w:val="FF0000"/>
                  <w:lang w:val="en-US"/>
                  <w:rPrChange w:id="2498" w:author="BONTEMPI, Virgil" w:date="2016-04-14T16:28:00Z">
                    <w:rPr>
                      <w:lang w:val="en-US"/>
                    </w:rPr>
                  </w:rPrChange>
                </w:rPr>
                <w:t xml:space="preserve"> </w:t>
              </w:r>
            </w:ins>
            <w:ins w:id="2499" w:author="BONTEMPI, Virgil" w:date="2016-04-14T15:49:00Z">
              <w:r w:rsidRPr="00242AE8">
                <w:rPr>
                  <w:color w:val="FF0000"/>
                  <w:lang w:val="en-US"/>
                  <w:rPrChange w:id="2500" w:author="BONTEMPI, Virgil" w:date="2016-04-14T16:28:00Z">
                    <w:rPr>
                      <w:lang w:val="en-US"/>
                    </w:rPr>
                  </w:rPrChange>
                </w:rPr>
                <w:t xml:space="preserve">List&lt;String&gt; </w:t>
              </w:r>
              <w:r w:rsidRPr="00242AE8">
                <w:rPr>
                  <w:color w:val="FF0000"/>
                  <w:lang w:val="en-US"/>
                  <w:rPrChange w:id="2501" w:author="BONTEMPI, Virgil" w:date="2016-04-14T16:28:00Z">
                    <w:rPr/>
                  </w:rPrChange>
                </w:rPr>
                <w:t>listeErreursComparaison</w:t>
              </w:r>
            </w:ins>
          </w:p>
        </w:tc>
        <w:tc>
          <w:tcPr>
            <w:tcW w:w="1382" w:type="dxa"/>
          </w:tcPr>
          <w:p w:rsidR="007562E5" w:rsidRPr="004014C5" w:rsidRDefault="007562E5" w:rsidP="007562E5">
            <w:pPr>
              <w:rPr>
                <w:ins w:id="2502" w:author="BONTEMPI, Virgil" w:date="2016-04-14T15:30:00Z"/>
                <w:color w:val="FF0000"/>
                <w:lang w:val="en-US"/>
                <w:rPrChange w:id="2503" w:author="BONTEMPI, Virgil" w:date="2016-04-14T16:21:00Z">
                  <w:rPr>
                    <w:ins w:id="2504" w:author="BONTEMPI, Virgil" w:date="2016-04-14T15:30:00Z"/>
                    <w:color w:val="FF0000"/>
                  </w:rPr>
                </w:rPrChange>
              </w:rPr>
            </w:pPr>
          </w:p>
        </w:tc>
      </w:tr>
      <w:tr w:rsidR="007562E5" w:rsidTr="00A14AB2">
        <w:trPr>
          <w:ins w:id="2505" w:author="BONTEMPI, Virgil" w:date="2016-04-14T15:30:00Z"/>
        </w:trPr>
        <w:tc>
          <w:tcPr>
            <w:tcW w:w="3066" w:type="dxa"/>
          </w:tcPr>
          <w:p w:rsidR="007562E5" w:rsidRDefault="007562E5" w:rsidP="007562E5">
            <w:pPr>
              <w:rPr>
                <w:ins w:id="2506" w:author="BONTEMPI, Virgil" w:date="2016-04-14T15:30:00Z"/>
              </w:rPr>
            </w:pPr>
            <w:ins w:id="2507" w:author="BONTEMPI, Virgil" w:date="2016-04-14T15:30:00Z">
              <w:r w:rsidRPr="003214E2">
                <w:rPr>
                  <w:color w:val="FF0000"/>
                </w:rPr>
                <w:t>Configuration</w:t>
              </w:r>
              <w:r>
                <w:rPr>
                  <w:color w:val="FF0000"/>
                </w:rPr>
                <w:t>Parametre</w:t>
              </w:r>
              <w:r w:rsidRPr="003214E2">
                <w:rPr>
                  <w:color w:val="FF0000"/>
                </w:rPr>
                <w:t>B</w:t>
              </w:r>
              <w:r w:rsidRPr="003214E2">
                <w:rPr>
                  <w:color w:val="FF0000"/>
                </w:rPr>
                <w:lastRenderedPageBreak/>
                <w:t>DD</w:t>
              </w:r>
            </w:ins>
          </w:p>
        </w:tc>
        <w:tc>
          <w:tcPr>
            <w:tcW w:w="3066" w:type="dxa"/>
          </w:tcPr>
          <w:p w:rsidR="007562E5" w:rsidRPr="00F277EC" w:rsidRDefault="007562E5" w:rsidP="007562E5">
            <w:pPr>
              <w:rPr>
                <w:ins w:id="2508" w:author="BONTEMPI, Virgil" w:date="2016-04-14T15:30:00Z"/>
                <w:color w:val="FF0000"/>
              </w:rPr>
            </w:pPr>
            <w:ins w:id="2509" w:author="BONTEMPI, Virgil" w:date="2016-04-14T15:34:00Z">
              <w:r w:rsidRPr="00F277EC">
                <w:rPr>
                  <w:bCs/>
                  <w:color w:val="FF0000"/>
                  <w:rPrChange w:id="2510" w:author="BONTEMPI, Virgil" w:date="2016-04-14T15:40:00Z">
                    <w:rPr>
                      <w:b/>
                      <w:bCs/>
                      <w:color w:val="191970"/>
                    </w:rPr>
                  </w:rPrChange>
                </w:rPr>
                <w:lastRenderedPageBreak/>
                <w:t>Comparer</w:t>
              </w:r>
            </w:ins>
            <w:ins w:id="2511" w:author="BONTEMPI, Virgil" w:date="2016-04-14T15:38:00Z">
              <w:r w:rsidRPr="00F277EC">
                <w:rPr>
                  <w:bCs/>
                  <w:color w:val="FF0000"/>
                  <w:rPrChange w:id="2512" w:author="BONTEMPI, Virgil" w:date="2016-04-14T15:40:00Z">
                    <w:rPr>
                      <w:b/>
                      <w:bCs/>
                      <w:color w:val="191970"/>
                    </w:rPr>
                  </w:rPrChange>
                </w:rPr>
                <w:t>Parametre</w:t>
              </w:r>
            </w:ins>
            <w:ins w:id="2513" w:author="BONTEMPI, Virgil" w:date="2016-04-14T15:34:00Z">
              <w:r w:rsidRPr="00F277EC">
                <w:rPr>
                  <w:bCs/>
                  <w:color w:val="FF0000"/>
                  <w:rPrChange w:id="2514" w:author="BONTEMPI, Virgil" w:date="2016-04-14T15:40:00Z">
                    <w:rPr>
                      <w:b/>
                      <w:bCs/>
                      <w:color w:val="191970"/>
                    </w:rPr>
                  </w:rPrChange>
                </w:rPr>
                <w:t>Excel</w:t>
              </w:r>
              <w:r w:rsidRPr="00F277EC">
                <w:rPr>
                  <w:bCs/>
                  <w:color w:val="FF0000"/>
                  <w:rPrChange w:id="2515" w:author="BONTEMPI, Virgil" w:date="2016-04-14T15:40:00Z">
                    <w:rPr>
                      <w:b/>
                      <w:bCs/>
                      <w:color w:val="191970"/>
                    </w:rPr>
                  </w:rPrChange>
                </w:rPr>
                <w:lastRenderedPageBreak/>
                <w:t>BDD</w:t>
              </w:r>
            </w:ins>
          </w:p>
        </w:tc>
        <w:tc>
          <w:tcPr>
            <w:tcW w:w="3474" w:type="dxa"/>
          </w:tcPr>
          <w:p w:rsidR="007562E5" w:rsidRPr="00242AE8" w:rsidRDefault="007562E5" w:rsidP="007562E5">
            <w:pPr>
              <w:rPr>
                <w:ins w:id="2516" w:author="BONTEMPI, Virgil" w:date="2016-04-14T15:30:00Z"/>
                <w:color w:val="FF0000"/>
              </w:rPr>
            </w:pPr>
            <w:ins w:id="2517" w:author="BONTEMPI, Virgil" w:date="2016-04-14T16:22:00Z">
              <w:r w:rsidRPr="00242AE8">
                <w:rPr>
                  <w:color w:val="FF0000"/>
                  <w:rPrChange w:id="2518" w:author="BONTEMPI, Virgil" w:date="2016-04-14T16:28:00Z">
                    <w:rPr/>
                  </w:rPrChange>
                </w:rPr>
                <w:lastRenderedPageBreak/>
                <w:t xml:space="preserve">ConfigurationParametre </w:t>
              </w:r>
              <w:r w:rsidRPr="00242AE8">
                <w:rPr>
                  <w:color w:val="FF0000"/>
                  <w:rPrChange w:id="2519" w:author="BONTEMPI, Virgil" w:date="2016-04-14T16:28:00Z">
                    <w:rPr/>
                  </w:rPrChange>
                </w:rPr>
                <w:lastRenderedPageBreak/>
                <w:t>parametreExcel</w:t>
              </w:r>
            </w:ins>
            <w:ins w:id="2520" w:author="BONTEMPI, Virgil" w:date="2016-04-14T15:49:00Z">
              <w:r w:rsidRPr="00242AE8">
                <w:rPr>
                  <w:color w:val="FF0000"/>
                  <w:rPrChange w:id="2521" w:author="BONTEMPI, Virgil" w:date="2016-04-14T16:28:00Z">
                    <w:rPr/>
                  </w:rPrChange>
                </w:rPr>
                <w:t>,</w:t>
              </w:r>
            </w:ins>
            <w:ins w:id="2522" w:author="BONTEMPI, Virgil" w:date="2016-04-14T16:22:00Z">
              <w:r w:rsidRPr="00242AE8">
                <w:rPr>
                  <w:color w:val="FF0000"/>
                  <w:rPrChange w:id="2523" w:author="BONTEMPI, Virgil" w:date="2016-04-14T16:28:00Z">
                    <w:rPr/>
                  </w:rPrChange>
                </w:rPr>
                <w:t xml:space="preserve"> </w:t>
              </w:r>
            </w:ins>
            <w:ins w:id="2524" w:author="BONTEMPI, Virgil" w:date="2016-04-14T15:49:00Z">
              <w:r w:rsidRPr="00242AE8">
                <w:rPr>
                  <w:color w:val="FF0000"/>
                  <w:rPrChange w:id="2525" w:author="BONTEMPI, Virgil" w:date="2016-04-14T16:28:00Z">
                    <w:rPr/>
                  </w:rPrChange>
                </w:rPr>
                <w:t>List&lt;String&gt;</w:t>
              </w:r>
            </w:ins>
            <w:ins w:id="2526" w:author="BONTEMPI, Virgil" w:date="2016-04-14T16:22:00Z">
              <w:r w:rsidRPr="00242AE8">
                <w:rPr>
                  <w:color w:val="FF0000"/>
                  <w:rPrChange w:id="2527" w:author="BONTEMPI, Virgil" w:date="2016-04-14T16:28:00Z">
                    <w:rPr/>
                  </w:rPrChange>
                </w:rPr>
                <w:t xml:space="preserve"> </w:t>
              </w:r>
            </w:ins>
            <w:ins w:id="2528" w:author="BONTEMPI, Virgil" w:date="2016-04-14T15:49:00Z">
              <w:r w:rsidRPr="00242AE8">
                <w:rPr>
                  <w:color w:val="FF0000"/>
                  <w:rPrChange w:id="2529" w:author="BONTEMPI, Virgil" w:date="2016-04-14T16:28:00Z">
                    <w:rPr/>
                  </w:rPrChange>
                </w:rPr>
                <w:t>listeErreursComparaison</w:t>
              </w:r>
            </w:ins>
          </w:p>
        </w:tc>
        <w:tc>
          <w:tcPr>
            <w:tcW w:w="1382" w:type="dxa"/>
          </w:tcPr>
          <w:p w:rsidR="007562E5" w:rsidRPr="002070E8" w:rsidRDefault="007562E5" w:rsidP="007562E5">
            <w:pPr>
              <w:rPr>
                <w:ins w:id="2530" w:author="BONTEMPI, Virgil" w:date="2016-04-14T15:30:00Z"/>
                <w:color w:val="FF0000"/>
              </w:rPr>
            </w:pPr>
          </w:p>
        </w:tc>
      </w:tr>
      <w:tr w:rsidR="007562E5" w:rsidTr="00A14AB2">
        <w:trPr>
          <w:ins w:id="2531" w:author="BONTEMPI, Virgil" w:date="2016-04-14T15:30:00Z"/>
        </w:trPr>
        <w:tc>
          <w:tcPr>
            <w:tcW w:w="3066" w:type="dxa"/>
          </w:tcPr>
          <w:p w:rsidR="007562E5" w:rsidRDefault="007562E5" w:rsidP="007562E5">
            <w:pPr>
              <w:rPr>
                <w:ins w:id="2532" w:author="BONTEMPI, Virgil" w:date="2016-04-14T15:30:00Z"/>
              </w:rPr>
            </w:pPr>
            <w:ins w:id="2533" w:author="BONTEMPI, Virgil" w:date="2016-04-14T15:30:00Z">
              <w:r w:rsidRPr="003214E2">
                <w:rPr>
                  <w:color w:val="FF0000"/>
                </w:rPr>
                <w:t>Configuration</w:t>
              </w:r>
              <w:r>
                <w:rPr>
                  <w:color w:val="FF0000"/>
                </w:rPr>
                <w:t>ParametreFamille</w:t>
              </w:r>
              <w:r w:rsidRPr="003214E2">
                <w:rPr>
                  <w:color w:val="FF0000"/>
                </w:rPr>
                <w:t>BDD</w:t>
              </w:r>
            </w:ins>
          </w:p>
        </w:tc>
        <w:tc>
          <w:tcPr>
            <w:tcW w:w="3066" w:type="dxa"/>
          </w:tcPr>
          <w:p w:rsidR="007562E5" w:rsidRPr="00F277EC" w:rsidRDefault="007562E5" w:rsidP="007562E5">
            <w:pPr>
              <w:rPr>
                <w:ins w:id="2534" w:author="BONTEMPI, Virgil" w:date="2016-04-14T15:30:00Z"/>
                <w:color w:val="FF0000"/>
              </w:rPr>
            </w:pPr>
            <w:ins w:id="2535" w:author="BONTEMPI, Virgil" w:date="2016-04-14T15:34:00Z">
              <w:r w:rsidRPr="00F277EC">
                <w:rPr>
                  <w:bCs/>
                  <w:color w:val="FF0000"/>
                  <w:rPrChange w:id="2536" w:author="BONTEMPI, Virgil" w:date="2016-04-14T15:40:00Z">
                    <w:rPr>
                      <w:b/>
                      <w:bCs/>
                      <w:color w:val="191970"/>
                    </w:rPr>
                  </w:rPrChange>
                </w:rPr>
                <w:t>Comparer</w:t>
              </w:r>
            </w:ins>
            <w:ins w:id="2537" w:author="BONTEMPI, Virgil" w:date="2016-04-14T15:38:00Z">
              <w:r w:rsidRPr="00F277EC">
                <w:rPr>
                  <w:bCs/>
                  <w:color w:val="FF0000"/>
                  <w:rPrChange w:id="2538" w:author="BONTEMPI, Virgil" w:date="2016-04-14T15:40:00Z">
                    <w:rPr>
                      <w:b/>
                      <w:bCs/>
                      <w:color w:val="191970"/>
                    </w:rPr>
                  </w:rPrChange>
                </w:rPr>
                <w:t>ParametreFamille</w:t>
              </w:r>
            </w:ins>
            <w:ins w:id="2539" w:author="BONTEMPI, Virgil" w:date="2016-04-14T15:34:00Z">
              <w:r w:rsidRPr="00F277EC">
                <w:rPr>
                  <w:bCs/>
                  <w:color w:val="FF0000"/>
                  <w:rPrChange w:id="2540" w:author="BONTEMPI, Virgil" w:date="2016-04-14T15:40:00Z">
                    <w:rPr>
                      <w:b/>
                      <w:bCs/>
                      <w:color w:val="191970"/>
                    </w:rPr>
                  </w:rPrChange>
                </w:rPr>
                <w:t>ExcelBDD</w:t>
              </w:r>
            </w:ins>
          </w:p>
        </w:tc>
        <w:tc>
          <w:tcPr>
            <w:tcW w:w="3474" w:type="dxa"/>
          </w:tcPr>
          <w:p w:rsidR="007562E5" w:rsidRPr="00242AE8" w:rsidRDefault="007562E5" w:rsidP="007562E5">
            <w:pPr>
              <w:rPr>
                <w:ins w:id="2541" w:author="BONTEMPI, Virgil" w:date="2016-04-14T15:30:00Z"/>
                <w:color w:val="FF0000"/>
              </w:rPr>
            </w:pPr>
            <w:ins w:id="2542" w:author="BONTEMPI, Virgil" w:date="2016-04-14T16:22:00Z">
              <w:r w:rsidRPr="00242AE8">
                <w:rPr>
                  <w:color w:val="FF0000"/>
                  <w:rPrChange w:id="2543" w:author="BONTEMPI, Virgil" w:date="2016-04-14T16:28:00Z">
                    <w:rPr/>
                  </w:rPrChange>
                </w:rPr>
                <w:t xml:space="preserve">ConfigurationParametreFamille parametreFamilleExcel, </w:t>
              </w:r>
            </w:ins>
            <w:ins w:id="2544" w:author="BONTEMPI, Virgil" w:date="2016-04-14T15:49:00Z">
              <w:r w:rsidRPr="00242AE8">
                <w:rPr>
                  <w:color w:val="FF0000"/>
                  <w:rPrChange w:id="2545" w:author="BONTEMPI, Virgil" w:date="2016-04-14T16:28:00Z">
                    <w:rPr/>
                  </w:rPrChange>
                </w:rPr>
                <w:t>List&lt;String&gt;</w:t>
              </w:r>
            </w:ins>
            <w:ins w:id="2546" w:author="BONTEMPI, Virgil" w:date="2016-04-14T16:22:00Z">
              <w:r w:rsidRPr="00242AE8">
                <w:rPr>
                  <w:color w:val="FF0000"/>
                  <w:rPrChange w:id="2547" w:author="BONTEMPI, Virgil" w:date="2016-04-14T16:28:00Z">
                    <w:rPr/>
                  </w:rPrChange>
                </w:rPr>
                <w:t xml:space="preserve"> </w:t>
              </w:r>
            </w:ins>
            <w:ins w:id="2548" w:author="BONTEMPI, Virgil" w:date="2016-04-14T15:49:00Z">
              <w:r w:rsidRPr="00242AE8">
                <w:rPr>
                  <w:color w:val="FF0000"/>
                  <w:rPrChange w:id="2549" w:author="BONTEMPI, Virgil" w:date="2016-04-14T16:28:00Z">
                    <w:rPr/>
                  </w:rPrChange>
                </w:rPr>
                <w:t>listeErreursComparaison</w:t>
              </w:r>
            </w:ins>
          </w:p>
        </w:tc>
        <w:tc>
          <w:tcPr>
            <w:tcW w:w="1382" w:type="dxa"/>
          </w:tcPr>
          <w:p w:rsidR="007562E5" w:rsidRPr="002070E8" w:rsidRDefault="007562E5" w:rsidP="007562E5">
            <w:pPr>
              <w:rPr>
                <w:ins w:id="2550" w:author="BONTEMPI, Virgil" w:date="2016-04-14T15:30:00Z"/>
                <w:color w:val="FF0000"/>
              </w:rPr>
            </w:pPr>
          </w:p>
        </w:tc>
      </w:tr>
      <w:tr w:rsidR="007562E5" w:rsidTr="00A14AB2">
        <w:trPr>
          <w:ins w:id="2551" w:author="BONTEMPI, Virgil" w:date="2016-04-14T15:30:00Z"/>
        </w:trPr>
        <w:tc>
          <w:tcPr>
            <w:tcW w:w="3066" w:type="dxa"/>
          </w:tcPr>
          <w:p w:rsidR="007562E5" w:rsidRDefault="007562E5" w:rsidP="007562E5">
            <w:pPr>
              <w:rPr>
                <w:ins w:id="2552" w:author="BONTEMPI, Virgil" w:date="2016-04-14T15:30:00Z"/>
              </w:rPr>
            </w:pPr>
            <w:ins w:id="2553" w:author="BONTEMPI, Virgil" w:date="2016-04-14T15:30:00Z">
              <w:r w:rsidRPr="003214E2">
                <w:rPr>
                  <w:color w:val="FF0000"/>
                </w:rPr>
                <w:t>Configuration</w:t>
              </w:r>
              <w:r>
                <w:rPr>
                  <w:color w:val="FF0000"/>
                </w:rPr>
                <w:t>Process</w:t>
              </w:r>
              <w:r w:rsidRPr="003214E2">
                <w:rPr>
                  <w:color w:val="FF0000"/>
                </w:rPr>
                <w:t>BDD</w:t>
              </w:r>
            </w:ins>
          </w:p>
        </w:tc>
        <w:tc>
          <w:tcPr>
            <w:tcW w:w="3066" w:type="dxa"/>
          </w:tcPr>
          <w:p w:rsidR="007562E5" w:rsidRPr="00F277EC" w:rsidRDefault="007562E5" w:rsidP="007562E5">
            <w:pPr>
              <w:rPr>
                <w:ins w:id="2554" w:author="BONTEMPI, Virgil" w:date="2016-04-14T15:30:00Z"/>
                <w:color w:val="FF0000"/>
              </w:rPr>
            </w:pPr>
            <w:ins w:id="2555" w:author="BONTEMPI, Virgil" w:date="2016-04-14T15:34:00Z">
              <w:r w:rsidRPr="00F277EC">
                <w:rPr>
                  <w:bCs/>
                  <w:color w:val="FF0000"/>
                  <w:rPrChange w:id="2556" w:author="BONTEMPI, Virgil" w:date="2016-04-14T15:40:00Z">
                    <w:rPr>
                      <w:b/>
                      <w:bCs/>
                      <w:color w:val="191970"/>
                    </w:rPr>
                  </w:rPrChange>
                </w:rPr>
                <w:t>Comparer</w:t>
              </w:r>
            </w:ins>
            <w:ins w:id="2557" w:author="BONTEMPI, Virgil" w:date="2016-04-14T15:38:00Z">
              <w:r w:rsidRPr="00F277EC">
                <w:rPr>
                  <w:bCs/>
                  <w:color w:val="FF0000"/>
                  <w:rPrChange w:id="2558" w:author="BONTEMPI, Virgil" w:date="2016-04-14T15:40:00Z">
                    <w:rPr>
                      <w:b/>
                      <w:bCs/>
                      <w:color w:val="191970"/>
                    </w:rPr>
                  </w:rPrChange>
                </w:rPr>
                <w:t>Process</w:t>
              </w:r>
            </w:ins>
            <w:ins w:id="2559" w:author="BONTEMPI, Virgil" w:date="2016-04-14T15:34:00Z">
              <w:r w:rsidRPr="00F277EC">
                <w:rPr>
                  <w:bCs/>
                  <w:color w:val="FF0000"/>
                  <w:rPrChange w:id="2560" w:author="BONTEMPI, Virgil" w:date="2016-04-14T15:40:00Z">
                    <w:rPr>
                      <w:b/>
                      <w:bCs/>
                      <w:color w:val="191970"/>
                    </w:rPr>
                  </w:rPrChange>
                </w:rPr>
                <w:t>ExcelBDD</w:t>
              </w:r>
            </w:ins>
          </w:p>
        </w:tc>
        <w:tc>
          <w:tcPr>
            <w:tcW w:w="3474" w:type="dxa"/>
          </w:tcPr>
          <w:p w:rsidR="007562E5" w:rsidRPr="00242AE8" w:rsidRDefault="007562E5" w:rsidP="007562E5">
            <w:pPr>
              <w:rPr>
                <w:ins w:id="2561" w:author="BONTEMPI, Virgil" w:date="2016-04-14T15:30:00Z"/>
                <w:color w:val="FF0000"/>
              </w:rPr>
            </w:pPr>
            <w:ins w:id="2562" w:author="BONTEMPI, Virgil" w:date="2016-04-14T15:53:00Z">
              <w:r w:rsidRPr="00242AE8">
                <w:rPr>
                  <w:color w:val="FF0000"/>
                  <w:rPrChange w:id="2563" w:author="BONTEMPI, Virgil" w:date="2016-04-14T16:28:00Z">
                    <w:rPr/>
                  </w:rPrChange>
                </w:rPr>
                <w:t xml:space="preserve">int numProcess, </w:t>
              </w:r>
            </w:ins>
            <w:ins w:id="2564" w:author="BONTEMPI, Virgil" w:date="2016-04-14T15:52:00Z">
              <w:r w:rsidRPr="00242AE8">
                <w:rPr>
                  <w:color w:val="FF0000"/>
                  <w:rPrChange w:id="2565" w:author="BONTEMPI, Virgil" w:date="2016-04-14T16:28:00Z">
                    <w:rPr/>
                  </w:rPrChange>
                </w:rPr>
                <w:t>DossierConfiguration configurationE</w:t>
              </w:r>
            </w:ins>
            <w:ins w:id="2566" w:author="BONTEMPI, Virgil" w:date="2016-04-14T15:53:00Z">
              <w:r w:rsidRPr="00242AE8">
                <w:rPr>
                  <w:color w:val="FF0000"/>
                  <w:rPrChange w:id="2567" w:author="BONTEMPI, Virgil" w:date="2016-04-14T16:28:00Z">
                    <w:rPr/>
                  </w:rPrChange>
                </w:rPr>
                <w:t>x</w:t>
              </w:r>
            </w:ins>
            <w:ins w:id="2568" w:author="BONTEMPI, Virgil" w:date="2016-04-14T15:52:00Z">
              <w:r w:rsidRPr="00242AE8">
                <w:rPr>
                  <w:color w:val="FF0000"/>
                  <w:rPrChange w:id="2569" w:author="BONTEMPI, Virgil" w:date="2016-04-14T16:28:00Z">
                    <w:rPr/>
                  </w:rPrChange>
                </w:rPr>
                <w:t>cel</w:t>
              </w:r>
            </w:ins>
            <w:ins w:id="2570" w:author="BONTEMPI, Virgil" w:date="2016-04-14T15:49:00Z">
              <w:r w:rsidRPr="00242AE8">
                <w:rPr>
                  <w:color w:val="FF0000"/>
                  <w:rPrChange w:id="2571" w:author="BONTEMPI, Virgil" w:date="2016-04-14T16:28:00Z">
                    <w:rPr/>
                  </w:rPrChange>
                </w:rPr>
                <w:t>,</w:t>
              </w:r>
            </w:ins>
            <w:ins w:id="2572" w:author="BONTEMPI, Virgil" w:date="2016-04-14T16:23:00Z">
              <w:r w:rsidRPr="00242AE8">
                <w:rPr>
                  <w:color w:val="FF0000"/>
                  <w:rPrChange w:id="2573" w:author="BONTEMPI, Virgil" w:date="2016-04-14T16:28:00Z">
                    <w:rPr/>
                  </w:rPrChange>
                </w:rPr>
                <w:t xml:space="preserve"> </w:t>
              </w:r>
            </w:ins>
            <w:ins w:id="2574" w:author="BONTEMPI, Virgil" w:date="2016-04-14T15:49:00Z">
              <w:r w:rsidRPr="00242AE8">
                <w:rPr>
                  <w:color w:val="FF0000"/>
                  <w:rPrChange w:id="2575" w:author="BONTEMPI, Virgil" w:date="2016-04-14T16:28:00Z">
                    <w:rPr/>
                  </w:rPrChange>
                </w:rPr>
                <w:t>List&lt;String&gt;</w:t>
              </w:r>
            </w:ins>
            <w:ins w:id="2576" w:author="BONTEMPI, Virgil" w:date="2016-04-14T16:23:00Z">
              <w:r w:rsidRPr="00242AE8">
                <w:rPr>
                  <w:color w:val="FF0000"/>
                  <w:rPrChange w:id="2577" w:author="BONTEMPI, Virgil" w:date="2016-04-14T16:28:00Z">
                    <w:rPr/>
                  </w:rPrChange>
                </w:rPr>
                <w:t xml:space="preserve"> </w:t>
              </w:r>
            </w:ins>
            <w:ins w:id="2578" w:author="BONTEMPI, Virgil" w:date="2016-04-14T15:49:00Z">
              <w:r w:rsidRPr="00242AE8">
                <w:rPr>
                  <w:color w:val="FF0000"/>
                  <w:rPrChange w:id="2579" w:author="BONTEMPI, Virgil" w:date="2016-04-14T16:28:00Z">
                    <w:rPr/>
                  </w:rPrChange>
                </w:rPr>
                <w:t>listeErreursComparaison</w:t>
              </w:r>
            </w:ins>
          </w:p>
        </w:tc>
        <w:tc>
          <w:tcPr>
            <w:tcW w:w="1382" w:type="dxa"/>
          </w:tcPr>
          <w:p w:rsidR="007562E5" w:rsidRPr="002070E8" w:rsidRDefault="007562E5" w:rsidP="007562E5">
            <w:pPr>
              <w:rPr>
                <w:ins w:id="2580" w:author="BONTEMPI, Virgil" w:date="2016-04-14T15:30:00Z"/>
                <w:color w:val="FF0000"/>
              </w:rPr>
            </w:pPr>
          </w:p>
        </w:tc>
      </w:tr>
      <w:tr w:rsidR="007562E5" w:rsidTr="00A14AB2">
        <w:trPr>
          <w:ins w:id="2581" w:author="BONTEMPI, Virgil" w:date="2016-04-14T15:30:00Z"/>
        </w:trPr>
        <w:tc>
          <w:tcPr>
            <w:tcW w:w="3066" w:type="dxa"/>
          </w:tcPr>
          <w:p w:rsidR="007562E5" w:rsidRDefault="007562E5" w:rsidP="007562E5">
            <w:pPr>
              <w:rPr>
                <w:ins w:id="2582" w:author="BONTEMPI, Virgil" w:date="2016-04-14T15:30:00Z"/>
              </w:rPr>
            </w:pPr>
            <w:ins w:id="2583" w:author="BONTEMPI, Virgil" w:date="2016-04-14T15:30:00Z">
              <w:r w:rsidRPr="003214E2">
                <w:rPr>
                  <w:color w:val="FF0000"/>
                </w:rPr>
                <w:t>Configuration</w:t>
              </w:r>
              <w:r>
                <w:rPr>
                  <w:color w:val="FF0000"/>
                </w:rPr>
                <w:t>ServeurOPC</w:t>
              </w:r>
              <w:r w:rsidRPr="003214E2">
                <w:rPr>
                  <w:color w:val="FF0000"/>
                </w:rPr>
                <w:t>BDD</w:t>
              </w:r>
            </w:ins>
          </w:p>
        </w:tc>
        <w:tc>
          <w:tcPr>
            <w:tcW w:w="3066" w:type="dxa"/>
          </w:tcPr>
          <w:p w:rsidR="007562E5" w:rsidRPr="00F277EC" w:rsidRDefault="007562E5" w:rsidP="007562E5">
            <w:pPr>
              <w:rPr>
                <w:ins w:id="2584" w:author="BONTEMPI, Virgil" w:date="2016-04-14T15:30:00Z"/>
                <w:color w:val="FF0000"/>
              </w:rPr>
            </w:pPr>
            <w:ins w:id="2585" w:author="BONTEMPI, Virgil" w:date="2016-04-14T15:34:00Z">
              <w:r w:rsidRPr="00F277EC">
                <w:rPr>
                  <w:bCs/>
                  <w:color w:val="FF0000"/>
                  <w:rPrChange w:id="2586" w:author="BONTEMPI, Virgil" w:date="2016-04-14T15:40:00Z">
                    <w:rPr>
                      <w:b/>
                      <w:bCs/>
                      <w:color w:val="191970"/>
                    </w:rPr>
                  </w:rPrChange>
                </w:rPr>
                <w:t>Comparer</w:t>
              </w:r>
            </w:ins>
            <w:ins w:id="2587" w:author="BONTEMPI, Virgil" w:date="2016-04-14T15:38:00Z">
              <w:r w:rsidRPr="00F277EC">
                <w:rPr>
                  <w:bCs/>
                  <w:color w:val="FF0000"/>
                  <w:rPrChange w:id="2588" w:author="BONTEMPI, Virgil" w:date="2016-04-14T15:40:00Z">
                    <w:rPr>
                      <w:b/>
                      <w:bCs/>
                      <w:color w:val="191970"/>
                    </w:rPr>
                  </w:rPrChange>
                </w:rPr>
                <w:t>ServeurOPC</w:t>
              </w:r>
            </w:ins>
            <w:ins w:id="2589" w:author="BONTEMPI, Virgil" w:date="2016-04-14T15:34:00Z">
              <w:r w:rsidRPr="00F277EC">
                <w:rPr>
                  <w:bCs/>
                  <w:color w:val="FF0000"/>
                  <w:rPrChange w:id="2590" w:author="BONTEMPI, Virgil" w:date="2016-04-14T15:40:00Z">
                    <w:rPr>
                      <w:b/>
                      <w:bCs/>
                      <w:color w:val="191970"/>
                    </w:rPr>
                  </w:rPrChange>
                </w:rPr>
                <w:t>ExcelBDD</w:t>
              </w:r>
            </w:ins>
          </w:p>
        </w:tc>
        <w:tc>
          <w:tcPr>
            <w:tcW w:w="3474" w:type="dxa"/>
          </w:tcPr>
          <w:p w:rsidR="007562E5" w:rsidRPr="00242AE8" w:rsidRDefault="007562E5" w:rsidP="007562E5">
            <w:pPr>
              <w:rPr>
                <w:ins w:id="2591" w:author="BONTEMPI, Virgil" w:date="2016-04-14T15:30:00Z"/>
                <w:color w:val="FF0000"/>
              </w:rPr>
            </w:pPr>
            <w:ins w:id="2592" w:author="BONTEMPI, Virgil" w:date="2016-04-14T16:23:00Z">
              <w:r w:rsidRPr="00242AE8">
                <w:rPr>
                  <w:color w:val="FF0000"/>
                  <w:rPrChange w:id="2593" w:author="BONTEMPI, Virgil" w:date="2016-04-14T16:28:00Z">
                    <w:rPr/>
                  </w:rPrChange>
                </w:rPr>
                <w:t>ConfigurationServeurOPC serveurOPCExcel</w:t>
              </w:r>
            </w:ins>
            <w:ins w:id="2594" w:author="BONTEMPI, Virgil" w:date="2016-04-14T15:49:00Z">
              <w:r w:rsidRPr="00242AE8">
                <w:rPr>
                  <w:color w:val="FF0000"/>
                  <w:rPrChange w:id="2595" w:author="BONTEMPI, Virgil" w:date="2016-04-14T16:28:00Z">
                    <w:rPr/>
                  </w:rPrChange>
                </w:rPr>
                <w:t>,</w:t>
              </w:r>
            </w:ins>
            <w:ins w:id="2596" w:author="BONTEMPI, Virgil" w:date="2016-04-14T16:23:00Z">
              <w:r w:rsidRPr="00242AE8">
                <w:rPr>
                  <w:color w:val="FF0000"/>
                  <w:rPrChange w:id="2597" w:author="BONTEMPI, Virgil" w:date="2016-04-14T16:28:00Z">
                    <w:rPr/>
                  </w:rPrChange>
                </w:rPr>
                <w:t xml:space="preserve"> </w:t>
              </w:r>
            </w:ins>
            <w:ins w:id="2598" w:author="BONTEMPI, Virgil" w:date="2016-04-14T15:49:00Z">
              <w:r w:rsidRPr="00242AE8">
                <w:rPr>
                  <w:color w:val="FF0000"/>
                  <w:rPrChange w:id="2599" w:author="BONTEMPI, Virgil" w:date="2016-04-14T16:28:00Z">
                    <w:rPr/>
                  </w:rPrChange>
                </w:rPr>
                <w:t>List&lt;String&gt; listeErreursComparaison</w:t>
              </w:r>
            </w:ins>
          </w:p>
        </w:tc>
        <w:tc>
          <w:tcPr>
            <w:tcW w:w="1382" w:type="dxa"/>
          </w:tcPr>
          <w:p w:rsidR="007562E5" w:rsidRPr="002070E8" w:rsidRDefault="007562E5" w:rsidP="007562E5">
            <w:pPr>
              <w:rPr>
                <w:ins w:id="2600" w:author="BONTEMPI, Virgil" w:date="2016-04-14T15:30:00Z"/>
                <w:color w:val="FF0000"/>
              </w:rPr>
            </w:pPr>
          </w:p>
        </w:tc>
      </w:tr>
      <w:tr w:rsidR="007562E5" w:rsidTr="00A14AB2">
        <w:trPr>
          <w:ins w:id="2601" w:author="BONTEMPI, Virgil" w:date="2016-04-14T15:30:00Z"/>
        </w:trPr>
        <w:tc>
          <w:tcPr>
            <w:tcW w:w="3066" w:type="dxa"/>
          </w:tcPr>
          <w:p w:rsidR="007562E5" w:rsidRDefault="007562E5" w:rsidP="007562E5">
            <w:pPr>
              <w:rPr>
                <w:ins w:id="2602" w:author="BONTEMPI, Virgil" w:date="2016-04-14T15:30:00Z"/>
              </w:rPr>
            </w:pPr>
            <w:ins w:id="2603" w:author="BONTEMPI, Virgil" w:date="2016-04-14T15:30:00Z">
              <w:r w:rsidRPr="003214E2">
                <w:rPr>
                  <w:color w:val="FF0000"/>
                </w:rPr>
                <w:t>Configuration</w:t>
              </w:r>
              <w:r>
                <w:rPr>
                  <w:color w:val="FF0000"/>
                </w:rPr>
                <w:t>Station</w:t>
              </w:r>
              <w:r w:rsidRPr="003214E2">
                <w:rPr>
                  <w:color w:val="FF0000"/>
                </w:rPr>
                <w:t>BDD</w:t>
              </w:r>
            </w:ins>
          </w:p>
        </w:tc>
        <w:tc>
          <w:tcPr>
            <w:tcW w:w="3066" w:type="dxa"/>
          </w:tcPr>
          <w:p w:rsidR="007562E5" w:rsidRPr="00F277EC" w:rsidRDefault="007562E5" w:rsidP="007562E5">
            <w:pPr>
              <w:rPr>
                <w:ins w:id="2604" w:author="BONTEMPI, Virgil" w:date="2016-04-14T15:30:00Z"/>
                <w:color w:val="FF0000"/>
              </w:rPr>
            </w:pPr>
            <w:ins w:id="2605" w:author="BONTEMPI, Virgil" w:date="2016-04-14T15:34:00Z">
              <w:r w:rsidRPr="00F277EC">
                <w:rPr>
                  <w:bCs/>
                  <w:color w:val="FF0000"/>
                  <w:rPrChange w:id="2606" w:author="BONTEMPI, Virgil" w:date="2016-04-14T15:40:00Z">
                    <w:rPr>
                      <w:b/>
                      <w:bCs/>
                      <w:color w:val="191970"/>
                    </w:rPr>
                  </w:rPrChange>
                </w:rPr>
                <w:t>Comparer</w:t>
              </w:r>
            </w:ins>
            <w:ins w:id="2607" w:author="BONTEMPI, Virgil" w:date="2016-04-14T15:38:00Z">
              <w:r w:rsidRPr="00F277EC">
                <w:rPr>
                  <w:bCs/>
                  <w:color w:val="FF0000"/>
                  <w:rPrChange w:id="2608" w:author="BONTEMPI, Virgil" w:date="2016-04-14T15:40:00Z">
                    <w:rPr>
                      <w:b/>
                      <w:bCs/>
                      <w:color w:val="191970"/>
                    </w:rPr>
                  </w:rPrChange>
                </w:rPr>
                <w:t>Station</w:t>
              </w:r>
            </w:ins>
            <w:ins w:id="2609" w:author="BONTEMPI, Virgil" w:date="2016-04-14T15:34:00Z">
              <w:r w:rsidRPr="00F277EC">
                <w:rPr>
                  <w:bCs/>
                  <w:color w:val="FF0000"/>
                  <w:rPrChange w:id="2610" w:author="BONTEMPI, Virgil" w:date="2016-04-14T15:40:00Z">
                    <w:rPr>
                      <w:b/>
                      <w:bCs/>
                      <w:color w:val="191970"/>
                    </w:rPr>
                  </w:rPrChange>
                </w:rPr>
                <w:t>ExcelBDD</w:t>
              </w:r>
            </w:ins>
          </w:p>
        </w:tc>
        <w:tc>
          <w:tcPr>
            <w:tcW w:w="3474" w:type="dxa"/>
          </w:tcPr>
          <w:p w:rsidR="007562E5" w:rsidRPr="00242AE8" w:rsidRDefault="007562E5" w:rsidP="007562E5">
            <w:pPr>
              <w:rPr>
                <w:ins w:id="2611" w:author="BONTEMPI, Virgil" w:date="2016-04-14T15:30:00Z"/>
                <w:color w:val="FF0000"/>
              </w:rPr>
            </w:pPr>
            <w:ins w:id="2612" w:author="BONTEMPI, Virgil" w:date="2016-04-14T16:24:00Z">
              <w:r w:rsidRPr="00242AE8">
                <w:rPr>
                  <w:color w:val="FF0000"/>
                  <w:rPrChange w:id="2613" w:author="BONTEMPI, Virgil" w:date="2016-04-14T16:28:00Z">
                    <w:rPr/>
                  </w:rPrChange>
                </w:rPr>
                <w:t>ConfigurationStation stationExcel</w:t>
              </w:r>
            </w:ins>
            <w:ins w:id="2614" w:author="BONTEMPI, Virgil" w:date="2016-04-14T15:49:00Z">
              <w:r w:rsidRPr="00242AE8">
                <w:rPr>
                  <w:color w:val="FF0000"/>
                  <w:rPrChange w:id="2615" w:author="BONTEMPI, Virgil" w:date="2016-04-14T16:28:00Z">
                    <w:rPr/>
                  </w:rPrChange>
                </w:rPr>
                <w:t>,</w:t>
              </w:r>
            </w:ins>
            <w:ins w:id="2616" w:author="BONTEMPI, Virgil" w:date="2016-04-14T16:24:00Z">
              <w:r w:rsidRPr="00242AE8">
                <w:rPr>
                  <w:color w:val="FF0000"/>
                  <w:rPrChange w:id="2617" w:author="BONTEMPI, Virgil" w:date="2016-04-14T16:28:00Z">
                    <w:rPr/>
                  </w:rPrChange>
                </w:rPr>
                <w:t xml:space="preserve"> </w:t>
              </w:r>
            </w:ins>
            <w:ins w:id="2618" w:author="BONTEMPI, Virgil" w:date="2016-04-14T15:49:00Z">
              <w:r w:rsidRPr="00242AE8">
                <w:rPr>
                  <w:color w:val="FF0000"/>
                  <w:rPrChange w:id="2619" w:author="BONTEMPI, Virgil" w:date="2016-04-14T16:28:00Z">
                    <w:rPr/>
                  </w:rPrChange>
                </w:rPr>
                <w:t>List&lt;String&gt;</w:t>
              </w:r>
            </w:ins>
            <w:ins w:id="2620" w:author="BONTEMPI, Virgil" w:date="2016-04-14T16:24:00Z">
              <w:r w:rsidRPr="00242AE8">
                <w:rPr>
                  <w:color w:val="FF0000"/>
                  <w:rPrChange w:id="2621" w:author="BONTEMPI, Virgil" w:date="2016-04-14T16:28:00Z">
                    <w:rPr/>
                  </w:rPrChange>
                </w:rPr>
                <w:t xml:space="preserve"> </w:t>
              </w:r>
            </w:ins>
            <w:ins w:id="2622" w:author="BONTEMPI, Virgil" w:date="2016-04-14T15:49:00Z">
              <w:r w:rsidRPr="00242AE8">
                <w:rPr>
                  <w:color w:val="FF0000"/>
                  <w:rPrChange w:id="2623" w:author="BONTEMPI, Virgil" w:date="2016-04-14T16:28:00Z">
                    <w:rPr/>
                  </w:rPrChange>
                </w:rPr>
                <w:t>listeErreursComparaison</w:t>
              </w:r>
            </w:ins>
          </w:p>
        </w:tc>
        <w:tc>
          <w:tcPr>
            <w:tcW w:w="1382" w:type="dxa"/>
          </w:tcPr>
          <w:p w:rsidR="007562E5" w:rsidRPr="002070E8" w:rsidRDefault="007562E5" w:rsidP="007562E5">
            <w:pPr>
              <w:rPr>
                <w:ins w:id="2624" w:author="BONTEMPI, Virgil" w:date="2016-04-14T15:30:00Z"/>
                <w:color w:val="FF0000"/>
              </w:rPr>
            </w:pPr>
          </w:p>
        </w:tc>
      </w:tr>
      <w:tr w:rsidR="007562E5" w:rsidTr="00A14AB2">
        <w:trPr>
          <w:ins w:id="2625" w:author="BONTEMPI, Virgil" w:date="2016-04-14T15:30:00Z"/>
        </w:trPr>
        <w:tc>
          <w:tcPr>
            <w:tcW w:w="3066" w:type="dxa"/>
          </w:tcPr>
          <w:p w:rsidR="007562E5" w:rsidRDefault="007562E5" w:rsidP="007562E5">
            <w:pPr>
              <w:rPr>
                <w:ins w:id="2626" w:author="BONTEMPI, Virgil" w:date="2016-04-14T15:30:00Z"/>
              </w:rPr>
            </w:pPr>
            <w:ins w:id="2627" w:author="BONTEMPI, Virgil" w:date="2016-04-14T15:30:00Z">
              <w:r w:rsidRPr="003214E2">
                <w:rPr>
                  <w:color w:val="FF0000"/>
                </w:rPr>
                <w:t>Configuration</w:t>
              </w:r>
              <w:r>
                <w:rPr>
                  <w:color w:val="FF0000"/>
                </w:rPr>
                <w:t>SuiviEquipement</w:t>
              </w:r>
              <w:r w:rsidRPr="003214E2">
                <w:rPr>
                  <w:color w:val="FF0000"/>
                </w:rPr>
                <w:t>BDD</w:t>
              </w:r>
            </w:ins>
          </w:p>
        </w:tc>
        <w:tc>
          <w:tcPr>
            <w:tcW w:w="3066" w:type="dxa"/>
          </w:tcPr>
          <w:p w:rsidR="007562E5" w:rsidRPr="00F277EC" w:rsidRDefault="007562E5" w:rsidP="007562E5">
            <w:pPr>
              <w:rPr>
                <w:ins w:id="2628" w:author="BONTEMPI, Virgil" w:date="2016-04-14T15:30:00Z"/>
                <w:color w:val="FF0000"/>
              </w:rPr>
            </w:pPr>
            <w:ins w:id="2629" w:author="BONTEMPI, Virgil" w:date="2016-04-14T15:34:00Z">
              <w:r w:rsidRPr="00F277EC">
                <w:rPr>
                  <w:bCs/>
                  <w:color w:val="FF0000"/>
                  <w:rPrChange w:id="2630" w:author="BONTEMPI, Virgil" w:date="2016-04-14T15:40:00Z">
                    <w:rPr>
                      <w:b/>
                      <w:bCs/>
                      <w:color w:val="191970"/>
                    </w:rPr>
                  </w:rPrChange>
                </w:rPr>
                <w:t>Comparer</w:t>
              </w:r>
            </w:ins>
            <w:ins w:id="2631" w:author="BONTEMPI, Virgil" w:date="2016-04-14T15:38:00Z">
              <w:r w:rsidRPr="00F277EC">
                <w:rPr>
                  <w:bCs/>
                  <w:color w:val="FF0000"/>
                  <w:rPrChange w:id="2632" w:author="BONTEMPI, Virgil" w:date="2016-04-14T15:40:00Z">
                    <w:rPr>
                      <w:b/>
                      <w:bCs/>
                      <w:color w:val="191970"/>
                    </w:rPr>
                  </w:rPrChange>
                </w:rPr>
                <w:t>SuiviEquipement</w:t>
              </w:r>
            </w:ins>
            <w:ins w:id="2633" w:author="BONTEMPI, Virgil" w:date="2016-04-14T15:34:00Z">
              <w:r w:rsidRPr="00F277EC">
                <w:rPr>
                  <w:bCs/>
                  <w:color w:val="FF0000"/>
                  <w:rPrChange w:id="2634" w:author="BONTEMPI, Virgil" w:date="2016-04-14T15:40:00Z">
                    <w:rPr>
                      <w:b/>
                      <w:bCs/>
                      <w:color w:val="191970"/>
                    </w:rPr>
                  </w:rPrChange>
                </w:rPr>
                <w:t>ExcelBDD</w:t>
              </w:r>
            </w:ins>
          </w:p>
        </w:tc>
        <w:tc>
          <w:tcPr>
            <w:tcW w:w="3474" w:type="dxa"/>
          </w:tcPr>
          <w:p w:rsidR="007562E5" w:rsidRPr="00242AE8" w:rsidRDefault="007562E5" w:rsidP="007562E5">
            <w:pPr>
              <w:rPr>
                <w:ins w:id="2635" w:author="BONTEMPI, Virgil" w:date="2016-04-14T15:30:00Z"/>
                <w:color w:val="FF0000"/>
              </w:rPr>
            </w:pPr>
            <w:ins w:id="2636" w:author="BONTEMPI, Virgil" w:date="2016-04-14T16:24:00Z">
              <w:r w:rsidRPr="00242AE8">
                <w:rPr>
                  <w:color w:val="FF0000"/>
                  <w:rPrChange w:id="2637" w:author="BONTEMPI, Virgil" w:date="2016-04-14T16:28:00Z">
                    <w:rPr/>
                  </w:rPrChange>
                </w:rPr>
                <w:t>ConfigurationSuiviEquipement suiviEquipemetExcel</w:t>
              </w:r>
            </w:ins>
            <w:ins w:id="2638" w:author="BONTEMPI, Virgil" w:date="2016-04-14T15:49:00Z">
              <w:r w:rsidRPr="00242AE8">
                <w:rPr>
                  <w:color w:val="FF0000"/>
                  <w:rPrChange w:id="2639" w:author="BONTEMPI, Virgil" w:date="2016-04-14T16:28:00Z">
                    <w:rPr/>
                  </w:rPrChange>
                </w:rPr>
                <w:t>,</w:t>
              </w:r>
            </w:ins>
            <w:ins w:id="2640" w:author="BONTEMPI, Virgil" w:date="2016-04-14T16:25:00Z">
              <w:r w:rsidRPr="00242AE8">
                <w:rPr>
                  <w:color w:val="FF0000"/>
                  <w:rPrChange w:id="2641" w:author="BONTEMPI, Virgil" w:date="2016-04-14T16:28:00Z">
                    <w:rPr/>
                  </w:rPrChange>
                </w:rPr>
                <w:t xml:space="preserve"> </w:t>
              </w:r>
            </w:ins>
            <w:ins w:id="2642" w:author="BONTEMPI, Virgil" w:date="2016-04-14T15:49:00Z">
              <w:r w:rsidRPr="00242AE8">
                <w:rPr>
                  <w:color w:val="FF0000"/>
                  <w:rPrChange w:id="2643" w:author="BONTEMPI, Virgil" w:date="2016-04-14T16:28:00Z">
                    <w:rPr/>
                  </w:rPrChange>
                </w:rPr>
                <w:t>List&lt;String&gt;</w:t>
              </w:r>
            </w:ins>
            <w:ins w:id="2644" w:author="BONTEMPI, Virgil" w:date="2016-04-14T16:25:00Z">
              <w:r w:rsidRPr="00242AE8">
                <w:rPr>
                  <w:color w:val="FF0000"/>
                  <w:rPrChange w:id="2645" w:author="BONTEMPI, Virgil" w:date="2016-04-14T16:28:00Z">
                    <w:rPr/>
                  </w:rPrChange>
                </w:rPr>
                <w:t xml:space="preserve"> </w:t>
              </w:r>
            </w:ins>
            <w:ins w:id="2646" w:author="BONTEMPI, Virgil" w:date="2016-04-14T15:49:00Z">
              <w:r w:rsidRPr="00242AE8">
                <w:rPr>
                  <w:color w:val="FF0000"/>
                  <w:rPrChange w:id="2647" w:author="BONTEMPI, Virgil" w:date="2016-04-14T16:28:00Z">
                    <w:rPr/>
                  </w:rPrChange>
                </w:rPr>
                <w:t>listeErreursComparaison</w:t>
              </w:r>
            </w:ins>
          </w:p>
        </w:tc>
        <w:tc>
          <w:tcPr>
            <w:tcW w:w="1382" w:type="dxa"/>
          </w:tcPr>
          <w:p w:rsidR="007562E5" w:rsidRPr="002070E8" w:rsidRDefault="007562E5" w:rsidP="007562E5">
            <w:pPr>
              <w:rPr>
                <w:ins w:id="2648" w:author="BONTEMPI, Virgil" w:date="2016-04-14T15:30:00Z"/>
                <w:color w:val="FF0000"/>
              </w:rPr>
            </w:pPr>
          </w:p>
        </w:tc>
      </w:tr>
      <w:tr w:rsidR="007562E5" w:rsidTr="00A14AB2">
        <w:trPr>
          <w:ins w:id="2649" w:author="BONTEMPI, Virgil" w:date="2016-04-14T15:30:00Z"/>
        </w:trPr>
        <w:tc>
          <w:tcPr>
            <w:tcW w:w="3066" w:type="dxa"/>
          </w:tcPr>
          <w:p w:rsidR="007562E5" w:rsidRDefault="007562E5" w:rsidP="007562E5">
            <w:pPr>
              <w:rPr>
                <w:ins w:id="2650" w:author="BONTEMPI, Virgil" w:date="2016-04-14T15:30:00Z"/>
              </w:rPr>
            </w:pPr>
            <w:ins w:id="2651" w:author="BONTEMPI, Virgil" w:date="2016-04-14T15:30:00Z">
              <w:r w:rsidRPr="003214E2">
                <w:rPr>
                  <w:color w:val="FF0000"/>
                </w:rPr>
                <w:t>Configuration</w:t>
              </w:r>
              <w:r>
                <w:rPr>
                  <w:color w:val="FF0000"/>
                </w:rPr>
                <w:t>Tracabilite</w:t>
              </w:r>
              <w:r w:rsidRPr="003214E2">
                <w:rPr>
                  <w:color w:val="FF0000"/>
                </w:rPr>
                <w:t>BDD</w:t>
              </w:r>
            </w:ins>
          </w:p>
        </w:tc>
        <w:tc>
          <w:tcPr>
            <w:tcW w:w="3066" w:type="dxa"/>
          </w:tcPr>
          <w:p w:rsidR="007562E5" w:rsidRPr="00F277EC" w:rsidRDefault="007562E5" w:rsidP="007562E5">
            <w:pPr>
              <w:rPr>
                <w:ins w:id="2652" w:author="BONTEMPI, Virgil" w:date="2016-04-14T15:30:00Z"/>
                <w:color w:val="FF0000"/>
              </w:rPr>
            </w:pPr>
            <w:ins w:id="2653" w:author="BONTEMPI, Virgil" w:date="2016-04-14T15:34:00Z">
              <w:r w:rsidRPr="00F277EC">
                <w:rPr>
                  <w:bCs/>
                  <w:color w:val="FF0000"/>
                  <w:rPrChange w:id="2654" w:author="BONTEMPI, Virgil" w:date="2016-04-14T15:40:00Z">
                    <w:rPr>
                      <w:b/>
                      <w:bCs/>
                      <w:color w:val="191970"/>
                    </w:rPr>
                  </w:rPrChange>
                </w:rPr>
                <w:t>Comparer</w:t>
              </w:r>
            </w:ins>
            <w:ins w:id="2655" w:author="BONTEMPI, Virgil" w:date="2016-04-14T15:38:00Z">
              <w:r w:rsidRPr="00F277EC">
                <w:rPr>
                  <w:bCs/>
                  <w:color w:val="FF0000"/>
                  <w:rPrChange w:id="2656" w:author="BONTEMPI, Virgil" w:date="2016-04-14T15:40:00Z">
                    <w:rPr>
                      <w:b/>
                      <w:bCs/>
                      <w:color w:val="191970"/>
                    </w:rPr>
                  </w:rPrChange>
                </w:rPr>
                <w:t>Tracabilite</w:t>
              </w:r>
            </w:ins>
            <w:ins w:id="2657" w:author="BONTEMPI, Virgil" w:date="2016-04-14T15:34:00Z">
              <w:r w:rsidRPr="00F277EC">
                <w:rPr>
                  <w:bCs/>
                  <w:color w:val="FF0000"/>
                  <w:rPrChange w:id="2658" w:author="BONTEMPI, Virgil" w:date="2016-04-14T15:40:00Z">
                    <w:rPr>
                      <w:b/>
                      <w:bCs/>
                      <w:color w:val="191970"/>
                    </w:rPr>
                  </w:rPrChange>
                </w:rPr>
                <w:t>ExcelBDD</w:t>
              </w:r>
            </w:ins>
          </w:p>
        </w:tc>
        <w:tc>
          <w:tcPr>
            <w:tcW w:w="3474" w:type="dxa"/>
          </w:tcPr>
          <w:p w:rsidR="007562E5" w:rsidRPr="00242AE8" w:rsidRDefault="007562E5" w:rsidP="007562E5">
            <w:pPr>
              <w:rPr>
                <w:ins w:id="2659" w:author="BONTEMPI, Virgil" w:date="2016-04-14T15:30:00Z"/>
                <w:color w:val="FF0000"/>
              </w:rPr>
            </w:pPr>
            <w:ins w:id="2660" w:author="BONTEMPI, Virgil" w:date="2016-04-14T16:25:00Z">
              <w:r w:rsidRPr="00242AE8">
                <w:rPr>
                  <w:color w:val="FF0000"/>
                  <w:rPrChange w:id="2661" w:author="BONTEMPI, Virgil" w:date="2016-04-14T16:28:00Z">
                    <w:rPr/>
                  </w:rPrChange>
                </w:rPr>
                <w:t>ConfigurationTracabilite tracabiliteExcel</w:t>
              </w:r>
            </w:ins>
            <w:ins w:id="2662" w:author="BONTEMPI, Virgil" w:date="2016-04-14T15:49:00Z">
              <w:r w:rsidRPr="00242AE8">
                <w:rPr>
                  <w:color w:val="FF0000"/>
                  <w:rPrChange w:id="2663" w:author="BONTEMPI, Virgil" w:date="2016-04-14T16:28:00Z">
                    <w:rPr/>
                  </w:rPrChange>
                </w:rPr>
                <w:t>,</w:t>
              </w:r>
            </w:ins>
            <w:ins w:id="2664" w:author="BONTEMPI, Virgil" w:date="2016-04-14T16:25:00Z">
              <w:r w:rsidRPr="00242AE8">
                <w:rPr>
                  <w:color w:val="FF0000"/>
                  <w:rPrChange w:id="2665" w:author="BONTEMPI, Virgil" w:date="2016-04-14T16:28:00Z">
                    <w:rPr/>
                  </w:rPrChange>
                </w:rPr>
                <w:t xml:space="preserve"> </w:t>
              </w:r>
            </w:ins>
            <w:ins w:id="2666" w:author="BONTEMPI, Virgil" w:date="2016-04-14T15:49:00Z">
              <w:r w:rsidRPr="00242AE8">
                <w:rPr>
                  <w:color w:val="FF0000"/>
                  <w:rPrChange w:id="2667" w:author="BONTEMPI, Virgil" w:date="2016-04-14T16:28:00Z">
                    <w:rPr/>
                  </w:rPrChange>
                </w:rPr>
                <w:t>List&lt;String&gt;</w:t>
              </w:r>
            </w:ins>
            <w:ins w:id="2668" w:author="BONTEMPI, Virgil" w:date="2016-04-14T16:26:00Z">
              <w:r w:rsidRPr="00242AE8">
                <w:rPr>
                  <w:color w:val="FF0000"/>
                  <w:rPrChange w:id="2669" w:author="BONTEMPI, Virgil" w:date="2016-04-14T16:28:00Z">
                    <w:rPr/>
                  </w:rPrChange>
                </w:rPr>
                <w:t xml:space="preserve"> </w:t>
              </w:r>
            </w:ins>
            <w:ins w:id="2670" w:author="BONTEMPI, Virgil" w:date="2016-04-14T15:49:00Z">
              <w:r w:rsidRPr="00242AE8">
                <w:rPr>
                  <w:color w:val="FF0000"/>
                  <w:rPrChange w:id="2671" w:author="BONTEMPI, Virgil" w:date="2016-04-14T16:28:00Z">
                    <w:rPr/>
                  </w:rPrChange>
                </w:rPr>
                <w:t>listeErreursComparaison</w:t>
              </w:r>
            </w:ins>
          </w:p>
        </w:tc>
        <w:tc>
          <w:tcPr>
            <w:tcW w:w="1382" w:type="dxa"/>
          </w:tcPr>
          <w:p w:rsidR="007562E5" w:rsidRPr="002070E8" w:rsidRDefault="007562E5" w:rsidP="007562E5">
            <w:pPr>
              <w:rPr>
                <w:ins w:id="2672" w:author="BONTEMPI, Virgil" w:date="2016-04-14T15:30:00Z"/>
                <w:color w:val="FF0000"/>
              </w:rPr>
            </w:pPr>
          </w:p>
        </w:tc>
      </w:tr>
      <w:tr w:rsidR="007562E5" w:rsidTr="00A14AB2">
        <w:trPr>
          <w:ins w:id="2673" w:author="BONTEMPI, Virgil" w:date="2016-04-14T15:30:00Z"/>
        </w:trPr>
        <w:tc>
          <w:tcPr>
            <w:tcW w:w="3066" w:type="dxa"/>
          </w:tcPr>
          <w:p w:rsidR="007562E5" w:rsidRDefault="007562E5" w:rsidP="007562E5">
            <w:pPr>
              <w:rPr>
                <w:ins w:id="2674" w:author="BONTEMPI, Virgil" w:date="2016-04-14T15:30:00Z"/>
              </w:rPr>
            </w:pPr>
            <w:ins w:id="2675" w:author="BONTEMPI, Virgil" w:date="2016-04-14T15:30:00Z">
              <w:r w:rsidRPr="003214E2">
                <w:rPr>
                  <w:color w:val="FF0000"/>
                </w:rPr>
                <w:t>Configuration</w:t>
              </w:r>
              <w:r>
                <w:rPr>
                  <w:color w:val="FF0000"/>
                </w:rPr>
                <w:t>VariableFichierTexte</w:t>
              </w:r>
              <w:r w:rsidRPr="003214E2">
                <w:rPr>
                  <w:color w:val="FF0000"/>
                </w:rPr>
                <w:t>BDD</w:t>
              </w:r>
            </w:ins>
          </w:p>
        </w:tc>
        <w:tc>
          <w:tcPr>
            <w:tcW w:w="3066" w:type="dxa"/>
          </w:tcPr>
          <w:p w:rsidR="007562E5" w:rsidRPr="00F277EC" w:rsidRDefault="0068321B" w:rsidP="007562E5">
            <w:pPr>
              <w:rPr>
                <w:ins w:id="2676" w:author="BONTEMPI, Virgil" w:date="2016-04-14T15:30:00Z"/>
                <w:color w:val="FF0000"/>
              </w:rPr>
            </w:pPr>
            <w:ins w:id="2677" w:author="BONTEMPI, Virgil" w:date="2016-05-12T11:08:00Z">
              <w:r>
                <w:rPr>
                  <w:color w:val="FF0000"/>
                </w:rPr>
                <w:t xml:space="preserve">Pas de méthode de comparaison car, comme rien ne rend une variable de fichier texte unique, on </w:t>
              </w:r>
            </w:ins>
            <w:ins w:id="2678" w:author="BONTEMPI, Virgil" w:date="2016-05-12T11:09:00Z">
              <w:r>
                <w:rPr>
                  <w:color w:val="FF0000"/>
                </w:rPr>
                <w:t>doit faire la comparaison dans « ConfigurationFichierTexteBDD »</w:t>
              </w:r>
            </w:ins>
          </w:p>
        </w:tc>
        <w:tc>
          <w:tcPr>
            <w:tcW w:w="3474" w:type="dxa"/>
          </w:tcPr>
          <w:p w:rsidR="007562E5" w:rsidRPr="00242AE8" w:rsidRDefault="007562E5" w:rsidP="007562E5">
            <w:pPr>
              <w:rPr>
                <w:ins w:id="2679" w:author="BONTEMPI, Virgil" w:date="2016-04-14T15:30:00Z"/>
                <w:color w:val="FF0000"/>
              </w:rPr>
            </w:pPr>
          </w:p>
        </w:tc>
        <w:tc>
          <w:tcPr>
            <w:tcW w:w="1382" w:type="dxa"/>
          </w:tcPr>
          <w:p w:rsidR="007562E5" w:rsidRPr="002070E8" w:rsidRDefault="007562E5" w:rsidP="007562E5">
            <w:pPr>
              <w:rPr>
                <w:ins w:id="2680" w:author="BONTEMPI, Virgil" w:date="2016-04-14T15:30:00Z"/>
                <w:color w:val="FF0000"/>
              </w:rPr>
            </w:pPr>
          </w:p>
        </w:tc>
      </w:tr>
      <w:tr w:rsidR="007562E5" w:rsidTr="00A14AB2">
        <w:trPr>
          <w:ins w:id="2681" w:author="BONTEMPI, Virgil" w:date="2016-04-14T15:30:00Z"/>
        </w:trPr>
        <w:tc>
          <w:tcPr>
            <w:tcW w:w="3066" w:type="dxa"/>
          </w:tcPr>
          <w:p w:rsidR="007562E5" w:rsidRDefault="007562E5" w:rsidP="007562E5">
            <w:pPr>
              <w:rPr>
                <w:ins w:id="2682" w:author="BONTEMPI, Virgil" w:date="2016-04-14T15:30:00Z"/>
              </w:rPr>
            </w:pPr>
            <w:ins w:id="2683" w:author="BONTEMPI, Virgil" w:date="2016-04-14T15:30:00Z">
              <w:r w:rsidRPr="003214E2">
                <w:rPr>
                  <w:color w:val="FF0000"/>
                </w:rPr>
                <w:t>Configuration</w:t>
              </w:r>
              <w:r>
                <w:rPr>
                  <w:color w:val="FF0000"/>
                </w:rPr>
                <w:t>VisuDyn</w:t>
              </w:r>
              <w:r w:rsidRPr="003214E2">
                <w:rPr>
                  <w:color w:val="FF0000"/>
                </w:rPr>
                <w:t>BDD</w:t>
              </w:r>
            </w:ins>
          </w:p>
        </w:tc>
        <w:tc>
          <w:tcPr>
            <w:tcW w:w="3066" w:type="dxa"/>
          </w:tcPr>
          <w:p w:rsidR="007562E5" w:rsidRPr="00F277EC" w:rsidRDefault="007562E5" w:rsidP="007562E5">
            <w:pPr>
              <w:rPr>
                <w:ins w:id="2684" w:author="BONTEMPI, Virgil" w:date="2016-04-14T15:30:00Z"/>
                <w:color w:val="FF0000"/>
              </w:rPr>
            </w:pPr>
            <w:ins w:id="2685" w:author="BONTEMPI, Virgil" w:date="2016-04-14T15:34:00Z">
              <w:r w:rsidRPr="00F277EC">
                <w:rPr>
                  <w:bCs/>
                  <w:color w:val="FF0000"/>
                  <w:rPrChange w:id="2686" w:author="BONTEMPI, Virgil" w:date="2016-04-14T15:40:00Z">
                    <w:rPr>
                      <w:b/>
                      <w:bCs/>
                      <w:color w:val="191970"/>
                    </w:rPr>
                  </w:rPrChange>
                </w:rPr>
                <w:t>Comparer</w:t>
              </w:r>
            </w:ins>
            <w:ins w:id="2687" w:author="BONTEMPI, Virgil" w:date="2016-04-14T15:39:00Z">
              <w:r w:rsidRPr="00F277EC">
                <w:rPr>
                  <w:bCs/>
                  <w:color w:val="FF0000"/>
                  <w:rPrChange w:id="2688" w:author="BONTEMPI, Virgil" w:date="2016-04-14T15:40:00Z">
                    <w:rPr>
                      <w:b/>
                      <w:bCs/>
                      <w:color w:val="191970"/>
                    </w:rPr>
                  </w:rPrChange>
                </w:rPr>
                <w:t>VisuDyn</w:t>
              </w:r>
            </w:ins>
            <w:ins w:id="2689" w:author="BONTEMPI, Virgil" w:date="2016-04-14T15:34:00Z">
              <w:r w:rsidRPr="00F277EC">
                <w:rPr>
                  <w:bCs/>
                  <w:color w:val="FF0000"/>
                  <w:rPrChange w:id="2690" w:author="BONTEMPI, Virgil" w:date="2016-04-14T15:40:00Z">
                    <w:rPr>
                      <w:b/>
                      <w:bCs/>
                      <w:color w:val="191970"/>
                    </w:rPr>
                  </w:rPrChange>
                </w:rPr>
                <w:t>ExcelBDD</w:t>
              </w:r>
            </w:ins>
          </w:p>
        </w:tc>
        <w:tc>
          <w:tcPr>
            <w:tcW w:w="3474" w:type="dxa"/>
          </w:tcPr>
          <w:p w:rsidR="007562E5" w:rsidRPr="00242AE8" w:rsidRDefault="007562E5" w:rsidP="007562E5">
            <w:pPr>
              <w:rPr>
                <w:ins w:id="2691" w:author="BONTEMPI, Virgil" w:date="2016-04-14T15:30:00Z"/>
                <w:color w:val="FF0000"/>
              </w:rPr>
            </w:pPr>
            <w:ins w:id="2692" w:author="BONTEMPI, Virgil" w:date="2016-04-14T16:27:00Z">
              <w:r w:rsidRPr="00242AE8">
                <w:rPr>
                  <w:color w:val="FF0000"/>
                  <w:rPrChange w:id="2693" w:author="BONTEMPI, Virgil" w:date="2016-04-14T16:28:00Z">
                    <w:rPr/>
                  </w:rPrChange>
                </w:rPr>
                <w:t>ConfigurerVisuDyn visuDynExcel</w:t>
              </w:r>
            </w:ins>
            <w:ins w:id="2694" w:author="BONTEMPI, Virgil" w:date="2016-04-14T15:49:00Z">
              <w:r w:rsidRPr="00242AE8">
                <w:rPr>
                  <w:color w:val="FF0000"/>
                  <w:rPrChange w:id="2695" w:author="BONTEMPI, Virgil" w:date="2016-04-14T16:28:00Z">
                    <w:rPr/>
                  </w:rPrChange>
                </w:rPr>
                <w:t>,</w:t>
              </w:r>
            </w:ins>
            <w:ins w:id="2696" w:author="BONTEMPI, Virgil" w:date="2016-04-14T16:27:00Z">
              <w:r w:rsidRPr="00242AE8">
                <w:rPr>
                  <w:color w:val="FF0000"/>
                  <w:rPrChange w:id="2697" w:author="BONTEMPI, Virgil" w:date="2016-04-14T16:28:00Z">
                    <w:rPr/>
                  </w:rPrChange>
                </w:rPr>
                <w:t xml:space="preserve"> </w:t>
              </w:r>
            </w:ins>
            <w:ins w:id="2698" w:author="BONTEMPI, Virgil" w:date="2016-04-14T15:49:00Z">
              <w:r w:rsidRPr="00242AE8">
                <w:rPr>
                  <w:color w:val="FF0000"/>
                  <w:rPrChange w:id="2699" w:author="BONTEMPI, Virgil" w:date="2016-04-14T16:28:00Z">
                    <w:rPr/>
                  </w:rPrChange>
                </w:rPr>
                <w:t>List&lt;String&gt;</w:t>
              </w:r>
            </w:ins>
            <w:ins w:id="2700" w:author="BONTEMPI, Virgil" w:date="2016-04-14T16:27:00Z">
              <w:r w:rsidRPr="00242AE8">
                <w:rPr>
                  <w:color w:val="FF0000"/>
                  <w:rPrChange w:id="2701" w:author="BONTEMPI, Virgil" w:date="2016-04-14T16:28:00Z">
                    <w:rPr/>
                  </w:rPrChange>
                </w:rPr>
                <w:t xml:space="preserve"> </w:t>
              </w:r>
            </w:ins>
            <w:ins w:id="2702" w:author="BONTEMPI, Virgil" w:date="2016-04-14T15:49:00Z">
              <w:r w:rsidRPr="00242AE8">
                <w:rPr>
                  <w:color w:val="FF0000"/>
                  <w:rPrChange w:id="2703" w:author="BONTEMPI, Virgil" w:date="2016-04-14T16:28:00Z">
                    <w:rPr/>
                  </w:rPrChange>
                </w:rPr>
                <w:t>listeErreursComparaison</w:t>
              </w:r>
            </w:ins>
          </w:p>
        </w:tc>
        <w:tc>
          <w:tcPr>
            <w:tcW w:w="1382" w:type="dxa"/>
          </w:tcPr>
          <w:p w:rsidR="007562E5" w:rsidRPr="002070E8" w:rsidRDefault="007562E5" w:rsidP="007562E5">
            <w:pPr>
              <w:rPr>
                <w:ins w:id="2704" w:author="BONTEMPI, Virgil" w:date="2016-04-14T15:30:00Z"/>
                <w:color w:val="FF0000"/>
              </w:rPr>
            </w:pPr>
          </w:p>
        </w:tc>
      </w:tr>
      <w:tr w:rsidR="007562E5" w:rsidTr="00A14AB2">
        <w:trPr>
          <w:ins w:id="2705" w:author="BONTEMPI, Virgil" w:date="2016-04-14T15:30:00Z"/>
        </w:trPr>
        <w:tc>
          <w:tcPr>
            <w:tcW w:w="3066" w:type="dxa"/>
          </w:tcPr>
          <w:p w:rsidR="007562E5" w:rsidRPr="003214E2" w:rsidRDefault="007562E5" w:rsidP="007562E5">
            <w:pPr>
              <w:rPr>
                <w:ins w:id="2706" w:author="BONTEMPI, Virgil" w:date="2016-04-14T15:30:00Z"/>
                <w:color w:val="FF0000"/>
              </w:rPr>
            </w:pPr>
            <w:ins w:id="2707" w:author="BONTEMPI, Virgil" w:date="2016-04-14T15:30:00Z">
              <w:r>
                <w:rPr>
                  <w:color w:val="FF0000"/>
                </w:rPr>
                <w:t>DossierConfigurationBDD</w:t>
              </w:r>
            </w:ins>
          </w:p>
        </w:tc>
        <w:tc>
          <w:tcPr>
            <w:tcW w:w="3066" w:type="dxa"/>
          </w:tcPr>
          <w:p w:rsidR="007562E5" w:rsidRPr="00F277EC" w:rsidRDefault="007562E5" w:rsidP="007562E5">
            <w:pPr>
              <w:rPr>
                <w:ins w:id="2708" w:author="BONTEMPI, Virgil" w:date="2016-04-14T15:30:00Z"/>
                <w:color w:val="FF0000"/>
              </w:rPr>
            </w:pPr>
            <w:ins w:id="2709" w:author="BONTEMPI, Virgil" w:date="2016-04-14T15:34:00Z">
              <w:r w:rsidRPr="00F277EC">
                <w:rPr>
                  <w:bCs/>
                  <w:color w:val="FF0000"/>
                  <w:rPrChange w:id="2710" w:author="BONTEMPI, Virgil" w:date="2016-04-14T15:40:00Z">
                    <w:rPr>
                      <w:b/>
                      <w:bCs/>
                      <w:color w:val="191970"/>
                    </w:rPr>
                  </w:rPrChange>
                </w:rPr>
                <w:t>Comparer</w:t>
              </w:r>
            </w:ins>
            <w:ins w:id="2711" w:author="BONTEMPI, Virgil" w:date="2016-04-14T16:28:00Z">
              <w:r>
                <w:rPr>
                  <w:bCs/>
                  <w:color w:val="FF0000"/>
                </w:rPr>
                <w:t>Dossier</w:t>
              </w:r>
            </w:ins>
            <w:ins w:id="2712" w:author="BONTEMPI, Virgil" w:date="2016-04-14T15:39:00Z">
              <w:r w:rsidRPr="00F277EC">
                <w:rPr>
                  <w:bCs/>
                  <w:color w:val="FF0000"/>
                  <w:rPrChange w:id="2713" w:author="BONTEMPI, Virgil" w:date="2016-04-14T15:40:00Z">
                    <w:rPr>
                      <w:b/>
                      <w:bCs/>
                      <w:color w:val="191970"/>
                    </w:rPr>
                  </w:rPrChange>
                </w:rPr>
                <w:t>Configuration</w:t>
              </w:r>
            </w:ins>
            <w:ins w:id="2714" w:author="BONTEMPI, Virgil" w:date="2016-04-14T15:34:00Z">
              <w:r w:rsidRPr="00F277EC">
                <w:rPr>
                  <w:bCs/>
                  <w:color w:val="FF0000"/>
                  <w:rPrChange w:id="2715" w:author="BONTEMPI, Virgil" w:date="2016-04-14T15:40:00Z">
                    <w:rPr>
                      <w:b/>
                      <w:bCs/>
                      <w:color w:val="191970"/>
                    </w:rPr>
                  </w:rPrChange>
                </w:rPr>
                <w:t>ExcelBDD</w:t>
              </w:r>
            </w:ins>
          </w:p>
        </w:tc>
        <w:tc>
          <w:tcPr>
            <w:tcW w:w="3474" w:type="dxa"/>
          </w:tcPr>
          <w:p w:rsidR="007562E5" w:rsidRPr="00242AE8" w:rsidRDefault="007562E5" w:rsidP="007562E5">
            <w:pPr>
              <w:rPr>
                <w:ins w:id="2716" w:author="BONTEMPI, Virgil" w:date="2016-04-14T15:30:00Z"/>
                <w:color w:val="FF0000"/>
              </w:rPr>
            </w:pPr>
            <w:ins w:id="2717" w:author="BONTEMPI, Virgil" w:date="2016-04-14T16:27:00Z">
              <w:r w:rsidRPr="00242AE8">
                <w:rPr>
                  <w:color w:val="FF0000"/>
                  <w:rPrChange w:id="2718" w:author="BONTEMPI, Virgil" w:date="2016-04-14T16:28:00Z">
                    <w:rPr/>
                  </w:rPrChange>
                </w:rPr>
                <w:t>DossierConfiguration dossierconfigurationExcel</w:t>
              </w:r>
            </w:ins>
            <w:ins w:id="2719" w:author="BONTEMPI, Virgil" w:date="2016-04-14T15:49:00Z">
              <w:r w:rsidRPr="00242AE8">
                <w:rPr>
                  <w:color w:val="FF0000"/>
                  <w:rPrChange w:id="2720" w:author="BONTEMPI, Virgil" w:date="2016-04-14T16:28:00Z">
                    <w:rPr/>
                  </w:rPrChange>
                </w:rPr>
                <w:t>,</w:t>
              </w:r>
            </w:ins>
            <w:ins w:id="2721" w:author="BONTEMPI, Virgil" w:date="2016-04-14T16:28:00Z">
              <w:r w:rsidRPr="00242AE8">
                <w:rPr>
                  <w:color w:val="FF0000"/>
                  <w:rPrChange w:id="2722" w:author="BONTEMPI, Virgil" w:date="2016-04-14T16:28:00Z">
                    <w:rPr/>
                  </w:rPrChange>
                </w:rPr>
                <w:t xml:space="preserve"> </w:t>
              </w:r>
            </w:ins>
            <w:ins w:id="2723" w:author="BONTEMPI, Virgil" w:date="2016-04-14T15:49:00Z">
              <w:r w:rsidRPr="00242AE8">
                <w:rPr>
                  <w:color w:val="FF0000"/>
                  <w:rPrChange w:id="2724" w:author="BONTEMPI, Virgil" w:date="2016-04-14T16:28:00Z">
                    <w:rPr/>
                  </w:rPrChange>
                </w:rPr>
                <w:t>List&lt;String&gt;</w:t>
              </w:r>
            </w:ins>
            <w:ins w:id="2725" w:author="BONTEMPI, Virgil" w:date="2016-04-14T16:28:00Z">
              <w:r w:rsidRPr="00242AE8">
                <w:rPr>
                  <w:color w:val="FF0000"/>
                  <w:rPrChange w:id="2726" w:author="BONTEMPI, Virgil" w:date="2016-04-14T16:28:00Z">
                    <w:rPr/>
                  </w:rPrChange>
                </w:rPr>
                <w:t xml:space="preserve"> </w:t>
              </w:r>
            </w:ins>
            <w:ins w:id="2727" w:author="BONTEMPI, Virgil" w:date="2016-04-14T15:49:00Z">
              <w:r w:rsidRPr="00242AE8">
                <w:rPr>
                  <w:color w:val="FF0000"/>
                  <w:rPrChange w:id="2728" w:author="BONTEMPI, Virgil" w:date="2016-04-14T16:28:00Z">
                    <w:rPr/>
                  </w:rPrChange>
                </w:rPr>
                <w:t>listeErreursComparaison</w:t>
              </w:r>
            </w:ins>
          </w:p>
        </w:tc>
        <w:tc>
          <w:tcPr>
            <w:tcW w:w="1382" w:type="dxa"/>
          </w:tcPr>
          <w:p w:rsidR="007562E5" w:rsidRPr="002070E8" w:rsidRDefault="007562E5" w:rsidP="007562E5">
            <w:pPr>
              <w:rPr>
                <w:ins w:id="2729" w:author="BONTEMPI, Virgil" w:date="2016-04-14T15:30:00Z"/>
                <w:color w:val="FF0000"/>
              </w:rPr>
            </w:pPr>
          </w:p>
        </w:tc>
      </w:tr>
    </w:tbl>
    <w:p w:rsidR="00367AF8" w:rsidRDefault="00367AF8" w:rsidP="0024735D">
      <w:pPr>
        <w:jc w:val="both"/>
        <w:rPr>
          <w:ins w:id="2730" w:author="BONTEMPI, Virgil" w:date="2016-05-27T08:51:00Z"/>
          <w:color w:val="FF0000"/>
        </w:rPr>
      </w:pPr>
    </w:p>
    <w:p w:rsidR="00A43E36" w:rsidRDefault="00A43E36" w:rsidP="0024735D">
      <w:pPr>
        <w:jc w:val="both"/>
        <w:rPr>
          <w:ins w:id="2731" w:author="BONTEMPI, Virgil" w:date="2016-05-27T09:53:00Z"/>
          <w:color w:val="FF0000"/>
          <w:highlight w:val="yellow"/>
        </w:rPr>
      </w:pPr>
      <w:ins w:id="2732" w:author="BONTEMPI, Virgil" w:date="2016-05-27T09:46:00Z">
        <w:r w:rsidRPr="006D6D70">
          <w:rPr>
            <w:color w:val="FF0000"/>
            <w:highlight w:val="yellow"/>
          </w:rPr>
          <w:t>Ajouté récemment</w:t>
        </w:r>
      </w:ins>
    </w:p>
    <w:p w:rsidR="00A43E36" w:rsidRDefault="00A43E36" w:rsidP="0024735D">
      <w:pPr>
        <w:jc w:val="both"/>
        <w:rPr>
          <w:ins w:id="2733" w:author="BONTEMPI, Virgil" w:date="2016-05-27T09:46:00Z"/>
          <w:color w:val="FF0000"/>
          <w:highlight w:val="yellow"/>
        </w:rPr>
      </w:pPr>
    </w:p>
    <w:p w:rsidR="002B337C" w:rsidRDefault="00A43E36" w:rsidP="0024735D">
      <w:pPr>
        <w:jc w:val="both"/>
        <w:rPr>
          <w:ins w:id="2734" w:author="BONTEMPI, Virgil" w:date="2016-05-27T09:45:00Z"/>
          <w:color w:val="FF0000"/>
        </w:rPr>
      </w:pPr>
      <w:ins w:id="2735" w:author="BONTEMPI, Virgil" w:date="2016-05-27T09:45:00Z">
        <w:r>
          <w:rPr>
            <w:color w:val="FF0000"/>
            <w:highlight w:val="yellow"/>
          </w:rPr>
          <w:t>*</w:t>
        </w:r>
      </w:ins>
      <w:ins w:id="2736" w:author="BONTEMPI, Virgil" w:date="2016-05-27T08:51:00Z">
        <w:r w:rsidR="002B337C" w:rsidRPr="000F4E83">
          <w:rPr>
            <w:color w:val="FF0000"/>
            <w:highlight w:val="yellow"/>
            <w:rPrChange w:id="2737" w:author="BONTEMPI, Virgil" w:date="2016-05-27T08:54:00Z">
              <w:rPr>
                <w:color w:val="FF0000"/>
              </w:rPr>
            </w:rPrChange>
          </w:rPr>
          <w:t>Remarque : Concernant le paramètre numObjet de la méthode de comparaison</w:t>
        </w:r>
      </w:ins>
      <w:ins w:id="2738" w:author="BONTEMPI, Virgil" w:date="2016-05-27T08:52:00Z">
        <w:r w:rsidR="002B337C" w:rsidRPr="000F4E83">
          <w:rPr>
            <w:color w:val="FF0000"/>
            <w:highlight w:val="yellow"/>
            <w:rPrChange w:id="2739" w:author="BONTEMPI, Virgil" w:date="2016-05-27T08:54:00Z">
              <w:rPr>
                <w:color w:val="FF0000"/>
              </w:rPr>
            </w:rPrChange>
          </w:rPr>
          <w:t xml:space="preserve"> de la classe « EchangeVariableBDD », il s’agit d’un repère qui nous permet de savoir d’où vient la variable d’échange courante</w:t>
        </w:r>
      </w:ins>
      <w:ins w:id="2740" w:author="BONTEMPI, Virgil" w:date="2016-05-27T08:53:00Z">
        <w:r w:rsidR="002B337C" w:rsidRPr="000F4E83">
          <w:rPr>
            <w:color w:val="FF0000"/>
            <w:highlight w:val="yellow"/>
            <w:rPrChange w:id="2741" w:author="BONTEMPI, Virgil" w:date="2016-05-27T08:54:00Z">
              <w:rPr>
                <w:color w:val="FF0000"/>
              </w:rPr>
            </w:rPrChange>
          </w:rPr>
          <w:t>, pour pouvoir générer des messages d’erreur précis</w:t>
        </w:r>
      </w:ins>
      <w:ins w:id="2742" w:author="BONTEMPI, Virgil" w:date="2016-05-27T08:52:00Z">
        <w:r w:rsidR="002B337C" w:rsidRPr="000F4E83">
          <w:rPr>
            <w:color w:val="FF0000"/>
            <w:highlight w:val="yellow"/>
            <w:rPrChange w:id="2743" w:author="BONTEMPI, Virgil" w:date="2016-05-27T08:54:00Z">
              <w:rPr>
                <w:color w:val="FF0000"/>
              </w:rPr>
            </w:rPrChange>
          </w:rPr>
          <w:t xml:space="preserve"> </w:t>
        </w:r>
      </w:ins>
      <w:ins w:id="2744" w:author="BONTEMPI, Virgil" w:date="2016-05-27T08:53:00Z">
        <w:r w:rsidR="002B337C" w:rsidRPr="000F4E83">
          <w:rPr>
            <w:color w:val="FF0000"/>
            <w:highlight w:val="yellow"/>
            <w:rPrChange w:id="2745" w:author="BONTEMPI, Virgil" w:date="2016-05-27T08:54:00Z">
              <w:rPr>
                <w:color w:val="FF0000"/>
              </w:rPr>
            </w:rPrChange>
          </w:rPr>
          <w:t xml:space="preserve">(1 </w:t>
        </w:r>
        <w:r w:rsidR="002B337C" w:rsidRPr="000F4E83">
          <w:rPr>
            <w:color w:val="FF0000"/>
            <w:highlight w:val="yellow"/>
            <w:rPrChange w:id="2746" w:author="BONTEMPI, Virgil" w:date="2016-05-27T08:54:00Z">
              <w:rPr>
                <w:color w:val="FF0000"/>
              </w:rPr>
            </w:rPrChange>
          </w:rPr>
          <w:sym w:font="Wingdings" w:char="F0E0"/>
        </w:r>
        <w:r w:rsidR="002B337C" w:rsidRPr="000F4E83">
          <w:rPr>
            <w:color w:val="FF0000"/>
            <w:highlight w:val="yellow"/>
            <w:rPrChange w:id="2747" w:author="BONTEMPI, Virgil" w:date="2016-05-27T08:54:00Z">
              <w:rPr>
                <w:color w:val="FF0000"/>
              </w:rPr>
            </w:rPrChange>
          </w:rPr>
          <w:t xml:space="preserve"> </w:t>
        </w:r>
      </w:ins>
      <w:ins w:id="2748" w:author="BONTEMPI, Virgil" w:date="2016-05-27T09:07:00Z">
        <w:r w:rsidR="004616B5">
          <w:rPr>
            <w:color w:val="FF0000"/>
            <w:highlight w:val="yellow"/>
          </w:rPr>
          <w:t>Fiche VisuDyn</w:t>
        </w:r>
      </w:ins>
      <w:ins w:id="2749" w:author="BONTEMPI, Virgil" w:date="2016-05-27T08:53:00Z">
        <w:r w:rsidR="002B337C" w:rsidRPr="000F4E83">
          <w:rPr>
            <w:color w:val="FF0000"/>
            <w:highlight w:val="yellow"/>
            <w:rPrChange w:id="2750" w:author="BONTEMPI, Virgil" w:date="2016-05-27T08:54:00Z">
              <w:rPr>
                <w:color w:val="FF0000"/>
              </w:rPr>
            </w:rPrChange>
          </w:rPr>
          <w:t xml:space="preserve">, 2 </w:t>
        </w:r>
        <w:r w:rsidR="002B337C" w:rsidRPr="000F4E83">
          <w:rPr>
            <w:color w:val="FF0000"/>
            <w:highlight w:val="yellow"/>
            <w:rPrChange w:id="2751" w:author="BONTEMPI, Virgil" w:date="2016-05-27T08:54:00Z">
              <w:rPr>
                <w:color w:val="FF0000"/>
              </w:rPr>
            </w:rPrChange>
          </w:rPr>
          <w:sym w:font="Wingdings" w:char="F0E0"/>
        </w:r>
        <w:r w:rsidR="002B337C" w:rsidRPr="000F4E83">
          <w:rPr>
            <w:color w:val="FF0000"/>
            <w:highlight w:val="yellow"/>
            <w:rPrChange w:id="2752" w:author="BONTEMPI, Virgil" w:date="2016-05-27T08:54:00Z">
              <w:rPr>
                <w:color w:val="FF0000"/>
              </w:rPr>
            </w:rPrChange>
          </w:rPr>
          <w:t xml:space="preserve"> </w:t>
        </w:r>
      </w:ins>
      <w:ins w:id="2753" w:author="BONTEMPI, Virgil" w:date="2016-05-27T09:07:00Z">
        <w:r w:rsidR="004616B5">
          <w:rPr>
            <w:color w:val="FF0000"/>
            <w:highlight w:val="yellow"/>
          </w:rPr>
          <w:t>Fiche Produit</w:t>
        </w:r>
      </w:ins>
      <w:ins w:id="2754" w:author="BONTEMPI, Virgil" w:date="2016-05-27T08:53:00Z">
        <w:r w:rsidR="002B337C" w:rsidRPr="000F4E83">
          <w:rPr>
            <w:color w:val="FF0000"/>
            <w:highlight w:val="yellow"/>
            <w:rPrChange w:id="2755" w:author="BONTEMPI, Virgil" w:date="2016-05-27T08:54:00Z">
              <w:rPr>
                <w:color w:val="FF0000"/>
              </w:rPr>
            </w:rPrChange>
          </w:rPr>
          <w:t xml:space="preserve">, 3 </w:t>
        </w:r>
        <w:r w:rsidR="002B337C" w:rsidRPr="000F4E83">
          <w:rPr>
            <w:color w:val="FF0000"/>
            <w:highlight w:val="yellow"/>
            <w:rPrChange w:id="2756" w:author="BONTEMPI, Virgil" w:date="2016-05-27T08:54:00Z">
              <w:rPr>
                <w:color w:val="FF0000"/>
              </w:rPr>
            </w:rPrChange>
          </w:rPr>
          <w:sym w:font="Wingdings" w:char="F0E0"/>
        </w:r>
        <w:r w:rsidR="002B337C" w:rsidRPr="000F4E83">
          <w:rPr>
            <w:color w:val="FF0000"/>
            <w:highlight w:val="yellow"/>
            <w:rPrChange w:id="2757" w:author="BONTEMPI, Virgil" w:date="2016-05-27T08:54:00Z">
              <w:rPr>
                <w:color w:val="FF0000"/>
              </w:rPr>
            </w:rPrChange>
          </w:rPr>
          <w:t xml:space="preserve"> Fiche P</w:t>
        </w:r>
      </w:ins>
      <w:ins w:id="2758" w:author="BONTEMPI, Virgil" w:date="2016-05-27T09:08:00Z">
        <w:r w:rsidR="004616B5">
          <w:rPr>
            <w:color w:val="FF0000"/>
            <w:highlight w:val="yellow"/>
          </w:rPr>
          <w:t>alette</w:t>
        </w:r>
      </w:ins>
      <w:ins w:id="2759" w:author="BONTEMPI, Virgil" w:date="2016-05-27T08:53:00Z">
        <w:r w:rsidR="002B337C" w:rsidRPr="000F4E83">
          <w:rPr>
            <w:color w:val="FF0000"/>
            <w:highlight w:val="yellow"/>
            <w:rPrChange w:id="2760" w:author="BONTEMPI, Virgil" w:date="2016-05-27T08:54:00Z">
              <w:rPr>
                <w:color w:val="FF0000"/>
              </w:rPr>
            </w:rPrChange>
          </w:rPr>
          <w:t xml:space="preserve">, 4 </w:t>
        </w:r>
      </w:ins>
      <w:ins w:id="2761" w:author="BONTEMPI, Virgil" w:date="2016-05-27T08:54:00Z">
        <w:r w:rsidR="002B337C" w:rsidRPr="000F4E83">
          <w:rPr>
            <w:color w:val="FF0000"/>
            <w:highlight w:val="yellow"/>
            <w:rPrChange w:id="2762" w:author="BONTEMPI, Virgil" w:date="2016-05-27T08:54:00Z">
              <w:rPr>
                <w:color w:val="FF0000"/>
              </w:rPr>
            </w:rPrChange>
          </w:rPr>
          <w:sym w:font="Wingdings" w:char="F0E0"/>
        </w:r>
        <w:r w:rsidR="002B337C" w:rsidRPr="000F4E83">
          <w:rPr>
            <w:color w:val="FF0000"/>
            <w:highlight w:val="yellow"/>
            <w:rPrChange w:id="2763" w:author="BONTEMPI, Virgil" w:date="2016-05-27T08:54:00Z">
              <w:rPr>
                <w:color w:val="FF0000"/>
              </w:rPr>
            </w:rPrChange>
          </w:rPr>
          <w:t xml:space="preserve"> Cible Référence</w:t>
        </w:r>
      </w:ins>
      <w:ins w:id="2764" w:author="BONTEMPI, Virgil" w:date="2016-05-27T09:08:00Z">
        <w:r w:rsidR="004616B5">
          <w:rPr>
            <w:color w:val="FF0000"/>
            <w:highlight w:val="yellow"/>
          </w:rPr>
          <w:t xml:space="preserve">, 5 </w:t>
        </w:r>
        <w:r w:rsidR="004616B5" w:rsidRPr="004616B5">
          <w:rPr>
            <w:color w:val="FF0000"/>
            <w:highlight w:val="yellow"/>
          </w:rPr>
          <w:sym w:font="Wingdings" w:char="F0E0"/>
        </w:r>
        <w:r w:rsidR="004616B5">
          <w:rPr>
            <w:color w:val="FF0000"/>
            <w:highlight w:val="yellow"/>
          </w:rPr>
          <w:t xml:space="preserve"> Fiche Horodatage</w:t>
        </w:r>
      </w:ins>
      <w:ins w:id="2765" w:author="BONTEMPI, Virgil" w:date="2016-05-27T08:54:00Z">
        <w:r w:rsidR="002B337C" w:rsidRPr="000F4E83">
          <w:rPr>
            <w:color w:val="FF0000"/>
            <w:highlight w:val="yellow"/>
            <w:rPrChange w:id="2766" w:author="BONTEMPI, Virgil" w:date="2016-05-27T08:54:00Z">
              <w:rPr>
                <w:color w:val="FF0000"/>
              </w:rPr>
            </w:rPrChange>
          </w:rPr>
          <w:t>).</w:t>
        </w:r>
        <w:r w:rsidR="000F4E83">
          <w:rPr>
            <w:color w:val="FF0000"/>
          </w:rPr>
          <w:t xml:space="preserve"> </w:t>
        </w:r>
      </w:ins>
    </w:p>
    <w:p w:rsidR="00A43E36" w:rsidRDefault="00A43E36" w:rsidP="0024735D">
      <w:pPr>
        <w:jc w:val="both"/>
        <w:rPr>
          <w:ins w:id="2767" w:author="BONTEMPI, Virgil" w:date="2016-05-27T09:46:00Z"/>
          <w:color w:val="FF0000"/>
        </w:rPr>
      </w:pPr>
    </w:p>
    <w:p w:rsidR="00A43E36" w:rsidRDefault="00A43E36" w:rsidP="0024735D">
      <w:pPr>
        <w:jc w:val="both"/>
        <w:rPr>
          <w:ins w:id="2768" w:author="BONTEMPI, Virgil" w:date="2016-05-30T10:14:00Z"/>
          <w:color w:val="FF0000"/>
        </w:rPr>
      </w:pPr>
      <w:ins w:id="2769" w:author="BONTEMPI, Virgil" w:date="2016-05-27T09:45:00Z">
        <w:r w:rsidRPr="00A43E36">
          <w:rPr>
            <w:color w:val="FF0000"/>
            <w:highlight w:val="yellow"/>
            <w:rPrChange w:id="2770" w:author="BONTEMPI, Virgil" w:date="2016-05-27T09:53:00Z">
              <w:rPr>
                <w:color w:val="FF0000"/>
              </w:rPr>
            </w:rPrChange>
          </w:rPr>
          <w:lastRenderedPageBreak/>
          <w:t>**</w:t>
        </w:r>
      </w:ins>
      <w:ins w:id="2771" w:author="BONTEMPI, Virgil" w:date="2016-05-27T09:46:00Z">
        <w:r w:rsidRPr="00A43E36">
          <w:rPr>
            <w:color w:val="FF0000"/>
            <w:highlight w:val="yellow"/>
            <w:rPrChange w:id="2772" w:author="BONTEMPI, Virgil" w:date="2016-05-27T09:53:00Z">
              <w:rPr>
                <w:color w:val="FF0000"/>
              </w:rPr>
            </w:rPrChange>
          </w:rPr>
          <w:t>Remarque : Concernant le paramètre numVariable de la méthode</w:t>
        </w:r>
      </w:ins>
      <w:ins w:id="2773" w:author="BONTEMPI, Virgil" w:date="2016-05-27T09:51:00Z">
        <w:r w:rsidRPr="00A43E36">
          <w:rPr>
            <w:color w:val="FF0000"/>
            <w:highlight w:val="yellow"/>
            <w:rPrChange w:id="2774" w:author="BONTEMPI, Virgil" w:date="2016-05-27T09:53:00Z">
              <w:rPr>
                <w:color w:val="FF0000"/>
              </w:rPr>
            </w:rPrChange>
          </w:rPr>
          <w:t xml:space="preserve"> de comparaison de la classe « EchangeSuiviBDD », il s’agit d</w:t>
        </w:r>
      </w:ins>
      <w:ins w:id="2775" w:author="BONTEMPI, Virgil" w:date="2016-05-27T09:52:00Z">
        <w:r w:rsidRPr="00A43E36">
          <w:rPr>
            <w:color w:val="FF0000"/>
            <w:highlight w:val="yellow"/>
            <w:rPrChange w:id="2776" w:author="BONTEMPI, Virgil" w:date="2016-05-27T09:53:00Z">
              <w:rPr>
                <w:color w:val="FF0000"/>
              </w:rPr>
            </w:rPrChange>
          </w:rPr>
          <w:t xml:space="preserve">’un repère qui nous permet de savoir d’où vient le suivi d’échange courant, pour pouvoir générer des messages d’erreurs </w:t>
        </w:r>
      </w:ins>
      <w:ins w:id="2777" w:author="BONTEMPI, Virgil" w:date="2016-05-27T09:53:00Z">
        <w:r w:rsidRPr="00A43E36">
          <w:rPr>
            <w:color w:val="FF0000"/>
            <w:highlight w:val="yellow"/>
            <w:rPrChange w:id="2778" w:author="BONTEMPI, Virgil" w:date="2016-05-27T09:53:00Z">
              <w:rPr>
                <w:color w:val="FF0000"/>
              </w:rPr>
            </w:rPrChange>
          </w:rPr>
          <w:t>précis</w:t>
        </w:r>
      </w:ins>
      <w:ins w:id="2779" w:author="BONTEMPI, Virgil" w:date="2016-05-27T09:52:00Z">
        <w:r w:rsidRPr="00A43E36">
          <w:rPr>
            <w:color w:val="FF0000"/>
            <w:highlight w:val="yellow"/>
            <w:rPrChange w:id="2780" w:author="BONTEMPI, Virgil" w:date="2016-05-27T09:53:00Z">
              <w:rPr>
                <w:color w:val="FF0000"/>
              </w:rPr>
            </w:rPrChange>
          </w:rPr>
          <w:t xml:space="preserve"> (1 </w:t>
        </w:r>
      </w:ins>
      <w:ins w:id="2781" w:author="BONTEMPI, Virgil" w:date="2016-05-27T09:53:00Z">
        <w:r w:rsidRPr="00A43E36">
          <w:rPr>
            <w:color w:val="FF0000"/>
            <w:highlight w:val="yellow"/>
            <w:rPrChange w:id="2782" w:author="BONTEMPI, Virgil" w:date="2016-05-27T09:53:00Z">
              <w:rPr>
                <w:color w:val="FF0000"/>
              </w:rPr>
            </w:rPrChange>
          </w:rPr>
          <w:sym w:font="Wingdings" w:char="F0E0"/>
        </w:r>
        <w:r w:rsidRPr="00A43E36">
          <w:rPr>
            <w:color w:val="FF0000"/>
            <w:highlight w:val="yellow"/>
            <w:rPrChange w:id="2783" w:author="BONTEMPI, Virgil" w:date="2016-05-27T09:53:00Z">
              <w:rPr>
                <w:color w:val="FF0000"/>
              </w:rPr>
            </w:rPrChange>
          </w:rPr>
          <w:t xml:space="preserve"> Modope, 2 </w:t>
        </w:r>
        <w:r w:rsidRPr="00A43E36">
          <w:rPr>
            <w:color w:val="FF0000"/>
            <w:highlight w:val="yellow"/>
            <w:rPrChange w:id="2784" w:author="BONTEMPI, Virgil" w:date="2016-05-27T09:53:00Z">
              <w:rPr>
                <w:color w:val="FF0000"/>
              </w:rPr>
            </w:rPrChange>
          </w:rPr>
          <w:sym w:font="Wingdings" w:char="F0E0"/>
        </w:r>
        <w:r w:rsidRPr="00A43E36">
          <w:rPr>
            <w:color w:val="FF0000"/>
            <w:highlight w:val="yellow"/>
            <w:rPrChange w:id="2785" w:author="BONTEMPI, Virgil" w:date="2016-05-27T09:53:00Z">
              <w:rPr>
                <w:color w:val="FF0000"/>
              </w:rPr>
            </w:rPrChange>
          </w:rPr>
          <w:t xml:space="preserve"> Procede, 3 </w:t>
        </w:r>
        <w:r w:rsidRPr="00A43E36">
          <w:rPr>
            <w:color w:val="FF0000"/>
            <w:highlight w:val="yellow"/>
            <w:rPrChange w:id="2786" w:author="BONTEMPI, Virgil" w:date="2016-05-27T09:53:00Z">
              <w:rPr>
                <w:color w:val="FF0000"/>
              </w:rPr>
            </w:rPrChange>
          </w:rPr>
          <w:sym w:font="Wingdings" w:char="F0E0"/>
        </w:r>
        <w:r w:rsidRPr="00A43E36">
          <w:rPr>
            <w:color w:val="FF0000"/>
            <w:highlight w:val="yellow"/>
            <w:rPrChange w:id="2787" w:author="BONTEMPI, Virgil" w:date="2016-05-27T09:53:00Z">
              <w:rPr>
                <w:color w:val="FF0000"/>
              </w:rPr>
            </w:rPrChange>
          </w:rPr>
          <w:t xml:space="preserve"> Modcell).</w:t>
        </w:r>
      </w:ins>
    </w:p>
    <w:p w:rsidR="009C2CC6" w:rsidRDefault="009C2CC6" w:rsidP="0024735D">
      <w:pPr>
        <w:jc w:val="both"/>
        <w:rPr>
          <w:ins w:id="2788" w:author="BONTEMPI, Virgil" w:date="2016-05-30T10:14:00Z"/>
          <w:color w:val="FF0000"/>
        </w:rPr>
      </w:pPr>
    </w:p>
    <w:p w:rsidR="00242AE8" w:rsidRDefault="009C2CC6" w:rsidP="009C2CC6">
      <w:pPr>
        <w:jc w:val="both"/>
        <w:rPr>
          <w:ins w:id="2789" w:author="BONTEMPI, Virgil" w:date="2016-04-14T16:29:00Z"/>
          <w:color w:val="FF0000"/>
        </w:rPr>
      </w:pPr>
      <w:ins w:id="2790" w:author="BONTEMPI, Virgil" w:date="2016-05-30T10:14:00Z">
        <w:r>
          <w:rPr>
            <w:color w:val="FF0000"/>
          </w:rPr>
          <w:t xml:space="preserve">***Remarque : Concernant le paramètre typeObjet </w:t>
        </w:r>
      </w:ins>
      <w:ins w:id="2791" w:author="BONTEMPI, Virgil" w:date="2016-05-30T10:15:00Z">
        <w:r w:rsidRPr="00F840E0">
          <w:rPr>
            <w:color w:val="FF0000"/>
            <w:highlight w:val="yellow"/>
          </w:rPr>
          <w:t xml:space="preserve">de la méthode de comparaison de la classe « EchangeVariableBDD », il s’agit d’un repère qui nous permet </w:t>
        </w:r>
        <w:r>
          <w:rPr>
            <w:color w:val="FF0000"/>
            <w:highlight w:val="yellow"/>
          </w:rPr>
          <w:t>de connaître le type</w:t>
        </w:r>
        <w:r w:rsidRPr="00F840E0">
          <w:rPr>
            <w:color w:val="FF0000"/>
            <w:highlight w:val="yellow"/>
          </w:rPr>
          <w:t xml:space="preserve"> la variable d’échange courante, pour pouvoir générer des messages d’erreur précis</w:t>
        </w:r>
        <w:r>
          <w:rPr>
            <w:color w:val="FF0000"/>
          </w:rPr>
          <w:t xml:space="preserve"> (</w:t>
        </w:r>
      </w:ins>
      <w:ins w:id="2792" w:author="BONTEMPI, Virgil" w:date="2016-05-30T10:17:00Z">
        <w:r w:rsidRPr="00F840E0">
          <w:rPr>
            <w:color w:val="FF0000"/>
            <w:highlight w:val="yellow"/>
          </w:rPr>
          <w:t xml:space="preserve">1 </w:t>
        </w:r>
        <w:r w:rsidRPr="00F840E0">
          <w:rPr>
            <w:color w:val="FF0000"/>
            <w:highlight w:val="yellow"/>
          </w:rPr>
          <w:sym w:font="Wingdings" w:char="F0E0"/>
        </w:r>
        <w:r w:rsidRPr="00F840E0">
          <w:rPr>
            <w:color w:val="FF0000"/>
            <w:highlight w:val="yellow"/>
          </w:rPr>
          <w:t xml:space="preserve"> </w:t>
        </w:r>
        <w:r>
          <w:rPr>
            <w:color w:val="FF0000"/>
            <w:highlight w:val="yellow"/>
          </w:rPr>
          <w:br/>
          <w:t>Variable système</w:t>
        </w:r>
        <w:r w:rsidRPr="00F840E0">
          <w:rPr>
            <w:color w:val="FF0000"/>
            <w:highlight w:val="yellow"/>
          </w:rPr>
          <w:t xml:space="preserve">, 3 </w:t>
        </w:r>
        <w:r w:rsidRPr="00F840E0">
          <w:rPr>
            <w:color w:val="FF0000"/>
            <w:highlight w:val="yellow"/>
          </w:rPr>
          <w:sym w:font="Wingdings" w:char="F0E0"/>
        </w:r>
        <w:r w:rsidRPr="00F840E0">
          <w:rPr>
            <w:color w:val="FF0000"/>
            <w:highlight w:val="yellow"/>
          </w:rPr>
          <w:t xml:space="preserve"> </w:t>
        </w:r>
        <w:r>
          <w:rPr>
            <w:color w:val="FF0000"/>
            <w:highlight w:val="yellow"/>
          </w:rPr>
          <w:t>Paramètre</w:t>
        </w:r>
        <w:r w:rsidRPr="00F840E0">
          <w:rPr>
            <w:color w:val="FF0000"/>
            <w:highlight w:val="yellow"/>
          </w:rPr>
          <w:t xml:space="preserve">, 4 </w:t>
        </w:r>
        <w:r w:rsidRPr="00F840E0">
          <w:rPr>
            <w:color w:val="FF0000"/>
            <w:highlight w:val="yellow"/>
          </w:rPr>
          <w:sym w:font="Wingdings" w:char="F0E0"/>
        </w:r>
        <w:r w:rsidRPr="00F840E0">
          <w:rPr>
            <w:color w:val="FF0000"/>
            <w:highlight w:val="yellow"/>
          </w:rPr>
          <w:t xml:space="preserve"> </w:t>
        </w:r>
      </w:ins>
      <w:ins w:id="2793" w:author="BONTEMPI, Virgil" w:date="2016-05-30T10:18:00Z">
        <w:r>
          <w:rPr>
            <w:color w:val="FF0000"/>
            <w:highlight w:val="yellow"/>
          </w:rPr>
          <w:t>Paramètre systématique</w:t>
        </w:r>
      </w:ins>
      <w:ins w:id="2794" w:author="BONTEMPI, Virgil" w:date="2016-05-30T10:17:00Z">
        <w:r>
          <w:rPr>
            <w:color w:val="FF0000"/>
            <w:highlight w:val="yellow"/>
          </w:rPr>
          <w:t xml:space="preserve">, 5 </w:t>
        </w:r>
        <w:r w:rsidRPr="004616B5">
          <w:rPr>
            <w:color w:val="FF0000"/>
            <w:highlight w:val="yellow"/>
          </w:rPr>
          <w:sym w:font="Wingdings" w:char="F0E0"/>
        </w:r>
        <w:r>
          <w:rPr>
            <w:color w:val="FF0000"/>
            <w:highlight w:val="yellow"/>
          </w:rPr>
          <w:t xml:space="preserve"> </w:t>
        </w:r>
      </w:ins>
      <w:ins w:id="2795" w:author="BONTEMPI, Virgil" w:date="2016-05-30T10:18:00Z">
        <w:r>
          <w:rPr>
            <w:color w:val="FF0000"/>
          </w:rPr>
          <w:t xml:space="preserve">Traçabilité, 6 </w:t>
        </w:r>
        <w:r w:rsidRPr="009C2CC6">
          <w:rPr>
            <w:color w:val="FF0000"/>
          </w:rPr>
          <w:sym w:font="Wingdings" w:char="F0E0"/>
        </w:r>
        <w:r>
          <w:rPr>
            <w:color w:val="FF0000"/>
          </w:rPr>
          <w:t xml:space="preserve"> Traçabilité </w:t>
        </w:r>
        <w:r>
          <w:rPr>
            <w:color w:val="FF0000"/>
            <w:highlight w:val="yellow"/>
          </w:rPr>
          <w:t xml:space="preserve">systématique, 7 </w:t>
        </w:r>
        <w:r w:rsidRPr="009C2CC6">
          <w:rPr>
            <w:color w:val="FF0000"/>
            <w:highlight w:val="yellow"/>
          </w:rPr>
          <w:sym w:font="Wingdings" w:char="F0E0"/>
        </w:r>
        <w:r>
          <w:rPr>
            <w:color w:val="FF0000"/>
          </w:rPr>
          <w:t xml:space="preserve"> Mesure, 8 </w:t>
        </w:r>
        <w:r w:rsidRPr="009C2CC6">
          <w:rPr>
            <w:color w:val="FF0000"/>
          </w:rPr>
          <w:sym w:font="Wingdings" w:char="F0E0"/>
        </w:r>
        <w:r>
          <w:rPr>
            <w:color w:val="FF0000"/>
          </w:rPr>
          <w:t xml:space="preserve"> Mesure </w:t>
        </w:r>
        <w:r>
          <w:rPr>
            <w:color w:val="FF0000"/>
            <w:highlight w:val="yellow"/>
          </w:rPr>
          <w:t>systématique</w:t>
        </w:r>
        <w:r>
          <w:rPr>
            <w:color w:val="FF0000"/>
          </w:rPr>
          <w:t xml:space="preserve">, 9 </w:t>
        </w:r>
      </w:ins>
      <w:ins w:id="2796" w:author="BONTEMPI, Virgil" w:date="2016-05-30T10:19:00Z">
        <w:r w:rsidRPr="009C2CC6">
          <w:rPr>
            <w:color w:val="FF0000"/>
          </w:rPr>
          <w:sym w:font="Wingdings" w:char="F0E0"/>
        </w:r>
        <w:r>
          <w:rPr>
            <w:color w:val="FF0000"/>
          </w:rPr>
          <w:t xml:space="preserve"> Consigne inférieure, 10 </w:t>
        </w:r>
        <w:r w:rsidRPr="009C2CC6">
          <w:rPr>
            <w:color w:val="FF0000"/>
          </w:rPr>
          <w:sym w:font="Wingdings" w:char="F0E0"/>
        </w:r>
        <w:r>
          <w:rPr>
            <w:color w:val="FF0000"/>
          </w:rPr>
          <w:t xml:space="preserve"> Consigne supérieure, 12 </w:t>
        </w:r>
        <w:r w:rsidRPr="009C2CC6">
          <w:rPr>
            <w:color w:val="FF0000"/>
          </w:rPr>
          <w:sym w:font="Wingdings" w:char="F0E0"/>
        </w:r>
        <w:r>
          <w:rPr>
            <w:color w:val="FF0000"/>
          </w:rPr>
          <w:t xml:space="preserve"> VisuDyn, 13 </w:t>
        </w:r>
        <w:r w:rsidRPr="009C2CC6">
          <w:rPr>
            <w:color w:val="FF0000"/>
          </w:rPr>
          <w:sym w:font="Wingdings" w:char="F0E0"/>
        </w:r>
        <w:r>
          <w:rPr>
            <w:color w:val="FF0000"/>
          </w:rPr>
          <w:t xml:space="preserve"> Horodatage</w:t>
        </w:r>
      </w:ins>
      <w:ins w:id="2797" w:author="BONTEMPI, Virgil" w:date="2016-05-30T10:15:00Z">
        <w:r>
          <w:rPr>
            <w:color w:val="FF0000"/>
          </w:rPr>
          <w:t xml:space="preserve">, cf. </w:t>
        </w:r>
      </w:ins>
      <w:ins w:id="2798" w:author="BONTEMPI, Virgil" w:date="2016-05-30T10:16:00Z">
        <w:r>
          <w:rPr>
            <w:color w:val="FF0000"/>
          </w:rPr>
          <w:t>le document « 9-ParametrageEchangePLC.doc »).</w:t>
        </w:r>
      </w:ins>
    </w:p>
    <w:p w:rsidR="00242AE8" w:rsidRDefault="00242AE8" w:rsidP="00242AE8">
      <w:pPr>
        <w:pStyle w:val="Titre3"/>
        <w:jc w:val="both"/>
        <w:rPr>
          <w:ins w:id="2799" w:author="BONTEMPI, Virgil" w:date="2016-04-14T16:29:00Z"/>
          <w:color w:val="FF0000"/>
        </w:rPr>
      </w:pPr>
      <w:bookmarkStart w:id="2800" w:name="_Toc454524522"/>
      <w:ins w:id="2801" w:author="BONTEMPI, Virgil" w:date="2016-04-14T16:29:00Z">
        <w:r>
          <w:rPr>
            <w:color w:val="FF0000"/>
          </w:rPr>
          <w:t>Traitement des erreurs</w:t>
        </w:r>
        <w:bookmarkEnd w:id="2800"/>
      </w:ins>
    </w:p>
    <w:p w:rsidR="00242AE8" w:rsidRDefault="00242AE8" w:rsidP="0024735D">
      <w:pPr>
        <w:jc w:val="both"/>
        <w:rPr>
          <w:ins w:id="2802" w:author="BONTEMPI, Virgil" w:date="2016-04-15T08:31:00Z"/>
          <w:color w:val="FF0000"/>
        </w:rPr>
      </w:pPr>
    </w:p>
    <w:p w:rsidR="001A31A5" w:rsidRDefault="001A31A5" w:rsidP="0024735D">
      <w:pPr>
        <w:jc w:val="both"/>
        <w:rPr>
          <w:ins w:id="2803" w:author="BONTEMPI, Virgil" w:date="2016-04-27T15:39:00Z"/>
          <w:color w:val="FF0000"/>
        </w:rPr>
      </w:pPr>
      <w:ins w:id="2804" w:author="BONTEMPI, Virgil" w:date="2016-04-15T08:35:00Z">
        <w:r>
          <w:rPr>
            <w:color w:val="FF0000"/>
          </w:rPr>
          <w:t xml:space="preserve">Les erreurs seront stockées sous forme de liste d’erreur. </w:t>
        </w:r>
      </w:ins>
      <w:ins w:id="2805" w:author="BONTEMPI, Virgil" w:date="2016-04-15T08:36:00Z">
        <w:r>
          <w:rPr>
            <w:color w:val="FF0000"/>
          </w:rPr>
          <w:t xml:space="preserve">Il s’agira de </w:t>
        </w:r>
      </w:ins>
      <w:ins w:id="2806" w:author="BONTEMPI, Virgil" w:date="2016-04-15T08:41:00Z">
        <w:r w:rsidR="008321E8">
          <w:rPr>
            <w:color w:val="FF0000"/>
          </w:rPr>
          <w:t>chaines de caractères</w:t>
        </w:r>
      </w:ins>
      <w:ins w:id="2807" w:author="BONTEMPI, Virgil" w:date="2016-04-15T08:36:00Z">
        <w:r>
          <w:rPr>
            <w:color w:val="FF0000"/>
          </w:rPr>
          <w:t xml:space="preserve"> retourné</w:t>
        </w:r>
      </w:ins>
      <w:ins w:id="2808" w:author="BONTEMPI, Virgil" w:date="2016-04-15T08:41:00Z">
        <w:r w:rsidR="008321E8">
          <w:rPr>
            <w:color w:val="FF0000"/>
          </w:rPr>
          <w:t>e</w:t>
        </w:r>
      </w:ins>
      <w:ins w:id="2809" w:author="BONTEMPI, Virgil" w:date="2016-04-15T08:36:00Z">
        <w:r>
          <w:rPr>
            <w:color w:val="FF0000"/>
          </w:rPr>
          <w:t>s à l’utilisateur</w:t>
        </w:r>
      </w:ins>
      <w:ins w:id="2810" w:author="BONTEMPI, Virgil" w:date="2016-04-15T08:37:00Z">
        <w:r>
          <w:rPr>
            <w:color w:val="FF0000"/>
          </w:rPr>
          <w:t xml:space="preserve">, indiquant où est ce que le test de comparaison a </w:t>
        </w:r>
      </w:ins>
      <w:ins w:id="2811" w:author="BONTEMPI, Virgil" w:date="2016-04-15T08:38:00Z">
        <w:r>
          <w:rPr>
            <w:color w:val="FF0000"/>
          </w:rPr>
          <w:t>trouvé une différence entre le classeur Excel et la Base de Données</w:t>
        </w:r>
      </w:ins>
      <w:ins w:id="2812" w:author="BONTEMPI, Virgil" w:date="2016-04-27T15:37:00Z">
        <w:r w:rsidR="00EA5F9C">
          <w:rPr>
            <w:color w:val="FF0000"/>
          </w:rPr>
          <w:t xml:space="preserve">, ou bien ou </w:t>
        </w:r>
      </w:ins>
      <w:ins w:id="2813" w:author="BONTEMPI, Virgil" w:date="2016-04-27T15:38:00Z">
        <w:r w:rsidR="00EA5F9C">
          <w:rPr>
            <w:color w:val="FF0000"/>
          </w:rPr>
          <w:t>est-ce</w:t>
        </w:r>
      </w:ins>
      <w:ins w:id="2814" w:author="BONTEMPI, Virgil" w:date="2016-04-27T15:37:00Z">
        <w:r w:rsidR="00EA5F9C">
          <w:rPr>
            <w:color w:val="FF0000"/>
          </w:rPr>
          <w:t xml:space="preserve"> qu</w:t>
        </w:r>
      </w:ins>
      <w:ins w:id="2815" w:author="BONTEMPI, Virgil" w:date="2016-04-27T15:38:00Z">
        <w:r w:rsidR="00EA5F9C">
          <w:rPr>
            <w:color w:val="FF0000"/>
          </w:rPr>
          <w:t>’une exception a été interceptée</w:t>
        </w:r>
      </w:ins>
      <w:ins w:id="2816" w:author="BONTEMPI, Virgil" w:date="2016-04-15T08:38:00Z">
        <w:r>
          <w:rPr>
            <w:color w:val="FF0000"/>
          </w:rPr>
          <w:t>.</w:t>
        </w:r>
      </w:ins>
    </w:p>
    <w:p w:rsidR="00EA5F9C" w:rsidRDefault="00EA5F9C" w:rsidP="0024735D">
      <w:pPr>
        <w:jc w:val="both"/>
        <w:rPr>
          <w:ins w:id="2817" w:author="BONTEMPI, Virgil" w:date="2016-05-03T09:39:00Z"/>
          <w:color w:val="FF0000"/>
        </w:rPr>
      </w:pPr>
      <w:ins w:id="2818" w:author="BONTEMPI, Virgil" w:date="2016-04-27T15:39:00Z">
        <w:r>
          <w:rPr>
            <w:color w:val="FF0000"/>
          </w:rPr>
          <w:t>A chaque fois qu’une erreur est trouvée par le programme, il l</w:t>
        </w:r>
      </w:ins>
      <w:ins w:id="2819" w:author="BONTEMPI, Virgil" w:date="2016-04-27T15:40:00Z">
        <w:r>
          <w:rPr>
            <w:color w:val="FF0000"/>
          </w:rPr>
          <w:t>’ajoute à une liste d’erreur. A la fin de l’exécution, si</w:t>
        </w:r>
      </w:ins>
      <w:ins w:id="2820" w:author="BONTEMPI, Virgil" w:date="2016-04-27T15:38:00Z">
        <w:r>
          <w:rPr>
            <w:color w:val="FF0000"/>
          </w:rPr>
          <w:t xml:space="preserve"> le nombre d’erreur</w:t>
        </w:r>
      </w:ins>
      <w:ins w:id="2821" w:author="BONTEMPI, Virgil" w:date="2016-04-27T15:40:00Z">
        <w:r>
          <w:rPr>
            <w:color w:val="FF0000"/>
          </w:rPr>
          <w:t xml:space="preserve"> de cette liste</w:t>
        </w:r>
      </w:ins>
      <w:ins w:id="2822" w:author="BONTEMPI, Virgil" w:date="2016-04-27T15:38:00Z">
        <w:r>
          <w:rPr>
            <w:color w:val="FF0000"/>
          </w:rPr>
          <w:t xml:space="preserve"> est inférieur à 20, ces dernières sont directement affichées à l’écran, sinon, les 20 premières erreurs seront affichées à l</w:t>
        </w:r>
      </w:ins>
      <w:ins w:id="2823" w:author="BONTEMPI, Virgil" w:date="2016-04-27T15:39:00Z">
        <w:r>
          <w:rPr>
            <w:color w:val="FF0000"/>
          </w:rPr>
          <w:t>’écran, puis la totalité de la liste des erreurs rencontrées sera écrite dans un fichier texte.</w:t>
        </w:r>
      </w:ins>
    </w:p>
    <w:p w:rsidR="002C10A9" w:rsidRDefault="002C10A9" w:rsidP="0024735D">
      <w:pPr>
        <w:jc w:val="both"/>
        <w:rPr>
          <w:ins w:id="2824" w:author="BONTEMPI, Virgil" w:date="2016-05-03T09:39:00Z"/>
          <w:color w:val="FF0000"/>
        </w:rPr>
      </w:pPr>
    </w:p>
    <w:p w:rsidR="002C10A9" w:rsidRPr="00AE427C" w:rsidRDefault="002C10A9" w:rsidP="002C10A9">
      <w:pPr>
        <w:pStyle w:val="Titre3"/>
        <w:jc w:val="both"/>
        <w:rPr>
          <w:ins w:id="2825" w:author="BONTEMPI, Virgil" w:date="2016-05-03T09:39:00Z"/>
          <w:color w:val="FF0000"/>
        </w:rPr>
      </w:pPr>
      <w:bookmarkStart w:id="2826" w:name="_Toc454524523"/>
      <w:ins w:id="2827" w:author="BONTEMPI, Virgil" w:date="2016-05-03T09:39:00Z">
        <w:r>
          <w:rPr>
            <w:color w:val="FF0000"/>
          </w:rPr>
          <w:t>Traitement en background</w:t>
        </w:r>
        <w:bookmarkEnd w:id="2826"/>
      </w:ins>
    </w:p>
    <w:p w:rsidR="002C10A9" w:rsidRDefault="002C10A9" w:rsidP="002C10A9">
      <w:pPr>
        <w:jc w:val="both"/>
        <w:rPr>
          <w:ins w:id="2828" w:author="BONTEMPI, Virgil" w:date="2016-05-03T09:39:00Z"/>
          <w:color w:val="FF0000"/>
        </w:rPr>
      </w:pPr>
    </w:p>
    <w:p w:rsidR="002C10A9" w:rsidRDefault="002C10A9" w:rsidP="002C10A9">
      <w:pPr>
        <w:jc w:val="both"/>
        <w:rPr>
          <w:ins w:id="2829" w:author="BONTEMPI, Virgil" w:date="2016-05-03T09:39:00Z"/>
          <w:color w:val="FF0000"/>
        </w:rPr>
      </w:pPr>
      <w:ins w:id="2830" w:author="BONTEMPI, Virgil" w:date="2016-05-03T09:39:00Z">
        <w:r>
          <w:rPr>
            <w:color w:val="FF0000"/>
          </w:rPr>
          <w:t>L’appel aux méthodes de comparaisons se fera en arrière-plan, grâce à des « BackGround Workers ». Ces derniers seront lancés après un clic sur un bouton de comparaison.</w:t>
        </w:r>
      </w:ins>
    </w:p>
    <w:p w:rsidR="002C10A9" w:rsidRDefault="002C10A9" w:rsidP="002C10A9">
      <w:pPr>
        <w:jc w:val="both"/>
        <w:rPr>
          <w:ins w:id="2831" w:author="BONTEMPI, Virgil" w:date="2016-05-03T09:39:00Z"/>
          <w:color w:val="FF0000"/>
        </w:rPr>
      </w:pPr>
      <w:ins w:id="2832" w:author="BONTEMPI, Virgil" w:date="2016-05-03T09:39:00Z">
        <w:r>
          <w:rPr>
            <w:color w:val="FF0000"/>
          </w:rPr>
          <w:t>Dans la méthode « bgwComparaison</w:t>
        </w:r>
        <w:r w:rsidRPr="00B97539">
          <w:rPr>
            <w:i/>
            <w:color w:val="FF0000"/>
          </w:rPr>
          <w:t>XX</w:t>
        </w:r>
        <w:r>
          <w:rPr>
            <w:i/>
            <w:color w:val="FF0000"/>
          </w:rPr>
          <w:t>X</w:t>
        </w:r>
        <w:r w:rsidRPr="00B97539">
          <w:rPr>
            <w:i/>
            <w:color w:val="FF0000"/>
          </w:rPr>
          <w:t>XX</w:t>
        </w:r>
        <w:r>
          <w:rPr>
            <w:color w:val="FF0000"/>
          </w:rPr>
          <w:t xml:space="preserve">_DoWork », du back ground worker de la classe </w:t>
        </w:r>
        <w:r>
          <w:rPr>
            <w:i/>
            <w:color w:val="FF0000"/>
          </w:rPr>
          <w:t>XXXX</w:t>
        </w:r>
        <w:r>
          <w:rPr>
            <w:color w:val="FF0000"/>
          </w:rPr>
          <w:t>, le programme récupèrera l’identifiant de l’entité sélectionnée dans la liste déroulante en question pour le passer en paramètre de la méthode de comparaison appelée. Ainsi se lance la comparaison à partir de l’entité sélectionnée, c’est-à-dire que si l’on décide de comparer une ligne, seul les classes filles de cette ligne seront prises dans la comparaison. Si, en revanche, on compare toute la configuration, la totalité des classes seront comparées.</w:t>
        </w:r>
      </w:ins>
    </w:p>
    <w:p w:rsidR="002C10A9" w:rsidRDefault="002C10A9" w:rsidP="0024735D">
      <w:pPr>
        <w:jc w:val="both"/>
        <w:rPr>
          <w:ins w:id="2833" w:author="COUPAT, Jean-François" w:date="2016-04-15T11:39:00Z"/>
          <w:color w:val="FF0000"/>
        </w:rPr>
      </w:pPr>
    </w:p>
    <w:p w:rsidR="00D456EE" w:rsidRPr="00BD2BFF" w:rsidRDefault="00D456EE" w:rsidP="0024735D">
      <w:pPr>
        <w:jc w:val="both"/>
        <w:rPr>
          <w:color w:val="FF0000"/>
        </w:rPr>
      </w:pPr>
    </w:p>
    <w:p w:rsidR="00845EEE" w:rsidRPr="00106D48" w:rsidRDefault="00845EEE" w:rsidP="000F5F4F">
      <w:pPr>
        <w:pStyle w:val="Titre2"/>
        <w:pageBreakBefore/>
        <w:numPr>
          <w:ilvl w:val="0"/>
          <w:numId w:val="0"/>
        </w:numPr>
      </w:pPr>
      <w:bookmarkStart w:id="2834" w:name="_Toc454524524"/>
      <w:r w:rsidRPr="00106D48">
        <w:lastRenderedPageBreak/>
        <w:t>Creation des elements</w:t>
      </w:r>
      <w:bookmarkEnd w:id="2834"/>
    </w:p>
    <w:p w:rsidR="00845EEE" w:rsidRPr="00AE5AEE" w:rsidRDefault="004D6222" w:rsidP="00AE5AEE">
      <w:pPr>
        <w:pStyle w:val="Titre3"/>
      </w:pPr>
      <w:bookmarkStart w:id="2835" w:name="_Toc454524525"/>
      <w:r w:rsidRPr="00AE5AEE">
        <w:t>Hiérarchie</w:t>
      </w:r>
      <w:r w:rsidR="00C650A5" w:rsidRPr="00AE5AEE">
        <w:t xml:space="preserve"> des élé</w:t>
      </w:r>
      <w:r w:rsidR="00845EEE" w:rsidRPr="00AE5AEE">
        <w:t>ments</w:t>
      </w:r>
      <w:bookmarkEnd w:id="2835"/>
    </w:p>
    <w:p w:rsidR="0083311A" w:rsidRPr="00106D48" w:rsidRDefault="0083311A" w:rsidP="008B3969">
      <w:pPr>
        <w:jc w:val="both"/>
      </w:pPr>
      <w:r w:rsidRPr="00106D48">
        <w:t>Un utilisateur peut</w:t>
      </w:r>
      <w:r w:rsidR="00C650A5" w:rsidRPr="00106D48">
        <w:t>,</w:t>
      </w:r>
      <w:r w:rsidRPr="00106D48">
        <w:t xml:space="preserve"> </w:t>
      </w:r>
      <w:r w:rsidR="00530EFE" w:rsidRPr="00106D48">
        <w:t>s’il</w:t>
      </w:r>
      <w:r w:rsidRPr="00106D48">
        <w:t xml:space="preserve"> le souhaite</w:t>
      </w:r>
      <w:r w:rsidR="00C650A5" w:rsidRPr="00106D48">
        <w:t>,</w:t>
      </w:r>
      <w:r w:rsidRPr="00106D48">
        <w:t xml:space="preserve"> ajouter où mettre à jour comme bon lui semble des opérations, lignes, process, stations … </w:t>
      </w:r>
    </w:p>
    <w:p w:rsidR="0083311A" w:rsidRPr="00106D48" w:rsidRDefault="0083311A" w:rsidP="008B3969">
      <w:pPr>
        <w:jc w:val="both"/>
      </w:pPr>
      <w:r w:rsidRPr="00106D48">
        <w:t>Pour ajouter un élément il faut que ses ascendants soient sélectionnés et déjà présent dans la base de données.</w:t>
      </w:r>
    </w:p>
    <w:p w:rsidR="0083311A" w:rsidRPr="00106D48" w:rsidRDefault="0083311A" w:rsidP="0083311A">
      <w:r w:rsidRPr="00106D48">
        <w:t>Si l’utilisateur veut ajouter une fiche produit, il devra sélectionner le process et la ligne correspondant à cette fiche.</w:t>
      </w:r>
    </w:p>
    <w:p w:rsidR="0083311A" w:rsidRPr="00106D48" w:rsidRDefault="0083311A" w:rsidP="0083311A">
      <w:r w:rsidRPr="00106D48">
        <w:t>Si la ligne n’est pas présente dans la base de donnée il ne pourra pas continuer il devra donc ajouter la ligne qui se chargera de tous ces descendants.</w:t>
      </w:r>
    </w:p>
    <w:p w:rsidR="0083311A" w:rsidRPr="00AE5AEE" w:rsidRDefault="0083311A" w:rsidP="00AE5AEE">
      <w:pPr>
        <w:pStyle w:val="Titre3"/>
      </w:pPr>
      <w:bookmarkStart w:id="2836" w:name="_Toc324170796"/>
      <w:bookmarkStart w:id="2837" w:name="_Toc454524526"/>
      <w:r w:rsidRPr="00AE5AEE">
        <w:t>Hiérarchie des ajouts</w:t>
      </w:r>
      <w:bookmarkEnd w:id="2836"/>
      <w:r w:rsidRPr="00AE5AEE">
        <w:t> :</w:t>
      </w:r>
      <w:bookmarkEnd w:id="2837"/>
    </w:p>
    <w:p w:rsidR="0083311A" w:rsidRDefault="0083311A" w:rsidP="0083311A">
      <w:r w:rsidRPr="00106D48">
        <w:t>La hiérarchie des ajouts se présente comme ceci :</w:t>
      </w:r>
    </w:p>
    <w:p w:rsidR="005C6311" w:rsidRDefault="005C6311" w:rsidP="0083311A"/>
    <w:p w:rsidR="005C6311" w:rsidRPr="00106D48" w:rsidRDefault="005C6311" w:rsidP="0083311A">
      <w:pPr>
        <w:sectPr w:rsidR="005C6311" w:rsidRPr="00106D48" w:rsidSect="006A1F4F">
          <w:pgSz w:w="11906" w:h="16838"/>
          <w:pgMar w:top="851" w:right="567" w:bottom="851" w:left="567" w:header="708" w:footer="708" w:gutter="0"/>
          <w:cols w:space="708"/>
          <w:docGrid w:linePitch="360"/>
        </w:sectPr>
      </w:pPr>
    </w:p>
    <w:p w:rsidR="0083311A" w:rsidRPr="00106D48" w:rsidRDefault="0083311A" w:rsidP="0083311A">
      <w:pPr>
        <w:sectPr w:rsidR="0083311A" w:rsidRPr="00106D48" w:rsidSect="0083311A">
          <w:pgSz w:w="16838" w:h="11906" w:orient="landscape"/>
          <w:pgMar w:top="1417" w:right="1417" w:bottom="1417" w:left="1417" w:header="708" w:footer="708" w:gutter="0"/>
          <w:cols w:space="708"/>
          <w:docGrid w:linePitch="360"/>
        </w:sectPr>
      </w:pPr>
      <w:r w:rsidRPr="00106D48">
        <w:rPr>
          <w:noProof/>
        </w:rPr>
        <w:lastRenderedPageBreak/>
        <w:drawing>
          <wp:anchor distT="0" distB="0" distL="114300" distR="114300" simplePos="0" relativeHeight="251491328" behindDoc="0" locked="0" layoutInCell="1" allowOverlap="1" wp14:anchorId="3020D97F" wp14:editId="7744A537">
            <wp:simplePos x="0" y="0"/>
            <wp:positionH relativeFrom="column">
              <wp:posOffset>-532765</wp:posOffset>
            </wp:positionH>
            <wp:positionV relativeFrom="paragraph">
              <wp:posOffset>-647700</wp:posOffset>
            </wp:positionV>
            <wp:extent cx="10287000" cy="7429500"/>
            <wp:effectExtent l="57150" t="0" r="19050" b="0"/>
            <wp:wrapNone/>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845EEE" w:rsidRPr="00106D48" w:rsidRDefault="004A59A5" w:rsidP="00AE5AEE">
      <w:pPr>
        <w:pStyle w:val="Titre3"/>
      </w:pPr>
      <w:bookmarkStart w:id="2838" w:name="_Toc454524527"/>
      <w:r w:rsidRPr="00106D48">
        <w:lastRenderedPageBreak/>
        <w:t xml:space="preserve">Liste des </w:t>
      </w:r>
      <w:r w:rsidRPr="00AE5AEE">
        <w:t>élé</w:t>
      </w:r>
      <w:r w:rsidR="00845EEE" w:rsidRPr="00AE5AEE">
        <w:t>ments</w:t>
      </w:r>
      <w:bookmarkEnd w:id="2838"/>
    </w:p>
    <w:p w:rsidR="00736520" w:rsidRPr="00106D48" w:rsidRDefault="00736520" w:rsidP="00736520"/>
    <w:tbl>
      <w:tblPr>
        <w:tblStyle w:val="Tramemoyenne1-Accent1"/>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0"/>
        <w:gridCol w:w="5545"/>
        <w:gridCol w:w="2126"/>
      </w:tblGrid>
      <w:tr w:rsidR="00106D48" w:rsidRPr="00106D48" w:rsidTr="00097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bottom w:val="single" w:sz="4" w:space="0" w:color="auto"/>
            </w:tcBorders>
          </w:tcPr>
          <w:p w:rsidR="001C4142" w:rsidRPr="00106D48" w:rsidRDefault="001C4142" w:rsidP="00BA6198">
            <w:pPr>
              <w:rPr>
                <w:color w:val="auto"/>
              </w:rPr>
            </w:pPr>
            <w:r w:rsidRPr="00106D48">
              <w:rPr>
                <w:color w:val="auto"/>
              </w:rPr>
              <w:t>Methode</w:t>
            </w:r>
          </w:p>
        </w:tc>
        <w:tc>
          <w:tcPr>
            <w:tcW w:w="5545" w:type="dxa"/>
            <w:tcBorders>
              <w:bottom w:val="single" w:sz="4" w:space="0" w:color="auto"/>
            </w:tcBorders>
          </w:tcPr>
          <w:p w:rsidR="001C4142" w:rsidRPr="00106D48" w:rsidRDefault="001C4142" w:rsidP="00BA6198">
            <w:pPr>
              <w:cnfStyle w:val="100000000000" w:firstRow="1" w:lastRow="0" w:firstColumn="0" w:lastColumn="0" w:oddVBand="0" w:evenVBand="0" w:oddHBand="0" w:evenHBand="0" w:firstRowFirstColumn="0" w:firstRowLastColumn="0" w:lastRowFirstColumn="0" w:lastRowLastColumn="0"/>
              <w:rPr>
                <w:color w:val="auto"/>
              </w:rPr>
            </w:pPr>
            <w:r w:rsidRPr="00106D48">
              <w:rPr>
                <w:color w:val="auto"/>
              </w:rPr>
              <w:t>Information DossierConfiguration</w:t>
            </w:r>
          </w:p>
        </w:tc>
        <w:tc>
          <w:tcPr>
            <w:tcW w:w="2126" w:type="dxa"/>
            <w:tcBorders>
              <w:bottom w:val="single" w:sz="4" w:space="0" w:color="auto"/>
            </w:tcBorders>
          </w:tcPr>
          <w:p w:rsidR="001C4142" w:rsidRPr="00106D48" w:rsidRDefault="001C4142" w:rsidP="0020775E">
            <w:pPr>
              <w:cnfStyle w:val="100000000000" w:firstRow="1" w:lastRow="0" w:firstColumn="0" w:lastColumn="0" w:oddVBand="0" w:evenVBand="0" w:oddHBand="0" w:evenHBand="0" w:firstRowFirstColumn="0" w:firstRowLastColumn="0" w:lastRowFirstColumn="0" w:lastRowLastColumn="0"/>
              <w:rPr>
                <w:color w:val="auto"/>
              </w:rPr>
            </w:pPr>
            <w:r w:rsidRPr="00106D48">
              <w:rPr>
                <w:color w:val="auto"/>
              </w:rPr>
              <w:t>Ecriture BDD</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pStyle w:val="Sansinterligne"/>
              <w:rPr>
                <w:color w:val="auto"/>
                <w:sz w:val="24"/>
                <w:szCs w:val="24"/>
              </w:rPr>
            </w:pPr>
            <w:r w:rsidRPr="00106D48">
              <w:rPr>
                <w:color w:val="auto"/>
                <w:sz w:val="24"/>
                <w:szCs w:val="24"/>
              </w:rPr>
              <w:t>GenererConfiguration</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Toutes les informations</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Ecriture dans toutes les tables</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 w:rsidR="001C4142" w:rsidRPr="00106D48" w:rsidRDefault="001C4142" w:rsidP="00BA6198">
            <w:pPr>
              <w:pStyle w:val="Sansinterligne"/>
              <w:rPr>
                <w:color w:val="auto"/>
                <w:sz w:val="24"/>
                <w:szCs w:val="24"/>
              </w:rPr>
            </w:pPr>
            <w:r w:rsidRPr="00106D48">
              <w:rPr>
                <w:color w:val="auto"/>
                <w:sz w:val="24"/>
                <w:szCs w:val="24"/>
              </w:rPr>
              <w:t>MajModesMarche</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Descriptif, Famille,</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Classe, Mode</w:t>
            </w:r>
          </w:p>
        </w:tc>
        <w:tc>
          <w:tcPr>
            <w:tcW w:w="2126" w:type="dxa"/>
            <w:tcBorders>
              <w:left w:val="single" w:sz="4" w:space="0" w:color="auto"/>
            </w:tcBorders>
          </w:tcPr>
          <w:p w:rsidR="001C4142" w:rsidRPr="00106D48" w:rsidRDefault="001C4142" w:rsidP="00BA6198">
            <w:pPr>
              <w:keepNext/>
              <w:keepLines/>
              <w:jc w:val="both"/>
              <w:cnfStyle w:val="000000010000" w:firstRow="0" w:lastRow="0" w:firstColumn="0" w:lastColumn="0" w:oddVBand="0" w:evenVBand="0" w:oddHBand="0" w:evenHBand="1" w:firstRowFirstColumn="0" w:firstRowLastColumn="0" w:lastRowFirstColumn="0" w:lastRowLastColumn="0"/>
            </w:pPr>
            <w:r w:rsidRPr="00106D48">
              <w:t>T0_MDLMA</w:t>
            </w:r>
          </w:p>
          <w:p w:rsidR="001C4142" w:rsidRPr="00106D48" w:rsidRDefault="001C4142" w:rsidP="00BA6198">
            <w:pPr>
              <w:keepNext/>
              <w:keepLines/>
              <w:jc w:val="both"/>
              <w:cnfStyle w:val="000000010000" w:firstRow="0" w:lastRow="0" w:firstColumn="0" w:lastColumn="0" w:oddVBand="0" w:evenVBand="0" w:oddHBand="0" w:evenHBand="1" w:firstRowFirstColumn="0" w:firstRowLastColumn="0" w:lastRowFirstColumn="0" w:lastRowLastColumn="0"/>
            </w:pPr>
            <w:r w:rsidRPr="00106D48">
              <w:t>T1_FAMILLE</w:t>
            </w:r>
          </w:p>
          <w:p w:rsidR="001C4142" w:rsidRPr="00106D48" w:rsidRDefault="001C4142" w:rsidP="00BA6198">
            <w:pPr>
              <w:keepNext/>
              <w:keepLines/>
              <w:jc w:val="both"/>
              <w:cnfStyle w:val="000000010000" w:firstRow="0" w:lastRow="0" w:firstColumn="0" w:lastColumn="0" w:oddVBand="0" w:evenVBand="0" w:oddHBand="0" w:evenHBand="1" w:firstRowFirstColumn="0" w:firstRowLastColumn="0" w:lastRowFirstColumn="0" w:lastRowLastColumn="0"/>
            </w:pPr>
            <w:r w:rsidRPr="00106D48">
              <w:t>T2_CLASSE</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T3_MODE</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r w:rsidRPr="00106D48">
              <w:rPr>
                <w:b w:val="0"/>
                <w:bCs w:val="0"/>
              </w:rPr>
              <w:t>AjouterProcess</w:t>
            </w:r>
          </w:p>
        </w:tc>
        <w:tc>
          <w:tcPr>
            <w:tcW w:w="5545" w:type="dxa"/>
            <w:tcBorders>
              <w:left w:val="single" w:sz="4" w:space="0" w:color="auto"/>
              <w:right w:val="single" w:sz="4" w:space="0" w:color="auto"/>
            </w:tcBorders>
          </w:tcPr>
          <w:p w:rsidR="001C4142" w:rsidRPr="00106D48" w:rsidRDefault="00C650A5" w:rsidP="00BA6198">
            <w:pPr>
              <w:cnfStyle w:val="000000100000" w:firstRow="0" w:lastRow="0" w:firstColumn="0" w:lastColumn="0" w:oddVBand="0" w:evenVBand="0" w:oddHBand="1" w:evenHBand="0" w:firstRowFirstColumn="0" w:firstRowLastColumn="0" w:lastRowFirstColumn="0" w:lastRowLastColumn="0"/>
            </w:pPr>
            <w:r w:rsidRPr="00106D48">
              <w:t>Configuration systé</w:t>
            </w:r>
            <w:r w:rsidR="001C4142" w:rsidRPr="00106D48">
              <w:t>matique,</w:t>
            </w:r>
            <w:r w:rsidRPr="00106D48">
              <w:t xml:space="preserve"> </w:t>
            </w:r>
            <w:r w:rsidR="001C4142" w:rsidRPr="00106D48">
              <w:t>Opération,</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Ligne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T0_PROCESS</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T1_LIGNE</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T1_OPERATION</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r w:rsidRPr="00106D48">
              <w:rPr>
                <w:b w:val="0"/>
                <w:bCs w:val="0"/>
              </w:rPr>
              <w:t>AjouterOperation</w:t>
            </w:r>
          </w:p>
        </w:tc>
        <w:tc>
          <w:tcPr>
            <w:tcW w:w="5545" w:type="dxa"/>
            <w:tcBorders>
              <w:left w:val="single" w:sz="4" w:space="0" w:color="auto"/>
              <w:right w:val="single" w:sz="4" w:space="0" w:color="auto"/>
            </w:tcBorders>
          </w:tcPr>
          <w:p w:rsidR="001C4142" w:rsidRPr="00106D48" w:rsidRDefault="00C650A5" w:rsidP="00C650A5">
            <w:pPr>
              <w:cnfStyle w:val="000000010000" w:firstRow="0" w:lastRow="0" w:firstColumn="0" w:lastColumn="0" w:oddVBand="0" w:evenVBand="0" w:oddHBand="0" w:evenHBand="1" w:firstRowFirstColumn="0" w:firstRowLastColumn="0" w:lastRowFirstColumn="0" w:lastRowLastColumn="0"/>
            </w:pPr>
            <w:r w:rsidRPr="00106D48">
              <w:t>Paramèt</w:t>
            </w:r>
            <w:r w:rsidR="001C4142" w:rsidRPr="00106D48">
              <w:t>r</w:t>
            </w:r>
            <w:r w:rsidRPr="00106D48">
              <w:t>es</w:t>
            </w:r>
            <w:r w:rsidR="001C4142" w:rsidRPr="00106D48">
              <w:t>,</w:t>
            </w:r>
            <w:r w:rsidRPr="00106D48">
              <w:t xml:space="preserve"> </w:t>
            </w:r>
            <w:r w:rsidR="001C4142" w:rsidRPr="00106D48">
              <w:t>traçabilité</w:t>
            </w:r>
            <w:r w:rsidRPr="00106D48">
              <w:t>s</w:t>
            </w:r>
            <w:r w:rsidR="001C4142" w:rsidRPr="00106D48">
              <w:t>,</w:t>
            </w:r>
            <w:r w:rsidRPr="00106D48">
              <w:t xml:space="preserve"> </w:t>
            </w:r>
            <w:r w:rsidR="001C4142" w:rsidRPr="00106D48">
              <w:t>Mesures,</w:t>
            </w:r>
            <w:r w:rsidRPr="00106D48">
              <w:t xml:space="preserve"> </w:t>
            </w:r>
            <w:r w:rsidR="001C4142" w:rsidRPr="00106D48">
              <w:t>consignes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T1_OPERATION</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pStyle w:val="Sansinterligne"/>
              <w:rPr>
                <w:color w:val="auto"/>
                <w:sz w:val="24"/>
                <w:szCs w:val="24"/>
              </w:rPr>
            </w:pPr>
            <w:r w:rsidRPr="00106D48">
              <w:rPr>
                <w:color w:val="auto"/>
                <w:sz w:val="24"/>
                <w:szCs w:val="24"/>
              </w:rPr>
              <w:t>AjouterLigne</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Lignes,</w:t>
            </w:r>
            <w:r w:rsidR="00C650A5" w:rsidRPr="00106D48">
              <w:t xml:space="preserve"> </w:t>
            </w:r>
            <w:r w:rsidRPr="00106D48">
              <w:t>Fiches,</w:t>
            </w:r>
            <w:r w:rsidR="00C650A5" w:rsidRPr="00106D48">
              <w:t xml:space="preserve"> </w:t>
            </w:r>
            <w:r w:rsidRPr="00106D48">
              <w:t>Paramètre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T1_LIGNE</w:t>
            </w:r>
          </w:p>
          <w:p w:rsidR="001C4142" w:rsidRPr="00106D48" w:rsidRDefault="00C650A5" w:rsidP="00BA6198">
            <w:pPr>
              <w:cnfStyle w:val="000000100000" w:firstRow="0" w:lastRow="0" w:firstColumn="0" w:lastColumn="0" w:oddVBand="0" w:evenVBand="0" w:oddHBand="1" w:evenHBand="0" w:firstRowFirstColumn="0" w:firstRowLastColumn="0" w:lastRowFirstColumn="0" w:lastRowLastColumn="0"/>
            </w:pPr>
            <w:r w:rsidRPr="00106D48">
              <w:t>T2_STATION</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pStyle w:val="Sansinterligne"/>
              <w:rPr>
                <w:color w:val="auto"/>
                <w:sz w:val="24"/>
                <w:szCs w:val="24"/>
              </w:rPr>
            </w:pPr>
            <w:r w:rsidRPr="00106D48">
              <w:rPr>
                <w:color w:val="auto"/>
                <w:sz w:val="24"/>
                <w:szCs w:val="24"/>
              </w:rPr>
              <w:t>AjouterStation</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Paramètres,</w:t>
            </w:r>
            <w:r w:rsidR="00C650A5" w:rsidRPr="00106D48">
              <w:t xml:space="preserve"> Dé</w:t>
            </w:r>
            <w:r w:rsidRPr="00106D48">
              <w:t>fauts,</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Organes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T2_STATION</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T2_DEFAUTS</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bottom w:val="single" w:sz="4" w:space="0" w:color="auto"/>
              <w:right w:val="single" w:sz="4" w:space="0" w:color="auto"/>
            </w:tcBorders>
          </w:tcPr>
          <w:p w:rsidR="001C4142" w:rsidRPr="00106D48" w:rsidRDefault="001C4142" w:rsidP="00BA6198">
            <w:r w:rsidRPr="00106D48">
              <w:rPr>
                <w:b w:val="0"/>
                <w:bCs w:val="0"/>
              </w:rPr>
              <w:t>AjouterParametreFamille</w:t>
            </w:r>
          </w:p>
        </w:tc>
        <w:tc>
          <w:tcPr>
            <w:tcW w:w="5545" w:type="dxa"/>
            <w:tcBorders>
              <w:left w:val="single" w:sz="4" w:space="0" w:color="auto"/>
              <w:bottom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Paramètre Famille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AjouterParametre</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Paramètre</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T2_VAR</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AjouterTracabilite</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Tracabilité</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AjouterConsigne</w:t>
            </w:r>
          </w:p>
        </w:tc>
        <w:tc>
          <w:tcPr>
            <w:tcW w:w="5545" w:type="dxa"/>
            <w:tcBorders>
              <w:left w:val="single" w:sz="4" w:space="0" w:color="auto"/>
              <w:right w:val="single" w:sz="4" w:space="0" w:color="auto"/>
            </w:tcBorders>
          </w:tcPr>
          <w:p w:rsidR="001C4142" w:rsidRPr="00106D48" w:rsidRDefault="00C650A5" w:rsidP="00BA6198">
            <w:pPr>
              <w:cnfStyle w:val="000000010000" w:firstRow="0" w:lastRow="0" w:firstColumn="0" w:lastColumn="0" w:oddVBand="0" w:evenVBand="0" w:oddHBand="0" w:evenHBand="1" w:firstRowFirstColumn="0" w:firstRowLastColumn="0" w:lastRowFirstColumn="0" w:lastRowLastColumn="0"/>
            </w:pPr>
            <w:r w:rsidRPr="00106D48">
              <w:t>Consigne</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T2_VAR</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AjouterMesure</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Mesure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T3_ASSOCONS</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AjouterParametreSystem</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Paramètre</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T2_VAR</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AjouterTracabiliteSystem</w:t>
            </w:r>
          </w:p>
        </w:tc>
        <w:tc>
          <w:tcPr>
            <w:tcW w:w="5545" w:type="dxa"/>
            <w:tcBorders>
              <w:left w:val="single" w:sz="4" w:space="0" w:color="auto"/>
              <w:right w:val="single" w:sz="4" w:space="0" w:color="auto"/>
            </w:tcBorders>
          </w:tcPr>
          <w:p w:rsidR="001C4142" w:rsidRPr="00106D48" w:rsidRDefault="00C650A5" w:rsidP="00BA6198">
            <w:pPr>
              <w:cnfStyle w:val="000000100000" w:firstRow="0" w:lastRow="0" w:firstColumn="0" w:lastColumn="0" w:oddVBand="0" w:evenVBand="0" w:oddHBand="1" w:evenHBand="0" w:firstRowFirstColumn="0" w:firstRowLastColumn="0" w:lastRowFirstColumn="0" w:lastRowLastColumn="0"/>
            </w:pPr>
            <w:r w:rsidRPr="00106D48">
              <w:t>Traç</w:t>
            </w:r>
            <w:r w:rsidR="001C4142" w:rsidRPr="00106D48">
              <w:t>abilité</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AjouterConsigneSystem</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Consignes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T2_VAR</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AjouterMesureSystem</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Mesure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T3_ASSOCONS</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6A1F4F">
            <w:pPr>
              <w:rPr>
                <w:b w:val="0"/>
                <w:bCs w:val="0"/>
              </w:rPr>
            </w:pPr>
            <w:r w:rsidRPr="00106D48">
              <w:rPr>
                <w:b w:val="0"/>
                <w:bCs w:val="0"/>
              </w:rPr>
              <w:t>MajFicheSuivi</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Modopes et procedés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T2_FICHE</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T2_ECHANGE</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MajFicheService</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Horodatage et Sync</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T2_FICHE</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T2_ECHANGE</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MajDefautProcess</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Code, libellé, gravité</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T2_DEFAUT</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T3_PRCD</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MajDefautProduit</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Code, libellé, gravité</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T2_DEFAUT</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MajFicheReference</w:t>
            </w:r>
          </w:p>
        </w:tc>
        <w:tc>
          <w:tcPr>
            <w:tcW w:w="5545" w:type="dxa"/>
            <w:tcBorders>
              <w:left w:val="single" w:sz="4" w:space="0" w:color="auto"/>
              <w:righ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Numéro fiche et cibles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T2_FICHE</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T2_ECHANGE</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MajFicheProduit</w:t>
            </w:r>
          </w:p>
        </w:tc>
        <w:tc>
          <w:tcPr>
            <w:tcW w:w="5545" w:type="dxa"/>
            <w:tcBorders>
              <w:left w:val="single" w:sz="4" w:space="0" w:color="auto"/>
              <w:righ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Paramètres,</w:t>
            </w:r>
            <w:r w:rsidR="0020775E" w:rsidRPr="00106D48">
              <w:t xml:space="preserve"> </w:t>
            </w:r>
            <w:r w:rsidRPr="00106D48">
              <w:t>Fichier texte, numéro fiche</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T2_FICHE</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T3_TXTFIC</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T4_TXTVAR</w:t>
            </w:r>
          </w:p>
        </w:tc>
      </w:tr>
      <w:tr w:rsidR="00106D48" w:rsidRPr="00106D48" w:rsidTr="000976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MajFichierTexte</w:t>
            </w:r>
          </w:p>
        </w:tc>
        <w:tc>
          <w:tcPr>
            <w:tcW w:w="5545" w:type="dxa"/>
            <w:tcBorders>
              <w:left w:val="single" w:sz="4" w:space="0" w:color="auto"/>
              <w:right w:val="single" w:sz="4" w:space="0" w:color="auto"/>
            </w:tcBorders>
          </w:tcPr>
          <w:p w:rsidR="001C4142" w:rsidRPr="00106D48" w:rsidRDefault="0020775E" w:rsidP="00BA6198">
            <w:pPr>
              <w:cnfStyle w:val="000000010000" w:firstRow="0" w:lastRow="0" w:firstColumn="0" w:lastColumn="0" w:oddVBand="0" w:evenVBand="0" w:oddHBand="0" w:evenHBand="1" w:firstRowFirstColumn="0" w:firstRowLastColumn="0" w:lastRowFirstColumn="0" w:lastRowLastColumn="0"/>
            </w:pPr>
            <w:r w:rsidRPr="00106D48">
              <w:t>Variable fichier texte</w:t>
            </w:r>
            <w:r w:rsidR="001C4142" w:rsidRPr="00106D48">
              <w:t>,</w:t>
            </w:r>
            <w:r w:rsidRPr="00106D48">
              <w:t xml:space="preserve"> </w:t>
            </w:r>
            <w:r w:rsidR="001C4142" w:rsidRPr="00106D48">
              <w:t>Paramètres</w:t>
            </w:r>
          </w:p>
        </w:tc>
        <w:tc>
          <w:tcPr>
            <w:tcW w:w="2126" w:type="dxa"/>
            <w:tcBorders>
              <w:left w:val="single" w:sz="4" w:space="0" w:color="auto"/>
            </w:tcBorders>
          </w:tcPr>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T3_TXTFIC</w:t>
            </w:r>
          </w:p>
          <w:p w:rsidR="001C4142" w:rsidRPr="00106D48" w:rsidRDefault="001C4142" w:rsidP="00BA6198">
            <w:pPr>
              <w:cnfStyle w:val="000000010000" w:firstRow="0" w:lastRow="0" w:firstColumn="0" w:lastColumn="0" w:oddVBand="0" w:evenVBand="0" w:oddHBand="0" w:evenHBand="1" w:firstRowFirstColumn="0" w:firstRowLastColumn="0" w:lastRowFirstColumn="0" w:lastRowLastColumn="0"/>
            </w:pPr>
            <w:r w:rsidRPr="00106D48">
              <w:t>T4_TXTVAR</w:t>
            </w:r>
          </w:p>
        </w:tc>
      </w:tr>
      <w:tr w:rsidR="00106D48" w:rsidRPr="00106D48" w:rsidTr="00097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Borders>
              <w:left w:val="single" w:sz="4" w:space="0" w:color="auto"/>
              <w:right w:val="single" w:sz="4" w:space="0" w:color="auto"/>
            </w:tcBorders>
          </w:tcPr>
          <w:p w:rsidR="001C4142" w:rsidRPr="00106D48" w:rsidRDefault="001C4142" w:rsidP="00BA6198">
            <w:pPr>
              <w:rPr>
                <w:b w:val="0"/>
                <w:bCs w:val="0"/>
              </w:rPr>
            </w:pPr>
            <w:r w:rsidRPr="00106D48">
              <w:rPr>
                <w:b w:val="0"/>
                <w:bCs w:val="0"/>
              </w:rPr>
              <w:t>MajFichePalette</w:t>
            </w:r>
          </w:p>
        </w:tc>
        <w:tc>
          <w:tcPr>
            <w:tcW w:w="5545" w:type="dxa"/>
            <w:tcBorders>
              <w:left w:val="single" w:sz="4" w:space="0" w:color="auto"/>
              <w:right w:val="single" w:sz="4" w:space="0" w:color="auto"/>
            </w:tcBorders>
          </w:tcPr>
          <w:p w:rsidR="001C4142" w:rsidRPr="00106D48" w:rsidRDefault="001C4142" w:rsidP="00097662">
            <w:pPr>
              <w:cnfStyle w:val="000000100000" w:firstRow="0" w:lastRow="0" w:firstColumn="0" w:lastColumn="0" w:oddVBand="0" w:evenVBand="0" w:oddHBand="1" w:evenHBand="0" w:firstRowFirstColumn="0" w:firstRowLastColumn="0" w:lastRowFirstColumn="0" w:lastRowLastColumn="0"/>
            </w:pPr>
            <w:r w:rsidRPr="00106D48">
              <w:t>Consignes,</w:t>
            </w:r>
            <w:r w:rsidR="001906C8" w:rsidRPr="00106D48">
              <w:t xml:space="preserve"> </w:t>
            </w:r>
            <w:r w:rsidRPr="00106D48">
              <w:t>mesures, paramètre</w:t>
            </w:r>
            <w:r w:rsidR="001906C8" w:rsidRPr="00106D48">
              <w:t>s</w:t>
            </w:r>
            <w:r w:rsidRPr="00106D48">
              <w:t>, entete,</w:t>
            </w:r>
            <w:r w:rsidR="00097662" w:rsidRPr="00106D48">
              <w:t xml:space="preserve"> </w:t>
            </w:r>
            <w:r w:rsidR="001906C8" w:rsidRPr="00106D48">
              <w:t>systé</w:t>
            </w:r>
            <w:r w:rsidRPr="00106D48">
              <w:t>matique ,</w:t>
            </w:r>
            <w:r w:rsidR="001906C8" w:rsidRPr="00106D48">
              <w:t xml:space="preserve"> </w:t>
            </w:r>
            <w:r w:rsidRPr="00106D48">
              <w:t xml:space="preserve">numéro fiche </w:t>
            </w:r>
          </w:p>
        </w:tc>
        <w:tc>
          <w:tcPr>
            <w:tcW w:w="2126" w:type="dxa"/>
            <w:tcBorders>
              <w:left w:val="single" w:sz="4" w:space="0" w:color="auto"/>
            </w:tcBorders>
          </w:tcPr>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T2_FICHE</w:t>
            </w:r>
          </w:p>
          <w:p w:rsidR="001C4142" w:rsidRPr="00106D48" w:rsidRDefault="001C4142" w:rsidP="00BA6198">
            <w:pPr>
              <w:cnfStyle w:val="000000100000" w:firstRow="0" w:lastRow="0" w:firstColumn="0" w:lastColumn="0" w:oddVBand="0" w:evenVBand="0" w:oddHBand="1" w:evenHBand="0" w:firstRowFirstColumn="0" w:firstRowLastColumn="0" w:lastRowFirstColumn="0" w:lastRowLastColumn="0"/>
            </w:pPr>
            <w:r w:rsidRPr="00106D48">
              <w:t>T2_ECHANGE</w:t>
            </w:r>
          </w:p>
        </w:tc>
      </w:tr>
    </w:tbl>
    <w:p w:rsidR="00104F27" w:rsidRPr="00106D48" w:rsidRDefault="00104F27">
      <w:pPr>
        <w:spacing w:after="200" w:line="276" w:lineRule="auto"/>
      </w:pPr>
      <w:r w:rsidRPr="00106D48">
        <w:br w:type="page"/>
      </w:r>
    </w:p>
    <w:p w:rsidR="005718F9" w:rsidRPr="00106D48" w:rsidRDefault="005C6311" w:rsidP="005718F9">
      <w:pPr>
        <w:pStyle w:val="Titre2"/>
        <w:numPr>
          <w:ilvl w:val="0"/>
          <w:numId w:val="0"/>
        </w:numPr>
        <w:ind w:left="360"/>
        <w:rPr>
          <w:bCs/>
        </w:rPr>
      </w:pPr>
      <w:bookmarkStart w:id="2839" w:name="_Toc454524528"/>
      <w:r>
        <w:lastRenderedPageBreak/>
        <w:t>Bouton MàJ</w:t>
      </w:r>
      <w:r w:rsidR="005718F9" w:rsidRPr="00106D48">
        <w:rPr>
          <w:bCs/>
        </w:rPr>
        <w:t xml:space="preserve"> libellés</w:t>
      </w:r>
      <w:bookmarkEnd w:id="2839"/>
      <w:r w:rsidR="005718F9" w:rsidRPr="00106D48">
        <w:rPr>
          <w:bCs/>
        </w:rPr>
        <w:t xml:space="preserve"> </w:t>
      </w:r>
    </w:p>
    <w:p w:rsidR="005718F9" w:rsidRPr="00106D48" w:rsidDel="001D6F4A" w:rsidRDefault="005718F9" w:rsidP="005718F9">
      <w:pPr>
        <w:pStyle w:val="Titre5"/>
        <w:numPr>
          <w:ilvl w:val="0"/>
          <w:numId w:val="0"/>
        </w:numPr>
        <w:rPr>
          <w:del w:id="2840" w:author="BONTEMPI, Virgil" w:date="2016-06-20T10:06:00Z"/>
        </w:rPr>
      </w:pPr>
      <w:del w:id="2841" w:author="BONTEMPI, Virgil" w:date="2016-06-20T10:06:00Z">
        <w:r w:rsidRPr="00106D48" w:rsidDel="001D6F4A">
          <w:delText>Objectif</w:delText>
        </w:r>
      </w:del>
    </w:p>
    <w:p w:rsidR="005718F9" w:rsidRPr="00106D48" w:rsidRDefault="005718F9" w:rsidP="00AE5AEE">
      <w:pPr>
        <w:pStyle w:val="Titre3"/>
      </w:pPr>
      <w:bookmarkStart w:id="2842" w:name="_Toc454524529"/>
      <w:r w:rsidRPr="00106D48">
        <w:t xml:space="preserve">Objets </w:t>
      </w:r>
      <w:r w:rsidRPr="00AE5AEE">
        <w:t>concernés</w:t>
      </w:r>
      <w:bookmarkEnd w:id="2842"/>
    </w:p>
    <w:p w:rsidR="005718F9" w:rsidRPr="00106D48" w:rsidRDefault="00530EFE" w:rsidP="005718F9">
      <w:pPr>
        <w:rPr>
          <w:rStyle w:val="Emphaseple"/>
          <w:i w:val="0"/>
          <w:color w:val="auto"/>
        </w:rPr>
      </w:pPr>
      <w:r w:rsidRPr="00106D48">
        <w:rPr>
          <w:rStyle w:val="Emphaseple"/>
          <w:i w:val="0"/>
          <w:color w:val="auto"/>
        </w:rPr>
        <w:t>Process -&gt; OP -&gt; Variables</w:t>
      </w:r>
      <w:r w:rsidR="005718F9" w:rsidRPr="00106D48">
        <w:rPr>
          <w:rStyle w:val="Emphaseple"/>
          <w:i w:val="0"/>
          <w:color w:val="auto"/>
        </w:rPr>
        <w:t xml:space="preserve"> (T2_VAR et T2_CONSIGN)</w:t>
      </w:r>
    </w:p>
    <w:p w:rsidR="005718F9" w:rsidRPr="00106D48" w:rsidRDefault="005718F9" w:rsidP="005718F9">
      <w:pPr>
        <w:rPr>
          <w:rStyle w:val="Emphaseple"/>
          <w:i w:val="0"/>
          <w:color w:val="auto"/>
        </w:rPr>
      </w:pPr>
      <w:r w:rsidRPr="00106D48">
        <w:rPr>
          <w:rStyle w:val="Emphaseple"/>
          <w:i w:val="0"/>
          <w:color w:val="auto"/>
        </w:rPr>
        <w:t>Ligne -</w:t>
      </w:r>
      <w:r w:rsidR="00530EFE" w:rsidRPr="00106D48">
        <w:rPr>
          <w:rStyle w:val="Emphaseple"/>
          <w:i w:val="0"/>
          <w:color w:val="auto"/>
        </w:rPr>
        <w:t>&gt; Stations -</w:t>
      </w:r>
      <w:r w:rsidRPr="00106D48">
        <w:rPr>
          <w:rStyle w:val="Emphaseple"/>
          <w:i w:val="0"/>
          <w:color w:val="auto"/>
        </w:rPr>
        <w:t>&gt; Défauts (produits et procédés, cartons)</w:t>
      </w:r>
    </w:p>
    <w:p w:rsidR="005718F9" w:rsidRPr="00106D48" w:rsidRDefault="005718F9" w:rsidP="005718F9">
      <w:pPr>
        <w:rPr>
          <w:rStyle w:val="Emphaseple"/>
          <w:i w:val="0"/>
          <w:color w:val="auto"/>
        </w:rPr>
      </w:pPr>
      <w:r w:rsidRPr="00106D48">
        <w:rPr>
          <w:rStyle w:val="Emphaseple"/>
          <w:i w:val="0"/>
          <w:color w:val="auto"/>
        </w:rPr>
        <w:t xml:space="preserve">Modes de </w:t>
      </w:r>
      <w:r w:rsidR="00530EFE" w:rsidRPr="00106D48">
        <w:rPr>
          <w:rStyle w:val="Emphaseple"/>
          <w:i w:val="0"/>
          <w:color w:val="auto"/>
        </w:rPr>
        <w:t>marches (</w:t>
      </w:r>
      <w:r w:rsidRPr="00106D48">
        <w:rPr>
          <w:rStyle w:val="Emphaseple"/>
          <w:i w:val="0"/>
          <w:color w:val="auto"/>
        </w:rPr>
        <w:t>doivent être pris en compte dans la mise à jour du modèle) (A vérifier)</w:t>
      </w:r>
    </w:p>
    <w:p w:rsidR="005718F9" w:rsidRPr="001D6F4A" w:rsidRDefault="005718F9">
      <w:pPr>
        <w:pStyle w:val="Titre3"/>
        <w:rPr>
          <w:rPrChange w:id="2843" w:author="BONTEMPI, Virgil" w:date="2016-06-20T10:06:00Z">
            <w:rPr>
              <w:b w:val="0"/>
            </w:rPr>
          </w:rPrChange>
        </w:rPr>
        <w:pPrChange w:id="2844" w:author="BONTEMPI, Virgil" w:date="2016-06-20T10:07:00Z">
          <w:pPr>
            <w:pStyle w:val="Titre2"/>
            <w:numPr>
              <w:ilvl w:val="0"/>
              <w:numId w:val="0"/>
            </w:numPr>
          </w:pPr>
        </w:pPrChange>
      </w:pPr>
      <w:bookmarkStart w:id="2845" w:name="_Toc454524530"/>
      <w:r w:rsidRPr="001D6F4A">
        <w:rPr>
          <w:rPrChange w:id="2846" w:author="BONTEMPI, Virgil" w:date="2016-06-20T10:06:00Z">
            <w:rPr>
              <w:b w:val="0"/>
            </w:rPr>
          </w:rPrChange>
        </w:rPr>
        <w:t>Principe</w:t>
      </w:r>
      <w:bookmarkEnd w:id="2845"/>
    </w:p>
    <w:p w:rsidR="005718F9" w:rsidRPr="00106D48" w:rsidRDefault="005718F9" w:rsidP="002B31D0">
      <w:r w:rsidRPr="00106D48">
        <w:t xml:space="preserve">Ajouter un 1 bouton sur zone Process : mettre à jour libelles associés </w:t>
      </w:r>
      <w:r w:rsidR="00530EFE" w:rsidRPr="00106D48">
        <w:t>au process</w:t>
      </w:r>
      <w:r w:rsidRPr="00106D48">
        <w:t xml:space="preserve"> et aux </w:t>
      </w:r>
      <w:r w:rsidR="00530EFE" w:rsidRPr="00106D48">
        <w:t>lignes rattachées</w:t>
      </w:r>
      <w:r w:rsidRPr="00106D48">
        <w:t xml:space="preserve"> au process </w:t>
      </w:r>
      <w:r w:rsidR="00530EFE" w:rsidRPr="00106D48">
        <w:t>dans la</w:t>
      </w:r>
      <w:r w:rsidRPr="00106D48">
        <w:t xml:space="preserve"> configuration</w:t>
      </w:r>
    </w:p>
    <w:p w:rsidR="005718F9" w:rsidRPr="00106D48" w:rsidRDefault="005718F9" w:rsidP="002B31D0"/>
    <w:p w:rsidR="005718F9" w:rsidRPr="00106D48" w:rsidRDefault="005718F9" w:rsidP="002B31D0">
      <w:r w:rsidRPr="00106D48">
        <w:t>Etat des lieux code existant</w:t>
      </w:r>
    </w:p>
    <w:p w:rsidR="005718F9" w:rsidRPr="00106D48" w:rsidRDefault="005718F9" w:rsidP="002B31D0">
      <w:r w:rsidRPr="00106D48">
        <w:t>Dans Requete.cs</w:t>
      </w:r>
    </w:p>
    <w:tbl>
      <w:tblPr>
        <w:tblStyle w:val="Grilledutableau"/>
        <w:tblW w:w="10314" w:type="dxa"/>
        <w:tblLayout w:type="fixed"/>
        <w:tblLook w:val="04A0" w:firstRow="1" w:lastRow="0" w:firstColumn="1" w:lastColumn="0" w:noHBand="0" w:noVBand="1"/>
      </w:tblPr>
      <w:tblGrid>
        <w:gridCol w:w="3227"/>
        <w:gridCol w:w="6237"/>
        <w:gridCol w:w="850"/>
      </w:tblGrid>
      <w:tr w:rsidR="00106D48" w:rsidRPr="00106D48" w:rsidTr="005718F9">
        <w:tc>
          <w:tcPr>
            <w:tcW w:w="3227" w:type="dxa"/>
          </w:tcPr>
          <w:p w:rsidR="005718F9" w:rsidRPr="00106D48" w:rsidRDefault="005718F9" w:rsidP="002B31D0">
            <w:r w:rsidRPr="00106D48">
              <w:t>Méthode</w:t>
            </w:r>
          </w:p>
        </w:tc>
        <w:tc>
          <w:tcPr>
            <w:tcW w:w="6237" w:type="dxa"/>
          </w:tcPr>
          <w:p w:rsidR="005718F9" w:rsidRPr="00106D48" w:rsidRDefault="005718F9" w:rsidP="002B31D0">
            <w:r w:rsidRPr="00106D48">
              <w:t>Fonction</w:t>
            </w:r>
          </w:p>
        </w:tc>
        <w:tc>
          <w:tcPr>
            <w:tcW w:w="850" w:type="dxa"/>
          </w:tcPr>
          <w:p w:rsidR="005718F9" w:rsidRPr="00106D48" w:rsidRDefault="005718F9" w:rsidP="002B31D0">
            <w:r w:rsidRPr="00106D48">
              <w:t>Utilisée/Testée</w:t>
            </w:r>
          </w:p>
        </w:tc>
      </w:tr>
      <w:tr w:rsidR="00106D48" w:rsidRPr="00106D48" w:rsidTr="005718F9">
        <w:tc>
          <w:tcPr>
            <w:tcW w:w="3227" w:type="dxa"/>
          </w:tcPr>
          <w:p w:rsidR="005718F9" w:rsidRPr="00106D48" w:rsidRDefault="005718F9" w:rsidP="002B31D0">
            <w:r w:rsidRPr="00106D48">
              <w:t>EffacerAssociesGLOBALCUST</w:t>
            </w:r>
          </w:p>
        </w:tc>
        <w:tc>
          <w:tcPr>
            <w:tcW w:w="6237" w:type="dxa"/>
          </w:tcPr>
          <w:p w:rsidR="005718F9" w:rsidRPr="00106D48" w:rsidRDefault="005718F9" w:rsidP="002B31D0">
            <w:r w:rsidRPr="00106D48">
              <w:t>Efface dans GLOBAL_CUST les messages associés à un champ donné pour une table de la configuration</w:t>
            </w:r>
          </w:p>
        </w:tc>
        <w:tc>
          <w:tcPr>
            <w:tcW w:w="850" w:type="dxa"/>
          </w:tcPr>
          <w:p w:rsidR="005718F9" w:rsidRPr="00106D48" w:rsidRDefault="005718F9" w:rsidP="002B31D0">
            <w:r w:rsidRPr="00106D48">
              <w:t>NON</w:t>
            </w:r>
          </w:p>
        </w:tc>
      </w:tr>
      <w:tr w:rsidR="00106D48" w:rsidRPr="00106D48" w:rsidTr="005718F9">
        <w:tc>
          <w:tcPr>
            <w:tcW w:w="3227" w:type="dxa"/>
          </w:tcPr>
          <w:p w:rsidR="005718F9" w:rsidRPr="00106D48" w:rsidRDefault="005718F9" w:rsidP="002B31D0">
            <w:r w:rsidRPr="00106D48">
              <w:t>majTableBDD</w:t>
            </w:r>
          </w:p>
        </w:tc>
        <w:tc>
          <w:tcPr>
            <w:tcW w:w="6237" w:type="dxa"/>
          </w:tcPr>
          <w:p w:rsidR="005718F9" w:rsidRPr="00106D48" w:rsidRDefault="00530EFE" w:rsidP="002B31D0">
            <w:r w:rsidRPr="00106D48">
              <w:t>Exécute</w:t>
            </w:r>
            <w:r w:rsidR="005718F9" w:rsidRPr="00106D48">
              <w:t xml:space="preserve"> une mise </w:t>
            </w:r>
            <w:r w:rsidRPr="00106D48">
              <w:t>à</w:t>
            </w:r>
            <w:r w:rsidR="005718F9" w:rsidRPr="00106D48">
              <w:t xml:space="preserve"> jour de la table (test existence de l'enregistrement puis INSERT ou UPDATE)</w:t>
            </w:r>
          </w:p>
        </w:tc>
        <w:tc>
          <w:tcPr>
            <w:tcW w:w="850" w:type="dxa"/>
          </w:tcPr>
          <w:p w:rsidR="005718F9" w:rsidRPr="00106D48" w:rsidRDefault="005718F9" w:rsidP="002B31D0">
            <w:r w:rsidRPr="00106D48">
              <w:t>NON</w:t>
            </w:r>
          </w:p>
        </w:tc>
      </w:tr>
      <w:tr w:rsidR="00106D48" w:rsidRPr="00106D48" w:rsidTr="005718F9">
        <w:tc>
          <w:tcPr>
            <w:tcW w:w="3227" w:type="dxa"/>
          </w:tcPr>
          <w:p w:rsidR="005718F9" w:rsidRPr="00106D48" w:rsidRDefault="005718F9" w:rsidP="002B31D0">
            <w:r w:rsidRPr="00106D48">
              <w:t>lireMaxIdRefGLOBALCUST</w:t>
            </w:r>
          </w:p>
        </w:tc>
        <w:tc>
          <w:tcPr>
            <w:tcW w:w="6237" w:type="dxa"/>
          </w:tcPr>
          <w:p w:rsidR="005718F9" w:rsidRPr="00106D48" w:rsidRDefault="005718F9" w:rsidP="002B31D0">
            <w:r w:rsidRPr="00106D48">
              <w:t>Recherche la valeur maximum du champ ID_REF de la table GLOBAL_CUST indépendamment des champs  OBJET</w:t>
            </w:r>
          </w:p>
        </w:tc>
        <w:tc>
          <w:tcPr>
            <w:tcW w:w="850" w:type="dxa"/>
          </w:tcPr>
          <w:p w:rsidR="005718F9" w:rsidRPr="00106D48" w:rsidRDefault="005718F9" w:rsidP="002B31D0">
            <w:r w:rsidRPr="00106D48">
              <w:t>OUI</w:t>
            </w:r>
          </w:p>
        </w:tc>
      </w:tr>
      <w:tr w:rsidR="005718F9" w:rsidRPr="00106D48" w:rsidTr="005718F9">
        <w:tc>
          <w:tcPr>
            <w:tcW w:w="3227" w:type="dxa"/>
          </w:tcPr>
          <w:p w:rsidR="005718F9" w:rsidRPr="00106D48" w:rsidRDefault="005718F9" w:rsidP="002B31D0">
            <w:r w:rsidRPr="00106D48">
              <w:t>EffacerAssociesGLOBAL_CUST</w:t>
            </w:r>
          </w:p>
        </w:tc>
        <w:tc>
          <w:tcPr>
            <w:tcW w:w="6237" w:type="dxa"/>
          </w:tcPr>
          <w:p w:rsidR="005718F9" w:rsidRPr="00106D48" w:rsidRDefault="005718F9" w:rsidP="002B31D0">
            <w:r w:rsidRPr="00106D48">
              <w:t>Efface dans GLOBAL_CUST les messages associés à un champ donné pour une table de la configuration</w:t>
            </w:r>
          </w:p>
        </w:tc>
        <w:tc>
          <w:tcPr>
            <w:tcW w:w="850" w:type="dxa"/>
          </w:tcPr>
          <w:p w:rsidR="005718F9" w:rsidRPr="00106D48" w:rsidRDefault="005718F9" w:rsidP="002B31D0">
            <w:r w:rsidRPr="00106D48">
              <w:t>NON</w:t>
            </w:r>
          </w:p>
        </w:tc>
      </w:tr>
    </w:tbl>
    <w:p w:rsidR="005718F9" w:rsidRPr="00106D48" w:rsidDel="001D6F4A" w:rsidRDefault="005718F9">
      <w:pPr>
        <w:rPr>
          <w:del w:id="2847" w:author="BONTEMPI, Virgil" w:date="2016-06-20T10:06:00Z"/>
        </w:rPr>
        <w:pPrChange w:id="2848" w:author="BONTEMPI, Virgil" w:date="2016-06-20T10:06:00Z">
          <w:pPr>
            <w:pStyle w:val="Titre2"/>
            <w:numPr>
              <w:ilvl w:val="0"/>
              <w:numId w:val="0"/>
            </w:numPr>
          </w:pPr>
        </w:pPrChange>
      </w:pPr>
    </w:p>
    <w:p w:rsidR="001D6F4A" w:rsidRDefault="001D6F4A">
      <w:pPr>
        <w:rPr>
          <w:ins w:id="2849" w:author="BONTEMPI, Virgil" w:date="2016-06-20T10:06:00Z"/>
        </w:rPr>
        <w:pPrChange w:id="2850" w:author="BONTEMPI, Virgil" w:date="2016-06-20T10:06:00Z">
          <w:pPr>
            <w:pStyle w:val="Titre2"/>
            <w:numPr>
              <w:ilvl w:val="0"/>
              <w:numId w:val="0"/>
            </w:numPr>
            <w:jc w:val="left"/>
          </w:pPr>
        </w:pPrChange>
      </w:pPr>
    </w:p>
    <w:p w:rsidR="005718F9" w:rsidRPr="00106D48" w:rsidRDefault="005718F9" w:rsidP="005718F9">
      <w:pPr>
        <w:pStyle w:val="Titre2"/>
        <w:numPr>
          <w:ilvl w:val="0"/>
          <w:numId w:val="0"/>
        </w:numPr>
        <w:jc w:val="left"/>
      </w:pPr>
      <w:bookmarkStart w:id="2851" w:name="_Toc454524531"/>
      <w:r w:rsidRPr="00106D48">
        <w:t>Création base de donnees</w:t>
      </w:r>
      <w:bookmarkEnd w:id="2851"/>
    </w:p>
    <w:p w:rsidR="002B31D0" w:rsidRPr="00106D48" w:rsidRDefault="005A0581" w:rsidP="00AE5AEE">
      <w:pPr>
        <w:pStyle w:val="Titre3"/>
      </w:pPr>
      <w:bookmarkStart w:id="2852" w:name="_Toc454524532"/>
      <w:r w:rsidRPr="00AE5AEE">
        <w:t>Principe</w:t>
      </w:r>
      <w:bookmarkEnd w:id="2852"/>
      <w:del w:id="2853" w:author="BONTEMPI, Virgil" w:date="2016-06-20T10:06:00Z">
        <w:r w:rsidRPr="00106D48" w:rsidDel="001D6F4A">
          <w:delText xml:space="preserve"> : </w:delText>
        </w:r>
      </w:del>
    </w:p>
    <w:p w:rsidR="005A0581" w:rsidRPr="00106D48" w:rsidRDefault="00467148" w:rsidP="005A0581">
      <w:r w:rsidRPr="00106D48">
        <w:t xml:space="preserve">Ajouter l’insertion des </w:t>
      </w:r>
      <w:r w:rsidR="00B70956" w:rsidRPr="00106D48">
        <w:t>s</w:t>
      </w:r>
      <w:r w:rsidRPr="00106D48">
        <w:t>cript</w:t>
      </w:r>
      <w:r w:rsidR="00B70956" w:rsidRPr="00106D48">
        <w:t>s</w:t>
      </w:r>
      <w:r w:rsidRPr="00106D48">
        <w:t xml:space="preserve"> de </w:t>
      </w:r>
      <w:r w:rsidR="00530EFE" w:rsidRPr="00106D48">
        <w:t>procédure</w:t>
      </w:r>
      <w:r w:rsidRPr="00106D48">
        <w:t xml:space="preserve"> </w:t>
      </w:r>
      <w:r w:rsidR="00530EFE" w:rsidRPr="00106D48">
        <w:t>stockée,</w:t>
      </w:r>
      <w:r w:rsidRPr="00106D48">
        <w:t xml:space="preserve"> vue et fonction rattaché </w:t>
      </w:r>
      <w:r w:rsidR="00530EFE" w:rsidRPr="00106D48">
        <w:t>à</w:t>
      </w:r>
      <w:r w:rsidRPr="00106D48">
        <w:t xml:space="preserve"> la base de donnée </w:t>
      </w:r>
    </w:p>
    <w:p w:rsidR="00467148" w:rsidRPr="00106D48" w:rsidRDefault="00467148" w:rsidP="00AE5AEE">
      <w:pPr>
        <w:pStyle w:val="Titre3"/>
      </w:pPr>
      <w:bookmarkStart w:id="2854" w:name="_Toc454524533"/>
      <w:r w:rsidRPr="00106D48">
        <w:t xml:space="preserve">Etat des </w:t>
      </w:r>
      <w:r w:rsidRPr="00AE5AEE">
        <w:t>lieux</w:t>
      </w:r>
      <w:r w:rsidRPr="00106D48">
        <w:t xml:space="preserve"> code existant</w:t>
      </w:r>
      <w:bookmarkEnd w:id="2854"/>
    </w:p>
    <w:p w:rsidR="00467148" w:rsidRPr="00106D48" w:rsidRDefault="00467148" w:rsidP="00467148">
      <w:r w:rsidRPr="00106D48">
        <w:rPr>
          <w:b/>
        </w:rPr>
        <w:t xml:space="preserve"> </w:t>
      </w:r>
      <w:r w:rsidRPr="00106D48">
        <w:t xml:space="preserve">Dans Requete.cs </w:t>
      </w:r>
    </w:p>
    <w:tbl>
      <w:tblPr>
        <w:tblStyle w:val="Grilledutableau"/>
        <w:tblW w:w="10531" w:type="dxa"/>
        <w:tblLayout w:type="fixed"/>
        <w:tblLook w:val="04A0" w:firstRow="1" w:lastRow="0" w:firstColumn="1" w:lastColumn="0" w:noHBand="0" w:noVBand="1"/>
      </w:tblPr>
      <w:tblGrid>
        <w:gridCol w:w="3591"/>
        <w:gridCol w:w="6940"/>
      </w:tblGrid>
      <w:tr w:rsidR="00106D48" w:rsidRPr="00106D48" w:rsidTr="00467148">
        <w:trPr>
          <w:trHeight w:val="322"/>
        </w:trPr>
        <w:tc>
          <w:tcPr>
            <w:tcW w:w="3591" w:type="dxa"/>
          </w:tcPr>
          <w:p w:rsidR="00467148" w:rsidRPr="00106D48" w:rsidRDefault="00467148" w:rsidP="003B21F2">
            <w:pPr>
              <w:rPr>
                <w:b/>
              </w:rPr>
            </w:pPr>
            <w:r w:rsidRPr="00106D48">
              <w:rPr>
                <w:b/>
              </w:rPr>
              <w:t>Méthode</w:t>
            </w:r>
          </w:p>
        </w:tc>
        <w:tc>
          <w:tcPr>
            <w:tcW w:w="6940" w:type="dxa"/>
          </w:tcPr>
          <w:p w:rsidR="00467148" w:rsidRPr="00106D48" w:rsidRDefault="00467148" w:rsidP="003B21F2">
            <w:pPr>
              <w:rPr>
                <w:b/>
              </w:rPr>
            </w:pPr>
            <w:r w:rsidRPr="00106D48">
              <w:rPr>
                <w:b/>
              </w:rPr>
              <w:t>Fonction</w:t>
            </w:r>
          </w:p>
        </w:tc>
      </w:tr>
      <w:tr w:rsidR="00106D48" w:rsidRPr="00106D48" w:rsidTr="00467148">
        <w:trPr>
          <w:trHeight w:val="661"/>
        </w:trPr>
        <w:tc>
          <w:tcPr>
            <w:tcW w:w="3591" w:type="dxa"/>
          </w:tcPr>
          <w:p w:rsidR="00467148" w:rsidRPr="00106D48" w:rsidRDefault="00467148" w:rsidP="003B21F2">
            <w:r w:rsidRPr="00106D48">
              <w:t>CreerBaseMelodieNet</w:t>
            </w:r>
          </w:p>
        </w:tc>
        <w:tc>
          <w:tcPr>
            <w:tcW w:w="6940" w:type="dxa"/>
          </w:tcPr>
          <w:p w:rsidR="00467148" w:rsidRPr="00106D48" w:rsidRDefault="00467148" w:rsidP="003B21F2">
            <w:r w:rsidRPr="00106D48">
              <w:t>Ajout de l’</w:t>
            </w:r>
            <w:r w:rsidR="002109BF" w:rsidRPr="00106D48">
              <w:t>appel</w:t>
            </w:r>
            <w:r w:rsidRPr="00106D48">
              <w:t xml:space="preserve"> a la </w:t>
            </w:r>
            <w:r w:rsidR="002109BF" w:rsidRPr="00106D48">
              <w:t>méthode</w:t>
            </w:r>
            <w:r w:rsidRPr="00106D48">
              <w:t xml:space="preserve"> d’insertion de script dans la base de donnée , avec les tests</w:t>
            </w:r>
          </w:p>
        </w:tc>
      </w:tr>
      <w:tr w:rsidR="00106D48" w:rsidRPr="00106D48" w:rsidTr="00467148">
        <w:trPr>
          <w:trHeight w:val="678"/>
        </w:trPr>
        <w:tc>
          <w:tcPr>
            <w:tcW w:w="3591" w:type="dxa"/>
          </w:tcPr>
          <w:p w:rsidR="00467148" w:rsidRPr="00106D48" w:rsidRDefault="00467148" w:rsidP="003B21F2">
            <w:r w:rsidRPr="00106D48">
              <w:t>AjoutDesScriptsSQL</w:t>
            </w:r>
          </w:p>
        </w:tc>
        <w:tc>
          <w:tcPr>
            <w:tcW w:w="6940" w:type="dxa"/>
          </w:tcPr>
          <w:p w:rsidR="00467148" w:rsidRPr="00106D48" w:rsidRDefault="00467148" w:rsidP="003B21F2">
            <w:r w:rsidRPr="00106D48">
              <w:t xml:space="preserve">Fait </w:t>
            </w:r>
            <w:r w:rsidR="002109BF" w:rsidRPr="00106D48">
              <w:t>appel</w:t>
            </w:r>
            <w:r w:rsidRPr="00106D48">
              <w:t xml:space="preserve"> a la </w:t>
            </w:r>
            <w:r w:rsidR="002109BF" w:rsidRPr="00106D48">
              <w:t>méthode</w:t>
            </w:r>
            <w:r w:rsidRPr="00106D48">
              <w:t xml:space="preserve"> d’ajout d’un script dans la base de donnée , avec mise en place de test , et de retourner d’erreur SQL si l’ajout est impossible (1) ou 0 si tous est ok </w:t>
            </w:r>
          </w:p>
        </w:tc>
      </w:tr>
      <w:tr w:rsidR="00106D48" w:rsidRPr="00106D48" w:rsidTr="00467148">
        <w:trPr>
          <w:trHeight w:val="999"/>
        </w:trPr>
        <w:tc>
          <w:tcPr>
            <w:tcW w:w="3591" w:type="dxa"/>
          </w:tcPr>
          <w:p w:rsidR="00467148" w:rsidRPr="00106D48" w:rsidRDefault="00467148" w:rsidP="003B21F2">
            <w:r w:rsidRPr="00106D48">
              <w:t>AjoutScript</w:t>
            </w:r>
          </w:p>
        </w:tc>
        <w:tc>
          <w:tcPr>
            <w:tcW w:w="6940" w:type="dxa"/>
          </w:tcPr>
          <w:p w:rsidR="00467148" w:rsidRPr="00106D48" w:rsidRDefault="00467148" w:rsidP="003B21F2">
            <w:r w:rsidRPr="00106D48">
              <w:t xml:space="preserve">Ajout dans la base de donnée le script dont le chemin dacée est place en </w:t>
            </w:r>
            <w:r w:rsidR="002109BF" w:rsidRPr="00106D48">
              <w:t>paramètre</w:t>
            </w:r>
            <w:r w:rsidRPr="00106D48">
              <w:t xml:space="preserve"> </w:t>
            </w:r>
          </w:p>
        </w:tc>
      </w:tr>
      <w:tr w:rsidR="00106D48" w:rsidRPr="00106D48" w:rsidTr="00467148">
        <w:trPr>
          <w:trHeight w:val="678"/>
        </w:trPr>
        <w:tc>
          <w:tcPr>
            <w:tcW w:w="3591" w:type="dxa"/>
          </w:tcPr>
          <w:p w:rsidR="00467148" w:rsidRPr="00106D48" w:rsidRDefault="00734A0D" w:rsidP="003B21F2">
            <w:r w:rsidRPr="00106D48">
              <w:rPr>
                <w:b/>
                <w:bCs/>
              </w:rPr>
              <w:t>btnCreerClick</w:t>
            </w:r>
          </w:p>
        </w:tc>
        <w:tc>
          <w:tcPr>
            <w:tcW w:w="6940" w:type="dxa"/>
          </w:tcPr>
          <w:p w:rsidR="00467148" w:rsidRPr="00106D48" w:rsidRDefault="00734A0D" w:rsidP="003B21F2">
            <w:r w:rsidRPr="00106D48">
              <w:t xml:space="preserve">Rajout du traitement d’affichage des erreur SQL </w:t>
            </w:r>
          </w:p>
        </w:tc>
      </w:tr>
    </w:tbl>
    <w:p w:rsidR="002B31D0" w:rsidRPr="00106D48" w:rsidRDefault="002B31D0" w:rsidP="002B31D0">
      <w:pPr>
        <w:sectPr w:rsidR="002B31D0" w:rsidRPr="00106D48" w:rsidSect="005718F9">
          <w:footerReference w:type="default" r:id="rId16"/>
          <w:pgSz w:w="11906" w:h="16838"/>
          <w:pgMar w:top="720" w:right="720" w:bottom="720" w:left="720" w:header="708" w:footer="708" w:gutter="0"/>
          <w:cols w:space="708"/>
          <w:docGrid w:linePitch="360"/>
        </w:sectPr>
      </w:pPr>
    </w:p>
    <w:p w:rsidR="005718F9" w:rsidRPr="00106D48" w:rsidRDefault="005718F9">
      <w:pPr>
        <w:pPrChange w:id="2855" w:author="BONTEMPI, Virgil" w:date="2016-06-20T10:06:00Z">
          <w:pPr>
            <w:pStyle w:val="Titre2"/>
            <w:numPr>
              <w:ilvl w:val="0"/>
              <w:numId w:val="0"/>
            </w:numPr>
          </w:pPr>
        </w:pPrChange>
      </w:pPr>
    </w:p>
    <w:p w:rsidR="005718F9" w:rsidRPr="00106D48" w:rsidRDefault="005718F9">
      <w:pPr>
        <w:pPrChange w:id="2856" w:author="BONTEMPI, Virgil" w:date="2016-06-20T10:06:00Z">
          <w:pPr>
            <w:pStyle w:val="Titre2"/>
            <w:numPr>
              <w:ilvl w:val="0"/>
              <w:numId w:val="0"/>
            </w:numPr>
          </w:pPr>
        </w:pPrChange>
      </w:pPr>
    </w:p>
    <w:p w:rsidR="005718F9" w:rsidRPr="00106D48" w:rsidRDefault="005718F9">
      <w:pPr>
        <w:pPrChange w:id="2857" w:author="BONTEMPI, Virgil" w:date="2016-06-20T10:06:00Z">
          <w:pPr>
            <w:pStyle w:val="Titre2"/>
            <w:numPr>
              <w:ilvl w:val="0"/>
              <w:numId w:val="0"/>
            </w:numPr>
          </w:pPr>
        </w:pPrChange>
      </w:pPr>
    </w:p>
    <w:p w:rsidR="00E91628" w:rsidRPr="00106D48" w:rsidRDefault="00E91628" w:rsidP="00171E30">
      <w:pPr>
        <w:pStyle w:val="Titre2"/>
        <w:numPr>
          <w:ilvl w:val="0"/>
          <w:numId w:val="0"/>
        </w:numPr>
      </w:pPr>
      <w:bookmarkStart w:id="2858" w:name="_Toc454524534"/>
      <w:r w:rsidRPr="00106D48">
        <w:t>contrôle coherence configuration</w:t>
      </w:r>
      <w:bookmarkEnd w:id="2858"/>
    </w:p>
    <w:p w:rsidR="00E91628" w:rsidRPr="00106D48" w:rsidRDefault="00E91628" w:rsidP="00E91628">
      <w:r w:rsidRPr="00106D48">
        <w:t>Chaque élément du dossier de configuration, pour lequel il existe une méthode AjouterXXX ou MAJXXX  possède une méthode ControlerCoherenceXXX</w:t>
      </w:r>
      <w:r w:rsidR="000450B3" w:rsidRPr="00106D48">
        <w:t xml:space="preserve"> </w:t>
      </w:r>
    </w:p>
    <w:p w:rsidR="002824B2" w:rsidRPr="00106D48" w:rsidRDefault="002824B2" w:rsidP="00E91628"/>
    <w:p w:rsidR="002824B2" w:rsidRPr="00106D48" w:rsidRDefault="002824B2" w:rsidP="00E91628">
      <w:r w:rsidRPr="00106D48">
        <w:t>La méthode ControlerCoherenceConfiguration est appelée après la construction du dossier de configuration  dans la méthode "BgwChargementDossierRunWorkerCompleted". Elle gère une liste d'erreurs comme le classeur excel.</w:t>
      </w:r>
      <w:r w:rsidR="000F5F4F" w:rsidRPr="00106D48">
        <w:t xml:space="preserve">  Cette liste est une propriété de l'objet DossierConfiguration). et est passé</w:t>
      </w:r>
      <w:r w:rsidR="00BC72D9" w:rsidRPr="00106D48">
        <w:t>e</w:t>
      </w:r>
      <w:r w:rsidR="000F5F4F" w:rsidRPr="00106D48">
        <w:t xml:space="preserve"> comme paramètre en cascade à chacune de</w:t>
      </w:r>
      <w:r w:rsidR="00BC72D9" w:rsidRPr="00106D48">
        <w:t xml:space="preserve"> ces méthodes. Le dossier de co</w:t>
      </w:r>
      <w:r w:rsidR="000F5F4F" w:rsidRPr="00106D48">
        <w:t>nfiguration complet est également passé en paramètre à chacune de ces méthodes, pour y permettre les recherches néc</w:t>
      </w:r>
      <w:r w:rsidR="000450B3" w:rsidRPr="00106D48">
        <w:t>essitées par certains contrôles</w:t>
      </w:r>
      <w:r w:rsidR="000F5F4F" w:rsidRPr="00106D48">
        <w:t>.</w:t>
      </w:r>
    </w:p>
    <w:p w:rsidR="000450B3" w:rsidRPr="00106D48" w:rsidRDefault="000450B3" w:rsidP="00E91628"/>
    <w:p w:rsidR="003B21F2" w:rsidRPr="00106D48" w:rsidRDefault="003B21F2" w:rsidP="00061C0D">
      <w:r w:rsidRPr="00106D48">
        <w:t xml:space="preserve">Le principe </w:t>
      </w:r>
      <w:r w:rsidR="00B76B2E" w:rsidRPr="00106D48">
        <w:t>général</w:t>
      </w:r>
      <w:r w:rsidRPr="00106D48">
        <w:t xml:space="preserve"> pour le</w:t>
      </w:r>
      <w:r w:rsidR="00BC72D9" w:rsidRPr="00106D48">
        <w:t>s c</w:t>
      </w:r>
      <w:r w:rsidR="00B76B2E" w:rsidRPr="00106D48">
        <w:t>ontrôle</w:t>
      </w:r>
      <w:r w:rsidR="00BC72D9" w:rsidRPr="00106D48">
        <w:t>s</w:t>
      </w:r>
      <w:r w:rsidR="00B76B2E" w:rsidRPr="00106D48">
        <w:t xml:space="preserve"> </w:t>
      </w:r>
      <w:r w:rsidR="00BC72D9" w:rsidRPr="00106D48">
        <w:t xml:space="preserve">de </w:t>
      </w:r>
      <w:r w:rsidR="00B76B2E" w:rsidRPr="00106D48">
        <w:t>cohérence</w:t>
      </w:r>
      <w:r w:rsidRPr="00106D48">
        <w:t xml:space="preserve"> est le </w:t>
      </w:r>
      <w:r w:rsidR="00B76B2E" w:rsidRPr="00106D48">
        <w:t>même</w:t>
      </w:r>
      <w:r w:rsidRPr="00106D48">
        <w:t xml:space="preserve"> dans </w:t>
      </w:r>
      <w:r w:rsidR="001342D9" w:rsidRPr="00106D48">
        <w:t>quasiment dans</w:t>
      </w:r>
      <w:r w:rsidRPr="00106D48">
        <w:t xml:space="preserve"> toutes les classes , d’abord on </w:t>
      </w:r>
      <w:r w:rsidR="00061C0D" w:rsidRPr="00106D48">
        <w:t>vérifie</w:t>
      </w:r>
      <w:r w:rsidRPr="00106D48">
        <w:t xml:space="preserve"> l’unicité des </w:t>
      </w:r>
      <w:r w:rsidR="00B76B2E" w:rsidRPr="00106D48">
        <w:t>paramètre</w:t>
      </w:r>
      <w:r w:rsidR="003631BF" w:rsidRPr="00106D48">
        <w:t>s</w:t>
      </w:r>
      <w:r w:rsidR="003E5DAA" w:rsidRPr="00106D48">
        <w:t xml:space="preserve"> </w:t>
      </w:r>
      <w:r w:rsidRPr="00106D48">
        <w:t xml:space="preserve"> de certain</w:t>
      </w:r>
      <w:r w:rsidR="003E5DAA" w:rsidRPr="00106D48">
        <w:t>e</w:t>
      </w:r>
      <w:r w:rsidRPr="00106D48">
        <w:t xml:space="preserve"> sous classe comme </w:t>
      </w:r>
      <w:r w:rsidR="00B76B2E" w:rsidRPr="00106D48">
        <w:t>numéro</w:t>
      </w:r>
      <w:r w:rsidRPr="00106D48">
        <w:t xml:space="preserve"> nom ou o</w:t>
      </w:r>
      <w:r w:rsidR="00BC72D9" w:rsidRPr="00106D48">
        <w:t>r</w:t>
      </w:r>
      <w:r w:rsidR="00C5382F" w:rsidRPr="00106D48">
        <w:t xml:space="preserve">dre d’affichage ( ex Unicité </w:t>
      </w:r>
      <w:r w:rsidRPr="00106D48">
        <w:t>num process , Unicité du nom de l’</w:t>
      </w:r>
      <w:r w:rsidR="00061C0D" w:rsidRPr="00106D48">
        <w:t>opération</w:t>
      </w:r>
      <w:r w:rsidRPr="00106D48">
        <w:t xml:space="preserve"> etc…</w:t>
      </w:r>
      <w:r w:rsidR="00B76B2E" w:rsidRPr="00106D48">
        <w:t>) </w:t>
      </w:r>
      <w:r w:rsidRPr="00106D48">
        <w:t>.</w:t>
      </w:r>
    </w:p>
    <w:p w:rsidR="00B76B2E" w:rsidRPr="00106D48" w:rsidRDefault="003B21F2" w:rsidP="00B76B2E">
      <w:r w:rsidRPr="00106D48">
        <w:t xml:space="preserve">Pour les sous classes on fera des test sur l’existence de certain </w:t>
      </w:r>
      <w:r w:rsidR="00061C0D" w:rsidRPr="00106D48">
        <w:t>paramètre</w:t>
      </w:r>
      <w:r w:rsidRPr="00106D48">
        <w:t xml:space="preserve"> local et vérifier que certains d’entre eux  sont bien </w:t>
      </w:r>
      <w:r w:rsidR="00061C0D" w:rsidRPr="00106D48">
        <w:t xml:space="preserve">égaux a une valeur voulu (exemple </w:t>
      </w:r>
      <w:r w:rsidR="00B76B2E" w:rsidRPr="00106D48">
        <w:t>vérifier</w:t>
      </w:r>
      <w:r w:rsidR="00061C0D" w:rsidRPr="00106D48">
        <w:t xml:space="preserve"> existence </w:t>
      </w:r>
      <w:r w:rsidR="00B76B2E" w:rsidRPr="00106D48">
        <w:t>libellé</w:t>
      </w:r>
      <w:r w:rsidR="00061C0D" w:rsidRPr="00106D48">
        <w:t xml:space="preserve"> ou </w:t>
      </w:r>
      <w:r w:rsidR="00B76B2E" w:rsidRPr="00106D48">
        <w:t>vérifier</w:t>
      </w:r>
      <w:r w:rsidR="00061C0D" w:rsidRPr="00106D48">
        <w:t xml:space="preserve"> inf/sup=0 ou 1 )</w:t>
      </w:r>
      <w:r w:rsidR="003E5DAA" w:rsidRPr="00106D48">
        <w:t xml:space="preserve"> </w:t>
      </w:r>
      <w:r w:rsidR="00B76B2E" w:rsidRPr="00106D48">
        <w:t xml:space="preserve">Vous trouverai juste en dessous le schéma de dépendance des classes Pour effectuer les contrôles </w:t>
      </w:r>
      <w:r w:rsidR="00280E9C" w:rsidRPr="00106D48">
        <w:t>cohéren</w:t>
      </w:r>
      <w:r w:rsidR="00C5382F" w:rsidRPr="00106D48">
        <w:t>c</w:t>
      </w:r>
      <w:r w:rsidR="00280E9C" w:rsidRPr="00106D48">
        <w:t>e.</w:t>
      </w:r>
    </w:p>
    <w:p w:rsidR="00C5382F" w:rsidRPr="00106D48" w:rsidRDefault="00C5382F" w:rsidP="00B76B2E"/>
    <w:p w:rsidR="00C5382F" w:rsidRPr="00106D48" w:rsidRDefault="00C5382F" w:rsidP="00B76B2E">
      <w:r w:rsidRPr="00106D48">
        <w:t>Remarque :</w:t>
      </w:r>
    </w:p>
    <w:p w:rsidR="00C5382F" w:rsidRPr="00106D48" w:rsidRDefault="00C5382F" w:rsidP="00B76B2E"/>
    <w:p w:rsidR="00C5382F" w:rsidRPr="00106D48" w:rsidRDefault="00C5382F" w:rsidP="00C5382F">
      <w:pPr>
        <w:ind w:left="708"/>
      </w:pPr>
      <w:r w:rsidRPr="00106D48">
        <w:t>Les variables "systématiques" étant gérées par les mêmes classes que leur équivalents "ordinaires", leur méthodes de contrôles de cohérence  seront appelées par 2 classes:</w:t>
      </w:r>
    </w:p>
    <w:p w:rsidR="00C5382F" w:rsidRPr="00106D48" w:rsidRDefault="00C5382F" w:rsidP="00B83133">
      <w:pPr>
        <w:pStyle w:val="Paragraphedeliste"/>
        <w:numPr>
          <w:ilvl w:val="0"/>
          <w:numId w:val="17"/>
        </w:numPr>
      </w:pPr>
      <w:r w:rsidRPr="00106D48">
        <w:t>depuis ControlerCoherenceProcess pour les variables "systématiques" (flèches rouges du schéma)</w:t>
      </w:r>
    </w:p>
    <w:p w:rsidR="00C5382F" w:rsidRPr="00106D48" w:rsidRDefault="00C5382F" w:rsidP="00B83133">
      <w:pPr>
        <w:pStyle w:val="Paragraphedeliste"/>
        <w:numPr>
          <w:ilvl w:val="0"/>
          <w:numId w:val="17"/>
        </w:numPr>
        <w:sectPr w:rsidR="00C5382F" w:rsidRPr="00106D48" w:rsidSect="003871F1">
          <w:pgSz w:w="11906" w:h="16838"/>
          <w:pgMar w:top="851" w:right="567" w:bottom="851" w:left="567" w:header="708" w:footer="708" w:gutter="0"/>
          <w:cols w:space="708"/>
          <w:docGrid w:linePitch="360"/>
        </w:sectPr>
      </w:pPr>
      <w:r w:rsidRPr="00106D48">
        <w:t>depuis ControlerCoherenceOperation pour les variables "ordinaires" (flèche vertes du schéma)</w:t>
      </w:r>
    </w:p>
    <w:p w:rsidR="003871F1" w:rsidRPr="00106D48" w:rsidRDefault="003F4E3F">
      <w:pPr>
        <w:spacing w:after="200" w:line="276" w:lineRule="auto"/>
        <w:rPr>
          <w:rFonts w:ascii="Arial" w:hAnsi="Arial"/>
          <w:b/>
          <w:caps/>
          <w:sz w:val="28"/>
          <w:szCs w:val="20"/>
        </w:rPr>
        <w:sectPr w:rsidR="003871F1" w:rsidRPr="00106D48" w:rsidSect="003871F1">
          <w:pgSz w:w="16838" w:h="11906" w:orient="landscape"/>
          <w:pgMar w:top="567" w:right="851" w:bottom="567" w:left="851" w:header="708" w:footer="708" w:gutter="0"/>
          <w:cols w:space="708"/>
          <w:docGrid w:linePitch="360"/>
        </w:sectPr>
      </w:pPr>
      <w:r w:rsidRPr="00106D48">
        <w:rPr>
          <w:rFonts w:ascii="Arial" w:hAnsi="Arial"/>
          <w:b/>
          <w:caps/>
          <w:noProof/>
          <w:sz w:val="28"/>
          <w:szCs w:val="20"/>
        </w:rPr>
        <w:lastRenderedPageBreak/>
        <mc:AlternateContent>
          <mc:Choice Requires="wps">
            <w:drawing>
              <wp:anchor distT="0" distB="0" distL="114300" distR="114300" simplePos="0" relativeHeight="251518976" behindDoc="0" locked="0" layoutInCell="1" allowOverlap="1" wp14:anchorId="1F832525" wp14:editId="0534C128">
                <wp:simplePos x="0" y="0"/>
                <wp:positionH relativeFrom="column">
                  <wp:posOffset>4031614</wp:posOffset>
                </wp:positionH>
                <wp:positionV relativeFrom="paragraph">
                  <wp:posOffset>1882412</wp:posOffset>
                </wp:positionV>
                <wp:extent cx="2443843" cy="314325"/>
                <wp:effectExtent l="0" t="0" r="13970" b="28575"/>
                <wp:wrapNone/>
                <wp:docPr id="43" name="Rectangle 43"/>
                <wp:cNvGraphicFramePr/>
                <a:graphic xmlns:a="http://schemas.openxmlformats.org/drawingml/2006/main">
                  <a:graphicData uri="http://schemas.microsoft.com/office/word/2010/wordprocessingShape">
                    <wps:wsp>
                      <wps:cNvSpPr/>
                      <wps:spPr>
                        <a:xfrm>
                          <a:off x="0" y="0"/>
                          <a:ext cx="2443843"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3F4E3F" w:rsidRDefault="00A71DDD" w:rsidP="000C171B">
                            <w:pPr>
                              <w:jc w:val="center"/>
                              <w:rPr>
                                <w:b/>
                              </w:rPr>
                            </w:pPr>
                            <w:r w:rsidRPr="003F4E3F">
                              <w:rPr>
                                <w:b/>
                              </w:rPr>
                              <w:t>ConfigurationSuiviEquipement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2525" id="Rectangle 43" o:spid="_x0000_s1034" style="position:absolute;margin-left:317.45pt;margin-top:148.2pt;width:192.45pt;height:24.7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" fillcolor="#f79646 [3209]" strokecolor="#243f60 [1604]" strokeweight="2pt">
                <v:textbox>
                  <w:txbxContent>
                    <w:p w:rsidR="00A71DDD" w:rsidRPr="003F4E3F" w:rsidRDefault="00A71DDD" w:rsidP="000C171B">
                      <w:pPr>
                        <w:jc w:val="center"/>
                        <w:rPr>
                          <w:b/>
                        </w:rPr>
                      </w:pPr>
                      <w:r w:rsidRPr="003F4E3F">
                        <w:rPr>
                          <w:b/>
                        </w:rPr>
                        <w:t>ConfigurationSuiviEquipement</w:t>
                      </w:r>
                    </w:p>
                  </w:txbxContent>
                </v:textbox>
              </v:rect>
            </w:pict>
          </mc:Fallback>
        </mc:AlternateContent>
      </w:r>
      <w:r w:rsidRPr="00106D48">
        <w:rPr>
          <w:rFonts w:ascii="Arial" w:hAnsi="Arial"/>
          <w:b/>
          <w:caps/>
          <w:noProof/>
          <w:sz w:val="28"/>
          <w:szCs w:val="20"/>
        </w:rPr>
        <mc:AlternateContent>
          <mc:Choice Requires="wps">
            <w:drawing>
              <wp:anchor distT="0" distB="0" distL="114300" distR="114300" simplePos="0" relativeHeight="251826176" behindDoc="0" locked="0" layoutInCell="1" allowOverlap="1" wp14:anchorId="53E2BE4C" wp14:editId="3CAB4E3D">
                <wp:simplePos x="0" y="0"/>
                <wp:positionH relativeFrom="column">
                  <wp:posOffset>3181985</wp:posOffset>
                </wp:positionH>
                <wp:positionV relativeFrom="paragraph">
                  <wp:posOffset>1424758</wp:posOffset>
                </wp:positionV>
                <wp:extent cx="1055915" cy="0"/>
                <wp:effectExtent l="0" t="76200" r="30480" b="152400"/>
                <wp:wrapNone/>
                <wp:docPr id="69" name="Connecteur droit avec flèche 69"/>
                <wp:cNvGraphicFramePr/>
                <a:graphic xmlns:a="http://schemas.openxmlformats.org/drawingml/2006/main">
                  <a:graphicData uri="http://schemas.microsoft.com/office/word/2010/wordprocessingShape">
                    <wps:wsp>
                      <wps:cNvCnPr/>
                      <wps:spPr>
                        <a:xfrm>
                          <a:off x="0" y="0"/>
                          <a:ext cx="105591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70569B9" id="Connecteur droit avec flèche 69" o:spid="_x0000_s1026" type="#_x0000_t32" style="position:absolute;margin-left:250.55pt;margin-top:112.2pt;width:83.1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" strokecolor="#c0504d [3205]"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820032" behindDoc="0" locked="0" layoutInCell="1" allowOverlap="1" wp14:anchorId="12E551D4" wp14:editId="0280F96D">
                <wp:simplePos x="0" y="0"/>
                <wp:positionH relativeFrom="column">
                  <wp:posOffset>2148205</wp:posOffset>
                </wp:positionH>
                <wp:positionV relativeFrom="paragraph">
                  <wp:posOffset>434340</wp:posOffset>
                </wp:positionV>
                <wp:extent cx="1033780" cy="0"/>
                <wp:effectExtent l="38100" t="38100" r="52070" b="95250"/>
                <wp:wrapNone/>
                <wp:docPr id="66" name="Connecteur droit 66"/>
                <wp:cNvGraphicFramePr/>
                <a:graphic xmlns:a="http://schemas.openxmlformats.org/drawingml/2006/main">
                  <a:graphicData uri="http://schemas.microsoft.com/office/word/2010/wordprocessingShape">
                    <wps:wsp>
                      <wps:cNvCnPr/>
                      <wps:spPr>
                        <a:xfrm flipH="1">
                          <a:off x="0" y="0"/>
                          <a:ext cx="103378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0885AEEF" id="Connecteur droit 66" o:spid="_x0000_s1026" style="position:absolute;flip:x;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15pt,34.2pt" to="250.5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" strokecolor="#c0504d [3205]"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823104" behindDoc="0" locked="0" layoutInCell="1" allowOverlap="1" wp14:anchorId="28ED820C" wp14:editId="3AA2C9B9">
                <wp:simplePos x="0" y="0"/>
                <wp:positionH relativeFrom="column">
                  <wp:posOffset>3182529</wp:posOffset>
                </wp:positionH>
                <wp:positionV relativeFrom="paragraph">
                  <wp:posOffset>434612</wp:posOffset>
                </wp:positionV>
                <wp:extent cx="0" cy="990600"/>
                <wp:effectExtent l="57150" t="19050" r="76200" b="76200"/>
                <wp:wrapNone/>
                <wp:docPr id="67" name="Connecteur droit 67"/>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BA0975B" id="Connecteur droit 67"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50.6pt,34.2pt" to="250.6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" strokecolor="#c0504d [3205]"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813888" behindDoc="0" locked="0" layoutInCell="1" allowOverlap="1" wp14:anchorId="12219401" wp14:editId="2D379D04">
                <wp:simplePos x="0" y="0"/>
                <wp:positionH relativeFrom="column">
                  <wp:posOffset>5315585</wp:posOffset>
                </wp:positionH>
                <wp:positionV relativeFrom="paragraph">
                  <wp:posOffset>749935</wp:posOffset>
                </wp:positionV>
                <wp:extent cx="2068195" cy="0"/>
                <wp:effectExtent l="0" t="76200" r="27305" b="152400"/>
                <wp:wrapNone/>
                <wp:docPr id="63" name="Connecteur droit avec flèche 63"/>
                <wp:cNvGraphicFramePr/>
                <a:graphic xmlns:a="http://schemas.openxmlformats.org/drawingml/2006/main">
                  <a:graphicData uri="http://schemas.microsoft.com/office/word/2010/wordprocessingShape">
                    <wps:wsp>
                      <wps:cNvCnPr/>
                      <wps:spPr>
                        <a:xfrm>
                          <a:off x="0" y="0"/>
                          <a:ext cx="20681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490A" id="Connecteur droit avec flèche 63" o:spid="_x0000_s1026" type="#_x0000_t32" style="position:absolute;margin-left:418.55pt;margin-top:59.05pt;width:162.8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" strokecolor="#4f81bd [3204]"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816960" behindDoc="0" locked="0" layoutInCell="1" allowOverlap="1" wp14:anchorId="498F7433" wp14:editId="1F69A8E3">
                <wp:simplePos x="0" y="0"/>
                <wp:positionH relativeFrom="column">
                  <wp:posOffset>5315766</wp:posOffset>
                </wp:positionH>
                <wp:positionV relativeFrom="paragraph">
                  <wp:posOffset>391069</wp:posOffset>
                </wp:positionV>
                <wp:extent cx="363" cy="376555"/>
                <wp:effectExtent l="57150" t="19050" r="76200" b="80645"/>
                <wp:wrapNone/>
                <wp:docPr id="65" name="Connecteur droit 65"/>
                <wp:cNvGraphicFramePr/>
                <a:graphic xmlns:a="http://schemas.openxmlformats.org/drawingml/2006/main">
                  <a:graphicData uri="http://schemas.microsoft.com/office/word/2010/wordprocessingShape">
                    <wps:wsp>
                      <wps:cNvCnPr/>
                      <wps:spPr>
                        <a:xfrm flipH="1">
                          <a:off x="0" y="0"/>
                          <a:ext cx="363" cy="3765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4973B59" id="Connecteur droit 65" o:spid="_x0000_s1026" style="position:absolute;flip:x;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55pt,30.8pt" to="418.6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" strokecolor="#4f81bd [3204]"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810816" behindDoc="0" locked="0" layoutInCell="1" allowOverlap="1" wp14:anchorId="3380D692" wp14:editId="70B46B2A">
                <wp:simplePos x="0" y="0"/>
                <wp:positionH relativeFrom="column">
                  <wp:posOffset>1016272</wp:posOffset>
                </wp:positionH>
                <wp:positionV relativeFrom="paragraph">
                  <wp:posOffset>118926</wp:posOffset>
                </wp:positionV>
                <wp:extent cx="0" cy="161925"/>
                <wp:effectExtent l="114300" t="19050" r="76200" b="85725"/>
                <wp:wrapNone/>
                <wp:docPr id="58" name="Connecteur droit avec flèche 58"/>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5A6ACF" id="Connecteur droit avec flèche 58" o:spid="_x0000_s1026" type="#_x0000_t32" style="position:absolute;margin-left:80pt;margin-top:9.35pt;width:0;height:12.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" strokecolor="#4f81bd [3204]"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807744" behindDoc="0" locked="0" layoutInCell="1" allowOverlap="1" wp14:anchorId="54801913" wp14:editId="514EE09E">
                <wp:simplePos x="0" y="0"/>
                <wp:positionH relativeFrom="column">
                  <wp:posOffset>1016272</wp:posOffset>
                </wp:positionH>
                <wp:positionV relativeFrom="paragraph">
                  <wp:posOffset>118926</wp:posOffset>
                </wp:positionV>
                <wp:extent cx="2517140" cy="0"/>
                <wp:effectExtent l="38100" t="38100" r="54610" b="95250"/>
                <wp:wrapNone/>
                <wp:docPr id="57" name="Connecteur droit 57"/>
                <wp:cNvGraphicFramePr/>
                <a:graphic xmlns:a="http://schemas.openxmlformats.org/drawingml/2006/main">
                  <a:graphicData uri="http://schemas.microsoft.com/office/word/2010/wordprocessingShape">
                    <wps:wsp>
                      <wps:cNvCnPr/>
                      <wps:spPr>
                        <a:xfrm flipH="1">
                          <a:off x="0" y="0"/>
                          <a:ext cx="25171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A24C30" id="Connecteur droit 57"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80pt,9.35pt" to="278.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" strokecolor="#4f81bd [3204]"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804672" behindDoc="0" locked="0" layoutInCell="1" allowOverlap="1" wp14:anchorId="5A0BEAC2" wp14:editId="1639FAC2">
                <wp:simplePos x="0" y="0"/>
                <wp:positionH relativeFrom="column">
                  <wp:posOffset>2148386</wp:posOffset>
                </wp:positionH>
                <wp:positionV relativeFrom="paragraph">
                  <wp:posOffset>6183539</wp:posOffset>
                </wp:positionV>
                <wp:extent cx="848995" cy="0"/>
                <wp:effectExtent l="57150" t="76200" r="0" b="152400"/>
                <wp:wrapNone/>
                <wp:docPr id="53" name="Connecteur droit avec flèche 53"/>
                <wp:cNvGraphicFramePr/>
                <a:graphic xmlns:a="http://schemas.openxmlformats.org/drawingml/2006/main">
                  <a:graphicData uri="http://schemas.microsoft.com/office/word/2010/wordprocessingShape">
                    <wps:wsp>
                      <wps:cNvCnPr/>
                      <wps:spPr>
                        <a:xfrm flipH="1">
                          <a:off x="0" y="0"/>
                          <a:ext cx="84899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ED21214" id="Connecteur droit avec flèche 53" o:spid="_x0000_s1026" type="#_x0000_t32" style="position:absolute;margin-left:169.15pt;margin-top:486.9pt;width:66.85pt;height:0;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" strokecolor="#f79646 [3209]"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801600" behindDoc="0" locked="0" layoutInCell="1" allowOverlap="1" wp14:anchorId="495595A1" wp14:editId="735A2152">
                <wp:simplePos x="0" y="0"/>
                <wp:positionH relativeFrom="column">
                  <wp:posOffset>2121172</wp:posOffset>
                </wp:positionH>
                <wp:positionV relativeFrom="paragraph">
                  <wp:posOffset>5529126</wp:posOffset>
                </wp:positionV>
                <wp:extent cx="876209" cy="0"/>
                <wp:effectExtent l="57150" t="76200" r="0" b="152400"/>
                <wp:wrapNone/>
                <wp:docPr id="48" name="Connecteur droit avec flèche 48"/>
                <wp:cNvGraphicFramePr/>
                <a:graphic xmlns:a="http://schemas.openxmlformats.org/drawingml/2006/main">
                  <a:graphicData uri="http://schemas.microsoft.com/office/word/2010/wordprocessingShape">
                    <wps:wsp>
                      <wps:cNvCnPr/>
                      <wps:spPr>
                        <a:xfrm flipH="1">
                          <a:off x="0" y="0"/>
                          <a:ext cx="87620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A2C8FD8" id="Connecteur droit avec flèche 48" o:spid="_x0000_s1026" type="#_x0000_t32" style="position:absolute;margin-left:167pt;margin-top:435.35pt;width:69pt;height:0;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" strokecolor="#f79646 [3209]"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798528" behindDoc="0" locked="0" layoutInCell="1" allowOverlap="1" wp14:anchorId="63BD2CD7" wp14:editId="6B6E1D3A">
                <wp:simplePos x="0" y="0"/>
                <wp:positionH relativeFrom="column">
                  <wp:posOffset>2137501</wp:posOffset>
                </wp:positionH>
                <wp:positionV relativeFrom="paragraph">
                  <wp:posOffset>4899025</wp:posOffset>
                </wp:positionV>
                <wp:extent cx="849085" cy="0"/>
                <wp:effectExtent l="57150" t="76200" r="0" b="152400"/>
                <wp:wrapNone/>
                <wp:docPr id="47" name="Connecteur droit avec flèche 47"/>
                <wp:cNvGraphicFramePr/>
                <a:graphic xmlns:a="http://schemas.openxmlformats.org/drawingml/2006/main">
                  <a:graphicData uri="http://schemas.microsoft.com/office/word/2010/wordprocessingShape">
                    <wps:wsp>
                      <wps:cNvCnPr/>
                      <wps:spPr>
                        <a:xfrm flipH="1">
                          <a:off x="0" y="0"/>
                          <a:ext cx="84908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5D3FADD" id="Connecteur droit avec flèche 47" o:spid="_x0000_s1026" type="#_x0000_t32" style="position:absolute;margin-left:168.3pt;margin-top:385.75pt;width:66.85pt;height:0;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" strokecolor="#f79646 [3209]" strokeweight="2pt">
                <v:stroke endarrow="open"/>
                <v:shadow on="t" color="black" opacity="24903f" origin=",.5" offset="0,.55556mm"/>
              </v:shape>
            </w:pict>
          </mc:Fallback>
        </mc:AlternateContent>
      </w:r>
      <w:r w:rsidRPr="00106D48">
        <w:rPr>
          <w:rFonts w:ascii="Arial" w:hAnsi="Arial"/>
          <w:b/>
          <w:caps/>
          <w:noProof/>
          <w:sz w:val="28"/>
          <w:szCs w:val="20"/>
        </w:rPr>
        <mc:AlternateContent>
          <mc:Choice Requires="wps">
            <w:drawing>
              <wp:anchor distT="0" distB="0" distL="114300" distR="114300" simplePos="0" relativeHeight="251795456" behindDoc="0" locked="0" layoutInCell="1" allowOverlap="1" wp14:anchorId="7A643433" wp14:editId="71338BB9">
                <wp:simplePos x="0" y="0"/>
                <wp:positionH relativeFrom="column">
                  <wp:posOffset>2986586</wp:posOffset>
                </wp:positionH>
                <wp:positionV relativeFrom="paragraph">
                  <wp:posOffset>4897755</wp:posOffset>
                </wp:positionV>
                <wp:extent cx="10886" cy="1273538"/>
                <wp:effectExtent l="57150" t="19050" r="65405" b="79375"/>
                <wp:wrapNone/>
                <wp:docPr id="46" name="Connecteur droit 46"/>
                <wp:cNvGraphicFramePr/>
                <a:graphic xmlns:a="http://schemas.openxmlformats.org/drawingml/2006/main">
                  <a:graphicData uri="http://schemas.microsoft.com/office/word/2010/wordprocessingShape">
                    <wps:wsp>
                      <wps:cNvCnPr/>
                      <wps:spPr>
                        <a:xfrm>
                          <a:off x="0" y="0"/>
                          <a:ext cx="10886" cy="127353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F13BE" id="Connecteur droit 4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385.65pt" to="236pt,4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" strokecolor="#f79646 [3209]"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792384" behindDoc="0" locked="0" layoutInCell="1" allowOverlap="1" wp14:anchorId="61843A81" wp14:editId="28C56246">
                <wp:simplePos x="0" y="0"/>
                <wp:positionH relativeFrom="column">
                  <wp:posOffset>2986586</wp:posOffset>
                </wp:positionH>
                <wp:positionV relativeFrom="paragraph">
                  <wp:posOffset>6182269</wp:posOffset>
                </wp:positionV>
                <wp:extent cx="2329271" cy="1270"/>
                <wp:effectExtent l="38100" t="38100" r="52070" b="93980"/>
                <wp:wrapNone/>
                <wp:docPr id="44" name="Connecteur droit 44"/>
                <wp:cNvGraphicFramePr/>
                <a:graphic xmlns:a="http://schemas.openxmlformats.org/drawingml/2006/main">
                  <a:graphicData uri="http://schemas.microsoft.com/office/word/2010/wordprocessingShape">
                    <wps:wsp>
                      <wps:cNvCnPr/>
                      <wps:spPr>
                        <a:xfrm flipV="1">
                          <a:off x="0" y="0"/>
                          <a:ext cx="2329271" cy="12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06727442" id="Connecteur droit 44" o:spid="_x0000_s1026" style="position:absolute;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15pt,486.8pt" to="418.55pt,4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" strokecolor="#f79646 [3209]"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789312" behindDoc="0" locked="0" layoutInCell="1" allowOverlap="1" wp14:anchorId="3757D120" wp14:editId="3EFE8D38">
                <wp:simplePos x="0" y="0"/>
                <wp:positionH relativeFrom="column">
                  <wp:posOffset>5326380</wp:posOffset>
                </wp:positionH>
                <wp:positionV relativeFrom="paragraph">
                  <wp:posOffset>6017260</wp:posOffset>
                </wp:positionV>
                <wp:extent cx="0" cy="153670"/>
                <wp:effectExtent l="57150" t="19050" r="76200" b="74930"/>
                <wp:wrapNone/>
                <wp:docPr id="42" name="Connecteur droit 42"/>
                <wp:cNvGraphicFramePr/>
                <a:graphic xmlns:a="http://schemas.openxmlformats.org/drawingml/2006/main">
                  <a:graphicData uri="http://schemas.microsoft.com/office/word/2010/wordprocessingShape">
                    <wps:wsp>
                      <wps:cNvCnPr/>
                      <wps:spPr>
                        <a:xfrm>
                          <a:off x="0" y="0"/>
                          <a:ext cx="0" cy="1536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3A4D100" id="Connecteur droit 4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19.4pt,473.8pt" to="419.4pt,4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" strokecolor="#f79646 [3209]" strokeweight="2pt">
                <v:shadow on="t" color="black" opacity="24903f" origin=",.5" offset="0,.55556mm"/>
              </v:line>
            </w:pict>
          </mc:Fallback>
        </mc:AlternateContent>
      </w:r>
      <w:r w:rsidRPr="00106D48">
        <w:rPr>
          <w:rFonts w:ascii="Arial" w:hAnsi="Arial"/>
          <w:b/>
          <w:caps/>
          <w:noProof/>
          <w:sz w:val="28"/>
          <w:szCs w:val="20"/>
        </w:rPr>
        <mc:AlternateContent>
          <mc:Choice Requires="wps">
            <w:drawing>
              <wp:anchor distT="0" distB="0" distL="114300" distR="114300" simplePos="0" relativeHeight="251786240" behindDoc="0" locked="0" layoutInCell="1" allowOverlap="1" wp14:anchorId="467C79F4" wp14:editId="305F72F6">
                <wp:simplePos x="0" y="0"/>
                <wp:positionH relativeFrom="column">
                  <wp:posOffset>7100842</wp:posOffset>
                </wp:positionH>
                <wp:positionV relativeFrom="paragraph">
                  <wp:posOffset>5876925</wp:posOffset>
                </wp:positionV>
                <wp:extent cx="195762" cy="0"/>
                <wp:effectExtent l="0" t="76200" r="33020" b="152400"/>
                <wp:wrapNone/>
                <wp:docPr id="35" name="Connecteur droit avec flèche 35"/>
                <wp:cNvGraphicFramePr/>
                <a:graphic xmlns:a="http://schemas.openxmlformats.org/drawingml/2006/main">
                  <a:graphicData uri="http://schemas.microsoft.com/office/word/2010/wordprocessingShape">
                    <wps:wsp>
                      <wps:cNvCnPr/>
                      <wps:spPr>
                        <a:xfrm>
                          <a:off x="0" y="0"/>
                          <a:ext cx="195762"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73E9CE2" id="Connecteur droit avec flèche 35" o:spid="_x0000_s1026" type="#_x0000_t32" style="position:absolute;margin-left:559.1pt;margin-top:462.75pt;width:15.4pt;height:0;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" strokecolor="#f79646 [3209]"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83168" behindDoc="0" locked="0" layoutInCell="1" allowOverlap="1" wp14:anchorId="58CA21BB" wp14:editId="5D7CDF05">
                <wp:simplePos x="0" y="0"/>
                <wp:positionH relativeFrom="column">
                  <wp:posOffset>7101114</wp:posOffset>
                </wp:positionH>
                <wp:positionV relativeFrom="paragraph">
                  <wp:posOffset>5213441</wp:posOffset>
                </wp:positionV>
                <wp:extent cx="195762" cy="0"/>
                <wp:effectExtent l="0" t="76200" r="33020" b="152400"/>
                <wp:wrapNone/>
                <wp:docPr id="34" name="Connecteur droit avec flèche 34"/>
                <wp:cNvGraphicFramePr/>
                <a:graphic xmlns:a="http://schemas.openxmlformats.org/drawingml/2006/main">
                  <a:graphicData uri="http://schemas.microsoft.com/office/word/2010/wordprocessingShape">
                    <wps:wsp>
                      <wps:cNvCnPr/>
                      <wps:spPr>
                        <a:xfrm>
                          <a:off x="0" y="0"/>
                          <a:ext cx="195762"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18AE90C1" id="Connecteur droit avec flèche 34" o:spid="_x0000_s1026" type="#_x0000_t32" style="position:absolute;margin-left:559.15pt;margin-top:410.5pt;width:15.4pt;height:0;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" strokecolor="#f79646 [3209]"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80096" behindDoc="0" locked="0" layoutInCell="1" allowOverlap="1" wp14:anchorId="1A84A5B9" wp14:editId="6DD67B0D">
                <wp:simplePos x="0" y="0"/>
                <wp:positionH relativeFrom="column">
                  <wp:posOffset>7101205</wp:posOffset>
                </wp:positionH>
                <wp:positionV relativeFrom="paragraph">
                  <wp:posOffset>5528945</wp:posOffset>
                </wp:positionV>
                <wp:extent cx="10160" cy="340360"/>
                <wp:effectExtent l="57150" t="19050" r="66040" b="78740"/>
                <wp:wrapNone/>
                <wp:docPr id="33" name="Connecteur droit 33"/>
                <wp:cNvGraphicFramePr/>
                <a:graphic xmlns:a="http://schemas.openxmlformats.org/drawingml/2006/main">
                  <a:graphicData uri="http://schemas.microsoft.com/office/word/2010/wordprocessingShape">
                    <wps:wsp>
                      <wps:cNvCnPr/>
                      <wps:spPr>
                        <a:xfrm>
                          <a:off x="0" y="0"/>
                          <a:ext cx="10160" cy="3403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F2561" id="Connecteur droit 3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15pt,435.35pt" to="559.95pt,4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77024" behindDoc="0" locked="0" layoutInCell="1" allowOverlap="1" wp14:anchorId="583BA18D" wp14:editId="02B17392">
                <wp:simplePos x="0" y="0"/>
                <wp:positionH relativeFrom="column">
                  <wp:posOffset>7101205</wp:posOffset>
                </wp:positionH>
                <wp:positionV relativeFrom="paragraph">
                  <wp:posOffset>4897755</wp:posOffset>
                </wp:positionV>
                <wp:extent cx="0" cy="315595"/>
                <wp:effectExtent l="57150" t="19050" r="76200" b="84455"/>
                <wp:wrapNone/>
                <wp:docPr id="32" name="Connecteur droit 32"/>
                <wp:cNvGraphicFramePr/>
                <a:graphic xmlns:a="http://schemas.openxmlformats.org/drawingml/2006/main">
                  <a:graphicData uri="http://schemas.microsoft.com/office/word/2010/wordprocessingShape">
                    <wps:wsp>
                      <wps:cNvCnPr/>
                      <wps:spPr>
                        <a:xfrm>
                          <a:off x="0" y="0"/>
                          <a:ext cx="0" cy="31559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w14:anchorId="5BB7F89D" id="Connecteur droit 32" o:spid="_x0000_s1026" style="position:absolute;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9.15pt,385.65pt" to="559.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67808" behindDoc="0" locked="0" layoutInCell="1" allowOverlap="1" wp14:anchorId="6CAB573E" wp14:editId="043ED001">
                <wp:simplePos x="0" y="0"/>
                <wp:positionH relativeFrom="column">
                  <wp:posOffset>5326380</wp:posOffset>
                </wp:positionH>
                <wp:positionV relativeFrom="paragraph">
                  <wp:posOffset>4894580</wp:posOffset>
                </wp:positionV>
                <wp:extent cx="1784985" cy="1270"/>
                <wp:effectExtent l="38100" t="38100" r="62865" b="93980"/>
                <wp:wrapNone/>
                <wp:docPr id="30" name="Connecteur droit 30"/>
                <wp:cNvGraphicFramePr/>
                <a:graphic xmlns:a="http://schemas.openxmlformats.org/drawingml/2006/main">
                  <a:graphicData uri="http://schemas.microsoft.com/office/word/2010/wordprocessingShape">
                    <wps:wsp>
                      <wps:cNvCnPr/>
                      <wps:spPr>
                        <a:xfrm flipV="1">
                          <a:off x="0" y="0"/>
                          <a:ext cx="1784985" cy="12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B10CD39" id="Connecteur droit 30"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419.4pt,385.4pt" to="559.9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70880" behindDoc="0" locked="0" layoutInCell="1" allowOverlap="1" wp14:anchorId="78BE5EBF" wp14:editId="3A45C1EB">
                <wp:simplePos x="0" y="0"/>
                <wp:positionH relativeFrom="column">
                  <wp:posOffset>5315494</wp:posOffset>
                </wp:positionH>
                <wp:positionV relativeFrom="paragraph">
                  <wp:posOffset>5528763</wp:posOffset>
                </wp:positionV>
                <wp:extent cx="1785257" cy="1270"/>
                <wp:effectExtent l="38100" t="38100" r="62865" b="93980"/>
                <wp:wrapNone/>
                <wp:docPr id="31" name="Connecteur droit 31"/>
                <wp:cNvGraphicFramePr/>
                <a:graphic xmlns:a="http://schemas.openxmlformats.org/drawingml/2006/main">
                  <a:graphicData uri="http://schemas.microsoft.com/office/word/2010/wordprocessingShape">
                    <wps:wsp>
                      <wps:cNvCnPr/>
                      <wps:spPr>
                        <a:xfrm flipV="1">
                          <a:off x="0" y="0"/>
                          <a:ext cx="1785257" cy="12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76DE026E" id="Connecteur droit 31"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418.55pt,435.35pt" to="559.1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61664" behindDoc="0" locked="0" layoutInCell="1" allowOverlap="1" wp14:anchorId="212D2A04" wp14:editId="5CB1A688">
                <wp:simplePos x="0" y="0"/>
                <wp:positionH relativeFrom="column">
                  <wp:posOffset>5336540</wp:posOffset>
                </wp:positionH>
                <wp:positionV relativeFrom="paragraph">
                  <wp:posOffset>4740003</wp:posOffset>
                </wp:positionV>
                <wp:extent cx="0" cy="153670"/>
                <wp:effectExtent l="57150" t="19050" r="76200" b="74930"/>
                <wp:wrapNone/>
                <wp:docPr id="28" name="Connecteur droit 28"/>
                <wp:cNvGraphicFramePr/>
                <a:graphic xmlns:a="http://schemas.openxmlformats.org/drawingml/2006/main">
                  <a:graphicData uri="http://schemas.microsoft.com/office/word/2010/wordprocessingShape">
                    <wps:wsp>
                      <wps:cNvCnPr/>
                      <wps:spPr>
                        <a:xfrm>
                          <a:off x="0" y="0"/>
                          <a:ext cx="0" cy="1536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D76ED5E" id="Connecteur droit 28"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20.2pt,373.25pt" to="420.2pt,3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64736" behindDoc="0" locked="0" layoutInCell="1" allowOverlap="1" wp14:anchorId="264E8966" wp14:editId="2DF9C74D">
                <wp:simplePos x="0" y="0"/>
                <wp:positionH relativeFrom="column">
                  <wp:posOffset>5326199</wp:posOffset>
                </wp:positionH>
                <wp:positionV relativeFrom="paragraph">
                  <wp:posOffset>5373733</wp:posOffset>
                </wp:positionV>
                <wp:extent cx="0" cy="153761"/>
                <wp:effectExtent l="57150" t="19050" r="76200" b="74930"/>
                <wp:wrapNone/>
                <wp:docPr id="29" name="Connecteur droit 29"/>
                <wp:cNvGraphicFramePr/>
                <a:graphic xmlns:a="http://schemas.openxmlformats.org/drawingml/2006/main">
                  <a:graphicData uri="http://schemas.microsoft.com/office/word/2010/wordprocessingShape">
                    <wps:wsp>
                      <wps:cNvCnPr/>
                      <wps:spPr>
                        <a:xfrm>
                          <a:off x="0" y="0"/>
                          <a:ext cx="0" cy="15376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4693950" id="Connecteur droit 2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19.4pt,423.15pt" to="419.4pt,4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58592" behindDoc="0" locked="0" layoutInCell="1" allowOverlap="1" wp14:anchorId="625FA61E" wp14:editId="0A74C23D">
                <wp:simplePos x="0" y="0"/>
                <wp:positionH relativeFrom="column">
                  <wp:posOffset>8472986</wp:posOffset>
                </wp:positionH>
                <wp:positionV relativeFrom="paragraph">
                  <wp:posOffset>4145280</wp:posOffset>
                </wp:positionV>
                <wp:extent cx="0" cy="317046"/>
                <wp:effectExtent l="114300" t="19050" r="114300" b="83185"/>
                <wp:wrapNone/>
                <wp:docPr id="27" name="Connecteur droit avec flèche 27"/>
                <wp:cNvGraphicFramePr/>
                <a:graphic xmlns:a="http://schemas.openxmlformats.org/drawingml/2006/main">
                  <a:graphicData uri="http://schemas.microsoft.com/office/word/2010/wordprocessingShape">
                    <wps:wsp>
                      <wps:cNvCnPr/>
                      <wps:spPr>
                        <a:xfrm>
                          <a:off x="0" y="0"/>
                          <a:ext cx="0" cy="317046"/>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D673476" id="Connecteur droit avec flèche 27" o:spid="_x0000_s1026" type="#_x0000_t32" style="position:absolute;margin-left:667.15pt;margin-top:326.4pt;width:0;height:2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" strokecolor="#8064a2 [3207]"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595776" behindDoc="0" locked="0" layoutInCell="1" allowOverlap="1" wp14:anchorId="3C4C62DF" wp14:editId="5979CE24">
                <wp:simplePos x="0" y="0"/>
                <wp:positionH relativeFrom="column">
                  <wp:posOffset>8489315</wp:posOffset>
                </wp:positionH>
                <wp:positionV relativeFrom="paragraph">
                  <wp:posOffset>2183130</wp:posOffset>
                </wp:positionV>
                <wp:extent cx="0" cy="323850"/>
                <wp:effectExtent l="95250" t="19050" r="114300" b="95250"/>
                <wp:wrapNone/>
                <wp:docPr id="95" name="Connecteur droit avec flèche 9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B41CE95" id="Connecteur droit avec flèche 95" o:spid="_x0000_s1026" type="#_x0000_t32" style="position:absolute;margin-left:668.45pt;margin-top:171.9pt;width:0;height:25.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" strokecolor="#f79646 [3209]"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589632" behindDoc="0" locked="0" layoutInCell="1" allowOverlap="1" wp14:anchorId="30E61FB5" wp14:editId="075B3A6C">
                <wp:simplePos x="0" y="0"/>
                <wp:positionH relativeFrom="column">
                  <wp:posOffset>8479790</wp:posOffset>
                </wp:positionH>
                <wp:positionV relativeFrom="paragraph">
                  <wp:posOffset>1555750</wp:posOffset>
                </wp:positionV>
                <wp:extent cx="0" cy="323850"/>
                <wp:effectExtent l="95250" t="19050" r="114300" b="95250"/>
                <wp:wrapNone/>
                <wp:docPr id="94" name="Connecteur droit avec flèche 9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120D4B9" id="Connecteur droit avec flèche 94" o:spid="_x0000_s1026" type="#_x0000_t32" style="position:absolute;margin-left:667.7pt;margin-top:122.5pt;width:0;height:25.5pt;z-index:25158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" strokecolor="#9bbb59 [3206]"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586560" behindDoc="0" locked="0" layoutInCell="1" allowOverlap="1" wp14:anchorId="51DD08A4" wp14:editId="27A15964">
                <wp:simplePos x="0" y="0"/>
                <wp:positionH relativeFrom="column">
                  <wp:posOffset>8470265</wp:posOffset>
                </wp:positionH>
                <wp:positionV relativeFrom="paragraph">
                  <wp:posOffset>914400</wp:posOffset>
                </wp:positionV>
                <wp:extent cx="0" cy="323850"/>
                <wp:effectExtent l="95250" t="19050" r="114300" b="95250"/>
                <wp:wrapNone/>
                <wp:docPr id="91" name="Connecteur droit avec flèche 9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32DF6C8" id="Connecteur droit avec flèche 91" o:spid="_x0000_s1026" type="#_x0000_t32" style="position:absolute;margin-left:666.95pt;margin-top:1in;width:0;height:25.5pt;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55520" behindDoc="0" locked="0" layoutInCell="1" allowOverlap="1" wp14:anchorId="73EF14B0" wp14:editId="35F98917">
                <wp:simplePos x="0" y="0"/>
                <wp:positionH relativeFrom="column">
                  <wp:posOffset>7101386</wp:posOffset>
                </wp:positionH>
                <wp:positionV relativeFrom="paragraph">
                  <wp:posOffset>3961584</wp:posOffset>
                </wp:positionV>
                <wp:extent cx="130629" cy="0"/>
                <wp:effectExtent l="38100" t="76200" r="22225" b="152400"/>
                <wp:wrapNone/>
                <wp:docPr id="26" name="Connecteur droit avec flèche 26"/>
                <wp:cNvGraphicFramePr/>
                <a:graphic xmlns:a="http://schemas.openxmlformats.org/drawingml/2006/main">
                  <a:graphicData uri="http://schemas.microsoft.com/office/word/2010/wordprocessingShape">
                    <wps:wsp>
                      <wps:cNvCnPr/>
                      <wps:spPr>
                        <a:xfrm>
                          <a:off x="0" y="0"/>
                          <a:ext cx="13062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D52EEE7" id="Connecteur droit avec flèche 26" o:spid="_x0000_s1026" type="#_x0000_t32" style="position:absolute;margin-left:559.15pt;margin-top:311.95pt;width:10.3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" strokecolor="#f79646 [3209]"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52448" behindDoc="0" locked="0" layoutInCell="1" allowOverlap="1" wp14:anchorId="410D1996" wp14:editId="2E9B6E5A">
                <wp:simplePos x="0" y="0"/>
                <wp:positionH relativeFrom="column">
                  <wp:posOffset>7101386</wp:posOffset>
                </wp:positionH>
                <wp:positionV relativeFrom="paragraph">
                  <wp:posOffset>3961584</wp:posOffset>
                </wp:positionV>
                <wp:extent cx="0" cy="273412"/>
                <wp:effectExtent l="57150" t="19050" r="76200" b="69850"/>
                <wp:wrapNone/>
                <wp:docPr id="25" name="Connecteur droit 25"/>
                <wp:cNvGraphicFramePr/>
                <a:graphic xmlns:a="http://schemas.openxmlformats.org/drawingml/2006/main">
                  <a:graphicData uri="http://schemas.microsoft.com/office/word/2010/wordprocessingShape">
                    <wps:wsp>
                      <wps:cNvCnPr/>
                      <wps:spPr>
                        <a:xfrm>
                          <a:off x="0" y="0"/>
                          <a:ext cx="0" cy="27341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w:pict>
              <v:line w14:anchorId="66E35944" id="Connecteur droit 25"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9.15pt,311.95pt" to="559.1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49376" behindDoc="0" locked="0" layoutInCell="1" allowOverlap="1" wp14:anchorId="1BE54AE3" wp14:editId="4676B849">
                <wp:simplePos x="0" y="0"/>
                <wp:positionH relativeFrom="column">
                  <wp:posOffset>5327014</wp:posOffset>
                </wp:positionH>
                <wp:positionV relativeFrom="paragraph">
                  <wp:posOffset>4255498</wp:posOffset>
                </wp:positionV>
                <wp:extent cx="1785257" cy="1270"/>
                <wp:effectExtent l="38100" t="38100" r="62865" b="93980"/>
                <wp:wrapNone/>
                <wp:docPr id="24" name="Connecteur droit 24"/>
                <wp:cNvGraphicFramePr/>
                <a:graphic xmlns:a="http://schemas.openxmlformats.org/drawingml/2006/main">
                  <a:graphicData uri="http://schemas.microsoft.com/office/word/2010/wordprocessingShape">
                    <wps:wsp>
                      <wps:cNvCnPr/>
                      <wps:spPr>
                        <a:xfrm flipV="1">
                          <a:off x="0" y="0"/>
                          <a:ext cx="1785257" cy="12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2AA0CCC" id="Connecteur droit 24"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419.45pt,335.1pt" to="560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46304" behindDoc="0" locked="0" layoutInCell="1" allowOverlap="1" wp14:anchorId="5388AFD8" wp14:editId="3DCEDDD1">
                <wp:simplePos x="0" y="0"/>
                <wp:positionH relativeFrom="column">
                  <wp:posOffset>5326834</wp:posOffset>
                </wp:positionH>
                <wp:positionV relativeFrom="paragraph">
                  <wp:posOffset>4101737</wp:posOffset>
                </wp:positionV>
                <wp:extent cx="0" cy="153761"/>
                <wp:effectExtent l="57150" t="19050" r="76200" b="74930"/>
                <wp:wrapNone/>
                <wp:docPr id="23" name="Connecteur droit 23"/>
                <wp:cNvGraphicFramePr/>
                <a:graphic xmlns:a="http://schemas.openxmlformats.org/drawingml/2006/main">
                  <a:graphicData uri="http://schemas.microsoft.com/office/word/2010/wordprocessingShape">
                    <wps:wsp>
                      <wps:cNvCnPr/>
                      <wps:spPr>
                        <a:xfrm>
                          <a:off x="0" y="0"/>
                          <a:ext cx="0" cy="15376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9ACAB73" id="Connecteur droit 23"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19.45pt,322.95pt" to="419.45pt,3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" strokecolor="#f79646 [3209]"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21728" behindDoc="0" locked="0" layoutInCell="1" allowOverlap="1" wp14:anchorId="4420676D" wp14:editId="2A2CABE6">
                <wp:simplePos x="0" y="0"/>
                <wp:positionH relativeFrom="column">
                  <wp:posOffset>9952990</wp:posOffset>
                </wp:positionH>
                <wp:positionV relativeFrom="paragraph">
                  <wp:posOffset>3329940</wp:posOffset>
                </wp:positionV>
                <wp:extent cx="0" cy="2532380"/>
                <wp:effectExtent l="57150" t="19050" r="76200" b="77470"/>
                <wp:wrapNone/>
                <wp:docPr id="19" name="Connecteur droit 19"/>
                <wp:cNvGraphicFramePr/>
                <a:graphic xmlns:a="http://schemas.openxmlformats.org/drawingml/2006/main">
                  <a:graphicData uri="http://schemas.microsoft.com/office/word/2010/wordprocessingShape">
                    <wps:wsp>
                      <wps:cNvCnPr/>
                      <wps:spPr>
                        <a:xfrm>
                          <a:off x="0" y="0"/>
                          <a:ext cx="0" cy="253238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20D63" id="Connecteur droit 1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7pt,262.2pt" to="783.7pt,4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" strokecolor="#8064a2 [3207]"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43232" behindDoc="0" locked="0" layoutInCell="1" allowOverlap="1" wp14:anchorId="0ECB4E3B" wp14:editId="2884DF56">
                <wp:simplePos x="0" y="0"/>
                <wp:positionH relativeFrom="column">
                  <wp:posOffset>9702256</wp:posOffset>
                </wp:positionH>
                <wp:positionV relativeFrom="paragraph">
                  <wp:posOffset>5188041</wp:posOffset>
                </wp:positionV>
                <wp:extent cx="239577" cy="3629"/>
                <wp:effectExtent l="38100" t="38100" r="65405" b="92075"/>
                <wp:wrapNone/>
                <wp:docPr id="22" name="Connecteur droit 22"/>
                <wp:cNvGraphicFramePr/>
                <a:graphic xmlns:a="http://schemas.openxmlformats.org/drawingml/2006/main">
                  <a:graphicData uri="http://schemas.microsoft.com/office/word/2010/wordprocessingShape">
                    <wps:wsp>
                      <wps:cNvCnPr/>
                      <wps:spPr>
                        <a:xfrm flipV="1">
                          <a:off x="0" y="0"/>
                          <a:ext cx="239577" cy="3629"/>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73D53D7" id="Connecteur droit 22"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763.95pt,408.5pt" to="782.8pt,4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" strokecolor="#8064a2 [3207]"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740160" behindDoc="0" locked="0" layoutInCell="1" allowOverlap="1" wp14:anchorId="0C78BF09" wp14:editId="0F45791D">
                <wp:simplePos x="0" y="0"/>
                <wp:positionH relativeFrom="column">
                  <wp:posOffset>9713867</wp:posOffset>
                </wp:positionH>
                <wp:positionV relativeFrom="paragraph">
                  <wp:posOffset>5862955</wp:posOffset>
                </wp:positionV>
                <wp:extent cx="239577" cy="3629"/>
                <wp:effectExtent l="38100" t="38100" r="65405" b="92075"/>
                <wp:wrapNone/>
                <wp:docPr id="20" name="Connecteur droit 20"/>
                <wp:cNvGraphicFramePr/>
                <a:graphic xmlns:a="http://schemas.openxmlformats.org/drawingml/2006/main">
                  <a:graphicData uri="http://schemas.microsoft.com/office/word/2010/wordprocessingShape">
                    <wps:wsp>
                      <wps:cNvCnPr/>
                      <wps:spPr>
                        <a:xfrm flipV="1">
                          <a:off x="0" y="0"/>
                          <a:ext cx="239577" cy="3629"/>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8A389A5" id="Connecteur droit 20"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764.85pt,461.65pt" to="783.7pt,4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" strokecolor="#8064a2 [3207]"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04992" behindDoc="0" locked="0" layoutInCell="1" allowOverlap="1" wp14:anchorId="774413E4" wp14:editId="09BC012D">
                <wp:simplePos x="0" y="0"/>
                <wp:positionH relativeFrom="column">
                  <wp:posOffset>-426720</wp:posOffset>
                </wp:positionH>
                <wp:positionV relativeFrom="paragraph">
                  <wp:posOffset>417830</wp:posOffset>
                </wp:positionV>
                <wp:extent cx="457200" cy="0"/>
                <wp:effectExtent l="38100" t="38100" r="57150" b="95250"/>
                <wp:wrapNone/>
                <wp:docPr id="104" name="Connecteur droit 104"/>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DB91694" id="Connecteur droit 104" o:spid="_x0000_s1026" style="position:absolute;flip:x;z-index:251604992;visibility:visible;mso-wrap-style:square;mso-wrap-distance-left:9pt;mso-wrap-distance-top:0;mso-wrap-distance-right:9pt;mso-wrap-distance-bottom:0;mso-position-horizontal:absolute;mso-position-horizontal-relative:text;mso-position-vertical:absolute;mso-position-vertical-relative:text" from="-33.6pt,32.9pt" to="2.4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" strokecolor="#c0504d [3205]"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598848" behindDoc="0" locked="0" layoutInCell="1" allowOverlap="1" wp14:anchorId="0C85CBD4" wp14:editId="03E94B80">
                <wp:simplePos x="0" y="0"/>
                <wp:positionH relativeFrom="column">
                  <wp:posOffset>-428352</wp:posOffset>
                </wp:positionH>
                <wp:positionV relativeFrom="paragraph">
                  <wp:posOffset>422093</wp:posOffset>
                </wp:positionV>
                <wp:extent cx="17145" cy="3815715"/>
                <wp:effectExtent l="57150" t="19050" r="59055" b="70485"/>
                <wp:wrapNone/>
                <wp:docPr id="102" name="Connecteur droit 102"/>
                <wp:cNvGraphicFramePr/>
                <a:graphic xmlns:a="http://schemas.openxmlformats.org/drawingml/2006/main">
                  <a:graphicData uri="http://schemas.microsoft.com/office/word/2010/wordprocessingShape">
                    <wps:wsp>
                      <wps:cNvCnPr/>
                      <wps:spPr>
                        <a:xfrm>
                          <a:off x="0" y="0"/>
                          <a:ext cx="17145" cy="38157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1DFAFBDB" id="Connecteur droit 102" o:spid="_x0000_s1026" style="position:absolute;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33.25pt" to="-32.4pt,3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" strokecolor="#c0504d [3205]"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01920" behindDoc="0" locked="0" layoutInCell="1" allowOverlap="1" wp14:anchorId="28022BEB" wp14:editId="765B959C">
                <wp:simplePos x="0" y="0"/>
                <wp:positionH relativeFrom="column">
                  <wp:posOffset>-426085</wp:posOffset>
                </wp:positionH>
                <wp:positionV relativeFrom="paragraph">
                  <wp:posOffset>4255770</wp:posOffset>
                </wp:positionV>
                <wp:extent cx="255270" cy="0"/>
                <wp:effectExtent l="0" t="76200" r="30480" b="152400"/>
                <wp:wrapNone/>
                <wp:docPr id="103" name="Connecteur droit avec flèche 103"/>
                <wp:cNvGraphicFramePr/>
                <a:graphic xmlns:a="http://schemas.openxmlformats.org/drawingml/2006/main">
                  <a:graphicData uri="http://schemas.microsoft.com/office/word/2010/wordprocessingShape">
                    <wps:wsp>
                      <wps:cNvCnPr/>
                      <wps:spPr>
                        <a:xfrm>
                          <a:off x="0" y="0"/>
                          <a:ext cx="25527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7FBA109" id="Connecteur droit avec flèche 103" o:spid="_x0000_s1026" type="#_x0000_t32" style="position:absolute;margin-left:-33.55pt;margin-top:335.1pt;width:20.1pt;height:0;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20352" behindDoc="0" locked="0" layoutInCell="1" allowOverlap="1" wp14:anchorId="32876733" wp14:editId="0F8EEE2A">
                <wp:simplePos x="0" y="0"/>
                <wp:positionH relativeFrom="column">
                  <wp:posOffset>-415925</wp:posOffset>
                </wp:positionH>
                <wp:positionV relativeFrom="paragraph">
                  <wp:posOffset>3615055</wp:posOffset>
                </wp:positionV>
                <wp:extent cx="457200" cy="0"/>
                <wp:effectExtent l="0" t="76200" r="19050" b="152400"/>
                <wp:wrapNone/>
                <wp:docPr id="108" name="Connecteur droit avec flèche 10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3B47F1D" id="Connecteur droit avec flèche 108" o:spid="_x0000_s1026" type="#_x0000_t32" style="position:absolute;margin-left:-32.75pt;margin-top:284.65pt;width:36pt;height:0;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17280" behindDoc="0" locked="0" layoutInCell="1" allowOverlap="1" wp14:anchorId="7953848A" wp14:editId="1410A6AF">
                <wp:simplePos x="0" y="0"/>
                <wp:positionH relativeFrom="column">
                  <wp:posOffset>-418828</wp:posOffset>
                </wp:positionH>
                <wp:positionV relativeFrom="paragraph">
                  <wp:posOffset>2984681</wp:posOffset>
                </wp:positionV>
                <wp:extent cx="457200" cy="0"/>
                <wp:effectExtent l="0" t="76200" r="19050" b="152400"/>
                <wp:wrapNone/>
                <wp:docPr id="107" name="Connecteur droit avec flèche 10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317B1A1" id="Connecteur droit avec flèche 107" o:spid="_x0000_s1026" type="#_x0000_t32" style="position:absolute;margin-left:-33pt;margin-top:235pt;width:36pt;height:0;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11136" behindDoc="0" locked="0" layoutInCell="1" allowOverlap="1" wp14:anchorId="5DD7477D" wp14:editId="26DE5DEE">
                <wp:simplePos x="0" y="0"/>
                <wp:positionH relativeFrom="column">
                  <wp:posOffset>-412750</wp:posOffset>
                </wp:positionH>
                <wp:positionV relativeFrom="paragraph">
                  <wp:posOffset>2366010</wp:posOffset>
                </wp:positionV>
                <wp:extent cx="457200" cy="0"/>
                <wp:effectExtent l="0" t="76200" r="19050" b="152400"/>
                <wp:wrapNone/>
                <wp:docPr id="106" name="Connecteur droit avec flèche 10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FA58BD4" id="Connecteur droit avec flèche 106" o:spid="_x0000_s1026" type="#_x0000_t32" style="position:absolute;margin-left:-32.5pt;margin-top:186.3pt;width:36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08064" behindDoc="0" locked="0" layoutInCell="1" allowOverlap="1" wp14:anchorId="3BC62CEE" wp14:editId="3CB68C84">
                <wp:simplePos x="0" y="0"/>
                <wp:positionH relativeFrom="column">
                  <wp:posOffset>-405130</wp:posOffset>
                </wp:positionH>
                <wp:positionV relativeFrom="paragraph">
                  <wp:posOffset>1747339</wp:posOffset>
                </wp:positionV>
                <wp:extent cx="457200" cy="0"/>
                <wp:effectExtent l="0" t="76200" r="19050" b="152400"/>
                <wp:wrapNone/>
                <wp:docPr id="105" name="Connecteur droit avec flèche 10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680D18B" id="Connecteur droit avec flèche 105" o:spid="_x0000_s1026" type="#_x0000_t32" style="position:absolute;margin-left:-31.9pt;margin-top:137.6pt;width:36pt;height:0;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583488" behindDoc="0" locked="0" layoutInCell="1" allowOverlap="1" wp14:anchorId="42396691" wp14:editId="2F208E83">
                <wp:simplePos x="0" y="0"/>
                <wp:positionH relativeFrom="column">
                  <wp:posOffset>1009650</wp:posOffset>
                </wp:positionH>
                <wp:positionV relativeFrom="paragraph">
                  <wp:posOffset>604520</wp:posOffset>
                </wp:positionV>
                <wp:extent cx="0" cy="323850"/>
                <wp:effectExtent l="95250" t="19050" r="114300" b="95250"/>
                <wp:wrapNone/>
                <wp:docPr id="90" name="Connecteur droit avec flèche 9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2780C15" id="Connecteur droit avec flèche 90" o:spid="_x0000_s1026" type="#_x0000_t32" style="position:absolute;margin-left:79.5pt;margin-top:47.6pt;width:0;height:25.5pt;z-index:25158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" strokecolor="#c0504d [3205]"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72576" behindDoc="0" locked="0" layoutInCell="1" allowOverlap="1" wp14:anchorId="0F07F629" wp14:editId="3F7B29B5">
                <wp:simplePos x="0" y="0"/>
                <wp:positionH relativeFrom="column">
                  <wp:posOffset>2126615</wp:posOffset>
                </wp:positionH>
                <wp:positionV relativeFrom="paragraph">
                  <wp:posOffset>3035935</wp:posOffset>
                </wp:positionV>
                <wp:extent cx="511175" cy="0"/>
                <wp:effectExtent l="57150" t="76200" r="0" b="152400"/>
                <wp:wrapNone/>
                <wp:docPr id="122" name="Connecteur droit avec flèche 122"/>
                <wp:cNvGraphicFramePr/>
                <a:graphic xmlns:a="http://schemas.openxmlformats.org/drawingml/2006/main">
                  <a:graphicData uri="http://schemas.microsoft.com/office/word/2010/wordprocessingShape">
                    <wps:wsp>
                      <wps:cNvCnPr/>
                      <wps:spPr>
                        <a:xfrm flipH="1">
                          <a:off x="0" y="0"/>
                          <a:ext cx="511175"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1B808F12" id="Connecteur droit avec flèche 122" o:spid="_x0000_s1026" type="#_x0000_t32" style="position:absolute;margin-left:167.45pt;margin-top:239.05pt;width:40.2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" strokecolor="#9bbb59 [3206]"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66432" behindDoc="0" locked="0" layoutInCell="1" allowOverlap="1" wp14:anchorId="72FBE209" wp14:editId="441B78F1">
                <wp:simplePos x="0" y="0"/>
                <wp:positionH relativeFrom="column">
                  <wp:posOffset>2126615</wp:posOffset>
                </wp:positionH>
                <wp:positionV relativeFrom="paragraph">
                  <wp:posOffset>2360930</wp:posOffset>
                </wp:positionV>
                <wp:extent cx="511175" cy="0"/>
                <wp:effectExtent l="57150" t="76200" r="0" b="152400"/>
                <wp:wrapNone/>
                <wp:docPr id="121" name="Connecteur droit avec flèche 121"/>
                <wp:cNvGraphicFramePr/>
                <a:graphic xmlns:a="http://schemas.openxmlformats.org/drawingml/2006/main">
                  <a:graphicData uri="http://schemas.microsoft.com/office/word/2010/wordprocessingShape">
                    <wps:wsp>
                      <wps:cNvCnPr/>
                      <wps:spPr>
                        <a:xfrm flipH="1">
                          <a:off x="0" y="0"/>
                          <a:ext cx="511175"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747BAF14" id="Connecteur droit avec flèche 121" o:spid="_x0000_s1026" type="#_x0000_t32" style="position:absolute;margin-left:167.45pt;margin-top:185.9pt;width:40.2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" strokecolor="#9bbb59 [3206]" strokeweight="2pt">
                <v:stroke endarrow="open"/>
                <v:shadow on="t" color="black" opacity="24903f" origin=",.5" offset="0,.55556mm"/>
              </v:shap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29568" behindDoc="0" locked="0" layoutInCell="1" allowOverlap="1" wp14:anchorId="6CFB9130" wp14:editId="09FDBDE6">
                <wp:simplePos x="0" y="0"/>
                <wp:positionH relativeFrom="column">
                  <wp:posOffset>2636520</wp:posOffset>
                </wp:positionH>
                <wp:positionV relativeFrom="paragraph">
                  <wp:posOffset>1120140</wp:posOffset>
                </wp:positionV>
                <wp:extent cx="1270" cy="2498725"/>
                <wp:effectExtent l="57150" t="19050" r="74930" b="73025"/>
                <wp:wrapNone/>
                <wp:docPr id="110" name="Connecteur droit 110"/>
                <wp:cNvGraphicFramePr/>
                <a:graphic xmlns:a="http://schemas.openxmlformats.org/drawingml/2006/main">
                  <a:graphicData uri="http://schemas.microsoft.com/office/word/2010/wordprocessingShape">
                    <wps:wsp>
                      <wps:cNvCnPr/>
                      <wps:spPr>
                        <a:xfrm>
                          <a:off x="0" y="0"/>
                          <a:ext cx="1270" cy="24987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5EDB6E3" id="Connecteur droit 110" o:spid="_x0000_s1026" style="position:absolute;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6pt,88.2pt" to="207.7pt,2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" strokecolor="#9bbb59 [3206]"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23424" behindDoc="0" locked="0" layoutInCell="1" allowOverlap="1" wp14:anchorId="666AE3EA" wp14:editId="2DB66D2A">
                <wp:simplePos x="0" y="0"/>
                <wp:positionH relativeFrom="column">
                  <wp:posOffset>2093595</wp:posOffset>
                </wp:positionH>
                <wp:positionV relativeFrom="paragraph">
                  <wp:posOffset>1120140</wp:posOffset>
                </wp:positionV>
                <wp:extent cx="544195" cy="0"/>
                <wp:effectExtent l="38100" t="38100" r="65405" b="95250"/>
                <wp:wrapNone/>
                <wp:docPr id="109" name="Connecteur droit 109"/>
                <wp:cNvGraphicFramePr/>
                <a:graphic xmlns:a="http://schemas.openxmlformats.org/drawingml/2006/main">
                  <a:graphicData uri="http://schemas.microsoft.com/office/word/2010/wordprocessingShape">
                    <wps:wsp>
                      <wps:cNvCnPr/>
                      <wps:spPr>
                        <a:xfrm>
                          <a:off x="0" y="0"/>
                          <a:ext cx="54419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9B1376C" id="Connecteur droit 109" o:spid="_x0000_s1026" style="position:absolute;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85pt,88.2pt" to="207.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" strokecolor="#9bbb59 [3206]" strokeweight="2pt">
                <v:shadow on="t" color="black" opacity="24903f" origin=",.5" offset="0,.55556mm"/>
              </v:line>
            </w:pict>
          </mc:Fallback>
        </mc:AlternateContent>
      </w:r>
      <w:r w:rsidR="00102C95" w:rsidRPr="00106D48">
        <w:rPr>
          <w:rFonts w:ascii="Arial" w:hAnsi="Arial"/>
          <w:b/>
          <w:caps/>
          <w:noProof/>
          <w:sz w:val="28"/>
          <w:szCs w:val="20"/>
        </w:rPr>
        <mc:AlternateContent>
          <mc:Choice Requires="wps">
            <w:drawing>
              <wp:anchor distT="0" distB="0" distL="114300" distR="114300" simplePos="0" relativeHeight="251663360" behindDoc="0" locked="0" layoutInCell="1" allowOverlap="1" wp14:anchorId="4A869FFA" wp14:editId="29B40ABF">
                <wp:simplePos x="0" y="0"/>
                <wp:positionH relativeFrom="column">
                  <wp:posOffset>2093959</wp:posOffset>
                </wp:positionH>
                <wp:positionV relativeFrom="paragraph">
                  <wp:posOffset>3624126</wp:posOffset>
                </wp:positionV>
                <wp:extent cx="543377" cy="0"/>
                <wp:effectExtent l="57150" t="76200" r="0" b="152400"/>
                <wp:wrapNone/>
                <wp:docPr id="120" name="Connecteur droit avec flèche 120"/>
                <wp:cNvGraphicFramePr/>
                <a:graphic xmlns:a="http://schemas.openxmlformats.org/drawingml/2006/main">
                  <a:graphicData uri="http://schemas.microsoft.com/office/word/2010/wordprocessingShape">
                    <wps:wsp>
                      <wps:cNvCnPr/>
                      <wps:spPr>
                        <a:xfrm flipH="1">
                          <a:off x="0" y="0"/>
                          <a:ext cx="543377"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43C44" id="Connecteur droit avec flèche 120" o:spid="_x0000_s1026" type="#_x0000_t32" style="position:absolute;margin-left:164.9pt;margin-top:285.35pt;width:42.8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" strokecolor="#9bbb59 [3206]" strokeweight="2pt">
                <v:stroke endarrow="open"/>
                <v:shadow on="t" color="black" opacity="24903f" origin=",.5" offset="0,.55556mm"/>
              </v:shape>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675648" behindDoc="0" locked="0" layoutInCell="1" allowOverlap="1" wp14:anchorId="7B0CFB74" wp14:editId="3C178894">
                <wp:simplePos x="0" y="0"/>
                <wp:positionH relativeFrom="column">
                  <wp:posOffset>2154555</wp:posOffset>
                </wp:positionH>
                <wp:positionV relativeFrom="paragraph">
                  <wp:posOffset>1748790</wp:posOffset>
                </wp:positionV>
                <wp:extent cx="488950" cy="0"/>
                <wp:effectExtent l="57150" t="76200" r="0" b="152400"/>
                <wp:wrapNone/>
                <wp:docPr id="123" name="Connecteur droit avec flèche 123"/>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27BC4CE1" id="Connecteur droit avec flèche 123" o:spid="_x0000_s1026" type="#_x0000_t32" style="position:absolute;margin-left:169.65pt;margin-top:137.7pt;width:38.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" strokecolor="#9bbb59 [3206]" strokeweight="2pt">
                <v:stroke endarrow="open"/>
                <v:shadow on="t" color="black" opacity="24903f" origin=",.5" offset="0,.55556mm"/>
              </v:shape>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715584" behindDoc="0" locked="0" layoutInCell="1" allowOverlap="1" wp14:anchorId="6DDF5DEB" wp14:editId="2D22FD81">
                <wp:simplePos x="0" y="0"/>
                <wp:positionH relativeFrom="column">
                  <wp:posOffset>7289800</wp:posOffset>
                </wp:positionH>
                <wp:positionV relativeFrom="paragraph">
                  <wp:posOffset>5048250</wp:posOffset>
                </wp:positionV>
                <wp:extent cx="2416175" cy="314325"/>
                <wp:effectExtent l="0" t="0" r="22225" b="28575"/>
                <wp:wrapNone/>
                <wp:docPr id="8" name="Rectangle 8"/>
                <wp:cNvGraphicFramePr/>
                <a:graphic xmlns:a="http://schemas.openxmlformats.org/drawingml/2006/main">
                  <a:graphicData uri="http://schemas.microsoft.com/office/word/2010/wordprocessingShape">
                    <wps:wsp>
                      <wps:cNvSpPr/>
                      <wps:spPr>
                        <a:xfrm>
                          <a:off x="0" y="0"/>
                          <a:ext cx="2416175" cy="3143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E13450">
                            <w:pPr>
                              <w:jc w:val="center"/>
                              <w:rPr>
                                <w:b/>
                              </w:rPr>
                            </w:pPr>
                            <w:r w:rsidRPr="00B76B2E">
                              <w:rPr>
                                <w:b/>
                              </w:rPr>
                              <w:t>Configuration</w:t>
                            </w:r>
                            <w:r>
                              <w:rPr>
                                <w:b/>
                              </w:rPr>
                              <w:t>CibleReference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F5DEB" id="Rectangle 8" o:spid="_x0000_s1035" style="position:absolute;margin-left:574pt;margin-top:397.5pt;width:190.2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" fillcolor="#8064a2 [3207]" strokecolor="#243f60 [1604]" strokeweight="2pt">
                <v:textbox>
                  <w:txbxContent>
                    <w:p w:rsidR="00A71DDD" w:rsidRPr="00B76B2E" w:rsidRDefault="00A71DDD" w:rsidP="00E13450">
                      <w:pPr>
                        <w:jc w:val="center"/>
                        <w:rPr>
                          <w:b/>
                        </w:rPr>
                      </w:pPr>
                      <w:r w:rsidRPr="00B76B2E">
                        <w:rPr>
                          <w:b/>
                        </w:rPr>
                        <w:t>Configuration</w:t>
                      </w:r>
                      <w:r>
                        <w:rPr>
                          <w:b/>
                        </w:rPr>
                        <w:t>CibleReference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718656" behindDoc="0" locked="0" layoutInCell="1" allowOverlap="1" wp14:anchorId="3263FE87" wp14:editId="41285184">
                <wp:simplePos x="0" y="0"/>
                <wp:positionH relativeFrom="column">
                  <wp:posOffset>7263765</wp:posOffset>
                </wp:positionH>
                <wp:positionV relativeFrom="paragraph">
                  <wp:posOffset>5703570</wp:posOffset>
                </wp:positionV>
                <wp:extent cx="2449195" cy="314325"/>
                <wp:effectExtent l="0" t="0" r="27305" b="28575"/>
                <wp:wrapNone/>
                <wp:docPr id="9" name="Rectangle 9"/>
                <wp:cNvGraphicFramePr/>
                <a:graphic xmlns:a="http://schemas.openxmlformats.org/drawingml/2006/main">
                  <a:graphicData uri="http://schemas.microsoft.com/office/word/2010/wordprocessingShape">
                    <wps:wsp>
                      <wps:cNvSpPr/>
                      <wps:spPr>
                        <a:xfrm>
                          <a:off x="0" y="0"/>
                          <a:ext cx="2449195" cy="31432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E13450">
                            <w:pPr>
                              <w:jc w:val="center"/>
                              <w:rPr>
                                <w:b/>
                              </w:rPr>
                            </w:pPr>
                            <w:r w:rsidRPr="00B76B2E">
                              <w:rPr>
                                <w:b/>
                              </w:rPr>
                              <w:t>Configuration</w:t>
                            </w:r>
                            <w:r>
                              <w:rPr>
                                <w:b/>
                              </w:rPr>
                              <w:t>FicheHorodatage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FE87" id="Rectangle 9" o:spid="_x0000_s1036" style="position:absolute;margin-left:571.95pt;margin-top:449.1pt;width:192.8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" fillcolor="#8064a2 [3207]" strokecolor="#243f60 [1604]" strokeweight="2pt">
                <v:textbox>
                  <w:txbxContent>
                    <w:p w:rsidR="00A71DDD" w:rsidRPr="00B76B2E" w:rsidRDefault="00A71DDD" w:rsidP="00E13450">
                      <w:pPr>
                        <w:jc w:val="center"/>
                        <w:rPr>
                          <w:b/>
                        </w:rPr>
                      </w:pPr>
                      <w:r w:rsidRPr="00B76B2E">
                        <w:rPr>
                          <w:b/>
                        </w:rPr>
                        <w:t>Configuration</w:t>
                      </w:r>
                      <w:r>
                        <w:rPr>
                          <w:b/>
                        </w:rPr>
                        <w:t>FicheHorodatage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734016" behindDoc="0" locked="0" layoutInCell="1" allowOverlap="1" wp14:anchorId="42CC11F0" wp14:editId="29D90DFD">
                <wp:simplePos x="0" y="0"/>
                <wp:positionH relativeFrom="column">
                  <wp:posOffset>6988175</wp:posOffset>
                </wp:positionH>
                <wp:positionV relativeFrom="paragraph">
                  <wp:posOffset>4459605</wp:posOffset>
                </wp:positionV>
                <wp:extent cx="282892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828925" cy="3143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C1A3F">
                            <w:pPr>
                              <w:jc w:val="center"/>
                              <w:rPr>
                                <w:b/>
                              </w:rPr>
                            </w:pPr>
                            <w:r w:rsidRPr="00B76B2E">
                              <w:rPr>
                                <w:b/>
                              </w:rPr>
                              <w:t>Configuration</w:t>
                            </w:r>
                            <w:r>
                              <w:rPr>
                                <w:b/>
                              </w:rPr>
                              <w:t>VariableFichierTexte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11F0" id="Rectangle 6" o:spid="_x0000_s1037" style="position:absolute;margin-left:550.25pt;margin-top:351.15pt;width:222.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" fillcolor="#00b050" strokecolor="#243f60 [1604]" strokeweight="2pt">
                <v:textbox>
                  <w:txbxContent>
                    <w:p w:rsidR="00A71DDD" w:rsidRPr="00B76B2E" w:rsidRDefault="00A71DDD" w:rsidP="009C1A3F">
                      <w:pPr>
                        <w:jc w:val="center"/>
                        <w:rPr>
                          <w:b/>
                        </w:rPr>
                      </w:pPr>
                      <w:r w:rsidRPr="00B76B2E">
                        <w:rPr>
                          <w:b/>
                        </w:rPr>
                        <w:t>Configuration</w:t>
                      </w:r>
                      <w:r>
                        <w:rPr>
                          <w:b/>
                        </w:rPr>
                        <w:t>VariableFichierTexte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730944" behindDoc="0" locked="0" layoutInCell="1" allowOverlap="1" wp14:anchorId="06FA68AC" wp14:editId="4F8E4615">
                <wp:simplePos x="0" y="0"/>
                <wp:positionH relativeFrom="column">
                  <wp:posOffset>7230654</wp:posOffset>
                </wp:positionH>
                <wp:positionV relativeFrom="paragraph">
                  <wp:posOffset>3836035</wp:posOffset>
                </wp:positionV>
                <wp:extent cx="24003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C1A3F">
                            <w:pPr>
                              <w:jc w:val="center"/>
                              <w:rPr>
                                <w:b/>
                              </w:rPr>
                            </w:pPr>
                            <w:r w:rsidRPr="00B76B2E">
                              <w:rPr>
                                <w:b/>
                              </w:rPr>
                              <w:t>Configuration</w:t>
                            </w:r>
                            <w:r>
                              <w:rPr>
                                <w:b/>
                              </w:rPr>
                              <w:t>FichierTexte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A68AC" id="Rectangle 3" o:spid="_x0000_s1038" style="position:absolute;margin-left:569.35pt;margin-top:302.05pt;width:189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" fillcolor="#8064a2 [3207]" strokecolor="#8064a2 [3207]" strokeweight="2pt">
                <v:textbox>
                  <w:txbxContent>
                    <w:p w:rsidR="00A71DDD" w:rsidRPr="00B76B2E" w:rsidRDefault="00A71DDD" w:rsidP="009C1A3F">
                      <w:pPr>
                        <w:jc w:val="center"/>
                        <w:rPr>
                          <w:b/>
                        </w:rPr>
                      </w:pPr>
                      <w:r w:rsidRPr="00B76B2E">
                        <w:rPr>
                          <w:b/>
                        </w:rPr>
                        <w:t>Configuration</w:t>
                      </w:r>
                      <w:r>
                        <w:rPr>
                          <w:b/>
                        </w:rPr>
                        <w:t>FichierTexte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52768" behindDoc="0" locked="0" layoutInCell="1" allowOverlap="1" wp14:anchorId="202364EE" wp14:editId="08E3B503">
                <wp:simplePos x="0" y="0"/>
                <wp:positionH relativeFrom="column">
                  <wp:posOffset>4041140</wp:posOffset>
                </wp:positionH>
                <wp:positionV relativeFrom="paragraph">
                  <wp:posOffset>4403090</wp:posOffset>
                </wp:positionV>
                <wp:extent cx="2400300" cy="3143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ConfigurationFicheReference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364EE" id="Rectangle 59" o:spid="_x0000_s1039" style="position:absolute;margin-left:318.2pt;margin-top:346.7pt;width:189pt;height:24.7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" fillcolor="#f79646 [3209]" strokecolor="#243f60 [1604]" strokeweight="2pt">
                <v:textbox>
                  <w:txbxContent>
                    <w:p w:rsidR="00A71DDD" w:rsidRPr="00B76B2E" w:rsidRDefault="00A71DDD" w:rsidP="00926A65">
                      <w:pPr>
                        <w:jc w:val="center"/>
                        <w:rPr>
                          <w:b/>
                        </w:rPr>
                      </w:pPr>
                      <w:r w:rsidRPr="00B76B2E">
                        <w:rPr>
                          <w:b/>
                        </w:rPr>
                        <w:t>ConfigurationFicheReference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58912" behindDoc="0" locked="0" layoutInCell="1" allowOverlap="1" wp14:anchorId="22A3F08F" wp14:editId="065067D5">
                <wp:simplePos x="0" y="0"/>
                <wp:positionH relativeFrom="column">
                  <wp:posOffset>4030345</wp:posOffset>
                </wp:positionH>
                <wp:positionV relativeFrom="paragraph">
                  <wp:posOffset>3787140</wp:posOffset>
                </wp:positionV>
                <wp:extent cx="2400300" cy="3143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E13450">
                            <w:pPr>
                              <w:jc w:val="center"/>
                              <w:rPr>
                                <w:b/>
                              </w:rPr>
                            </w:pPr>
                            <w:r w:rsidRPr="00B76B2E">
                              <w:rPr>
                                <w:b/>
                              </w:rPr>
                              <w:t>ConfigurationFicheProduit</w:t>
                            </w:r>
                          </w:p>
                          <w:p w:rsidR="00A71DDD" w:rsidRPr="00B76B2E" w:rsidRDefault="00A71DDD" w:rsidP="00926A6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F08F" id="Rectangle 61" o:spid="_x0000_s1040" style="position:absolute;margin-left:317.35pt;margin-top:298.2pt;width:189pt;height:24.7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" fillcolor="#f79646 [3209]" strokecolor="#243f60 [1604]" strokeweight="2pt">
                <v:textbox>
                  <w:txbxContent>
                    <w:p w:rsidR="00A71DDD" w:rsidRPr="00B76B2E" w:rsidRDefault="00A71DDD" w:rsidP="00E13450">
                      <w:pPr>
                        <w:jc w:val="center"/>
                        <w:rPr>
                          <w:b/>
                        </w:rPr>
                      </w:pPr>
                      <w:r w:rsidRPr="00B76B2E">
                        <w:rPr>
                          <w:b/>
                        </w:rPr>
                        <w:t>ConfigurationFicheProduit</w:t>
                      </w:r>
                    </w:p>
                    <w:p w:rsidR="00A71DDD" w:rsidRPr="00B76B2E" w:rsidRDefault="00A71DDD" w:rsidP="00926A65">
                      <w:pPr>
                        <w:jc w:val="center"/>
                        <w:rPr>
                          <w:b/>
                        </w:rPr>
                      </w:pP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03616" behindDoc="0" locked="0" layoutInCell="1" allowOverlap="1" wp14:anchorId="55AC0D9A" wp14:editId="4492A1C4">
                <wp:simplePos x="0" y="0"/>
                <wp:positionH relativeFrom="column">
                  <wp:posOffset>4044950</wp:posOffset>
                </wp:positionH>
                <wp:positionV relativeFrom="paragraph">
                  <wp:posOffset>5055870</wp:posOffset>
                </wp:positionV>
                <wp:extent cx="2400300" cy="3143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ConfigurationFonctionService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C0D9A" id="Rectangle 37" o:spid="_x0000_s1041" style="position:absolute;margin-left:318.5pt;margin-top:398.1pt;width:189pt;height:24.7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" fillcolor="#f79646 [3209]" strokecolor="#243f60 [1604]" strokeweight="2pt">
                <v:textbox>
                  <w:txbxContent>
                    <w:p w:rsidR="00A71DDD" w:rsidRPr="00B76B2E" w:rsidRDefault="00A71DDD" w:rsidP="000C171B">
                      <w:pPr>
                        <w:jc w:val="center"/>
                        <w:rPr>
                          <w:b/>
                        </w:rPr>
                      </w:pPr>
                      <w:r w:rsidRPr="00B76B2E">
                        <w:rPr>
                          <w:b/>
                        </w:rPr>
                        <w:t>ConfigurationFonctionService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15904" behindDoc="0" locked="0" layoutInCell="1" allowOverlap="1" wp14:anchorId="4854A75B" wp14:editId="72A52F03">
                <wp:simplePos x="0" y="0"/>
                <wp:positionH relativeFrom="column">
                  <wp:posOffset>4234180</wp:posOffset>
                </wp:positionH>
                <wp:positionV relativeFrom="paragraph">
                  <wp:posOffset>1235710</wp:posOffset>
                </wp:positionV>
                <wp:extent cx="2095500" cy="3143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3F4E3F" w:rsidRDefault="00A71DDD" w:rsidP="000C171B">
                            <w:pPr>
                              <w:jc w:val="center"/>
                              <w:rPr>
                                <w:b/>
                              </w:rPr>
                            </w:pPr>
                            <w:r w:rsidRPr="003F4E3F">
                              <w:rPr>
                                <w:b/>
                              </w:rPr>
                              <w:t>ConfigurationLigne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4A75B" id="Rectangle 41" o:spid="_x0000_s1042" style="position:absolute;margin-left:333.4pt;margin-top:97.3pt;width:165pt;height:24.7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" fillcolor="#9bbb59 [3206]" strokecolor="#243f60 [1604]" strokeweight="2pt">
                <v:textbox>
                  <w:txbxContent>
                    <w:p w:rsidR="00A71DDD" w:rsidRPr="003F4E3F" w:rsidRDefault="00A71DDD" w:rsidP="000C171B">
                      <w:pPr>
                        <w:jc w:val="center"/>
                        <w:rPr>
                          <w:b/>
                        </w:rPr>
                      </w:pPr>
                      <w:r w:rsidRPr="003F4E3F">
                        <w:rPr>
                          <w:b/>
                        </w:rPr>
                        <w:t>ConfigurationLigne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68128" behindDoc="0" locked="0" layoutInCell="1" allowOverlap="1" wp14:anchorId="460987F1" wp14:editId="76B0FA25">
                <wp:simplePos x="0" y="0"/>
                <wp:positionH relativeFrom="column">
                  <wp:posOffset>4079240</wp:posOffset>
                </wp:positionH>
                <wp:positionV relativeFrom="paragraph">
                  <wp:posOffset>2512060</wp:posOffset>
                </wp:positionV>
                <wp:extent cx="2400300" cy="3143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ConfigurationFichePalette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987F1" id="Rectangle 64" o:spid="_x0000_s1043" style="position:absolute;margin-left:321.2pt;margin-top:197.8pt;width:189pt;height:24.7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" fillcolor="#f79646 [3209]" strokecolor="#243f60 [1604]" strokeweight="2pt">
                <v:textbox>
                  <w:txbxContent>
                    <w:p w:rsidR="00A71DDD" w:rsidRPr="00B76B2E" w:rsidRDefault="00A71DDD" w:rsidP="00926A65">
                      <w:pPr>
                        <w:jc w:val="center"/>
                        <w:rPr>
                          <w:b/>
                        </w:rPr>
                      </w:pPr>
                      <w:r w:rsidRPr="00B76B2E">
                        <w:rPr>
                          <w:b/>
                        </w:rPr>
                        <w:t>ConfigurationFichePalette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46624" behindDoc="0" locked="0" layoutInCell="1" allowOverlap="1" wp14:anchorId="7E795639" wp14:editId="0FEDC16B">
                <wp:simplePos x="0" y="0"/>
                <wp:positionH relativeFrom="column">
                  <wp:posOffset>4059555</wp:posOffset>
                </wp:positionH>
                <wp:positionV relativeFrom="paragraph">
                  <wp:posOffset>3204845</wp:posOffset>
                </wp:positionV>
                <wp:extent cx="2400300" cy="3143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ConfigurationFicheVisuDyn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5639" id="Rectangle 55" o:spid="_x0000_s1044" style="position:absolute;margin-left:319.65pt;margin-top:252.35pt;width:189pt;height:24.7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" fillcolor="#f79646 [3209]" strokecolor="#243f60 [1604]" strokeweight="2pt">
                <v:textbox>
                  <w:txbxContent>
                    <w:p w:rsidR="00A71DDD" w:rsidRPr="00B76B2E" w:rsidRDefault="00A71DDD" w:rsidP="000C171B">
                      <w:pPr>
                        <w:jc w:val="center"/>
                        <w:rPr>
                          <w:b/>
                        </w:rPr>
                      </w:pPr>
                      <w:r w:rsidRPr="00B76B2E">
                        <w:rPr>
                          <w:b/>
                        </w:rPr>
                        <w:t>ConfigurationFicheVisuDyn</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71200" behindDoc="0" locked="0" layoutInCell="1" allowOverlap="1" wp14:anchorId="2F21F153" wp14:editId="4433D39F">
                <wp:simplePos x="0" y="0"/>
                <wp:positionH relativeFrom="column">
                  <wp:posOffset>42727</wp:posOffset>
                </wp:positionH>
                <wp:positionV relativeFrom="paragraph">
                  <wp:posOffset>6021161</wp:posOffset>
                </wp:positionV>
                <wp:extent cx="2095500" cy="3143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ConfigurationDefaut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1F153" id="Rectangle 68" o:spid="_x0000_s1045" style="position:absolute;margin-left:3.35pt;margin-top:474.1pt;width:165pt;height:24.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" fillcolor="#4bacc6 [3208]" strokecolor="#243f60 [1604]" strokeweight="2pt">
                <v:textbox>
                  <w:txbxContent>
                    <w:p w:rsidR="00A71DDD" w:rsidRPr="00B76B2E" w:rsidRDefault="00A71DDD" w:rsidP="00926A65">
                      <w:pPr>
                        <w:jc w:val="center"/>
                        <w:rPr>
                          <w:b/>
                        </w:rPr>
                      </w:pPr>
                      <w:r w:rsidRPr="00B76B2E">
                        <w:rPr>
                          <w:b/>
                        </w:rPr>
                        <w:t>ConfigurationDefaut</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74272" behindDoc="0" locked="0" layoutInCell="1" allowOverlap="1" wp14:anchorId="134A45C5" wp14:editId="2363433A">
                <wp:simplePos x="0" y="0"/>
                <wp:positionH relativeFrom="column">
                  <wp:posOffset>22860</wp:posOffset>
                </wp:positionH>
                <wp:positionV relativeFrom="paragraph">
                  <wp:posOffset>5368290</wp:posOffset>
                </wp:positionV>
                <wp:extent cx="2095500" cy="3143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ConfigurationVisuDyn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A45C5" id="Rectangle 70" o:spid="_x0000_s1046" style="position:absolute;margin-left:1.8pt;margin-top:422.7pt;width:165pt;height:24.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" fillcolor="#4bacc6 [3208]" strokecolor="#243f60 [1604]" strokeweight="2pt">
                <v:textbox>
                  <w:txbxContent>
                    <w:p w:rsidR="00A71DDD" w:rsidRPr="00B76B2E" w:rsidRDefault="00A71DDD" w:rsidP="00926A65">
                      <w:pPr>
                        <w:jc w:val="center"/>
                        <w:rPr>
                          <w:b/>
                        </w:rPr>
                      </w:pPr>
                      <w:r w:rsidRPr="00B76B2E">
                        <w:rPr>
                          <w:b/>
                        </w:rPr>
                        <w:t>ConfigurationVisuDyn</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77344" behindDoc="0" locked="0" layoutInCell="1" allowOverlap="1" wp14:anchorId="3216C570" wp14:editId="2EA12A76">
                <wp:simplePos x="0" y="0"/>
                <wp:positionH relativeFrom="column">
                  <wp:posOffset>36830</wp:posOffset>
                </wp:positionH>
                <wp:positionV relativeFrom="paragraph">
                  <wp:posOffset>4745990</wp:posOffset>
                </wp:positionV>
                <wp:extent cx="2095500" cy="3143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ConfigurationOrgane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6C570" id="Rectangle 72" o:spid="_x0000_s1047" style="position:absolute;margin-left:2.9pt;margin-top:373.7pt;width:165pt;height:24.7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" fillcolor="#4bacc6 [3208]" strokecolor="#243f60 [1604]" strokeweight="2pt">
                <v:textbox>
                  <w:txbxContent>
                    <w:p w:rsidR="00A71DDD" w:rsidRPr="00B76B2E" w:rsidRDefault="00A71DDD" w:rsidP="00926A65">
                      <w:pPr>
                        <w:jc w:val="center"/>
                        <w:rPr>
                          <w:b/>
                        </w:rPr>
                      </w:pPr>
                      <w:r w:rsidRPr="00B76B2E">
                        <w:rPr>
                          <w:b/>
                        </w:rPr>
                        <w:t>ConfigurationOrgane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37408" behindDoc="0" locked="0" layoutInCell="1" allowOverlap="1" wp14:anchorId="77E6C35C" wp14:editId="6AE1A019">
                <wp:simplePos x="0" y="0"/>
                <wp:positionH relativeFrom="column">
                  <wp:posOffset>-164465</wp:posOffset>
                </wp:positionH>
                <wp:positionV relativeFrom="paragraph">
                  <wp:posOffset>4091940</wp:posOffset>
                </wp:positionV>
                <wp:extent cx="251460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5146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ConfigurationParametreFamille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6C35C" id="Rectangle 12" o:spid="_x0000_s1048" style="position:absolute;margin-left:-12.95pt;margin-top:322.2pt;width:198pt;height:24.7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" fillcolor="#4bacc6 [3208]" strokecolor="#243f60 [1604]" strokeweight="2pt">
                <v:textbox>
                  <w:txbxContent>
                    <w:p w:rsidR="00A71DDD" w:rsidRPr="00B76B2E" w:rsidRDefault="00A71DDD" w:rsidP="000C171B">
                      <w:pPr>
                        <w:jc w:val="center"/>
                        <w:rPr>
                          <w:b/>
                        </w:rPr>
                      </w:pPr>
                      <w:r w:rsidRPr="00B76B2E">
                        <w:rPr>
                          <w:b/>
                        </w:rPr>
                        <w:t>ConfigurationParametreFamille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40480" behindDoc="0" locked="0" layoutInCell="1" allowOverlap="1" wp14:anchorId="6CC7CCB3" wp14:editId="4804E557">
                <wp:simplePos x="0" y="0"/>
                <wp:positionH relativeFrom="column">
                  <wp:posOffset>29845</wp:posOffset>
                </wp:positionH>
                <wp:positionV relativeFrom="paragraph">
                  <wp:posOffset>3441065</wp:posOffset>
                </wp:positionV>
                <wp:extent cx="2095500" cy="3143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ConfigurationMesure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CCB3" id="Rectangle 54" o:spid="_x0000_s1049" style="position:absolute;margin-left:2.35pt;margin-top:270.95pt;width:165pt;height:24.7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" fillcolor="#4bacc6 [3208]" strokecolor="#243f60 [1604]" strokeweight="2pt">
                <v:textbox>
                  <w:txbxContent>
                    <w:p w:rsidR="00A71DDD" w:rsidRPr="00B76B2E" w:rsidRDefault="00A71DDD" w:rsidP="000C171B">
                      <w:pPr>
                        <w:jc w:val="center"/>
                        <w:rPr>
                          <w:b/>
                        </w:rPr>
                      </w:pPr>
                      <w:r w:rsidRPr="00B76B2E">
                        <w:rPr>
                          <w:b/>
                        </w:rPr>
                        <w:t>ConfigurationMesure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49696" behindDoc="0" locked="0" layoutInCell="1" allowOverlap="1" wp14:anchorId="7EDF0D3F" wp14:editId="4E0C3780">
                <wp:simplePos x="0" y="0"/>
                <wp:positionH relativeFrom="column">
                  <wp:posOffset>29845</wp:posOffset>
                </wp:positionH>
                <wp:positionV relativeFrom="paragraph">
                  <wp:posOffset>2845435</wp:posOffset>
                </wp:positionV>
                <wp:extent cx="2095500" cy="3143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ConfigurationConsigne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F0D3F" id="Rectangle 56" o:spid="_x0000_s1050" style="position:absolute;margin-left:2.35pt;margin-top:224.05pt;width:165pt;height:24.7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" fillcolor="#4bacc6 [3208]" strokecolor="#243f60 [1604]" strokeweight="2pt">
                <v:textbox>
                  <w:txbxContent>
                    <w:p w:rsidR="00A71DDD" w:rsidRPr="00B76B2E" w:rsidRDefault="00A71DDD" w:rsidP="000C171B">
                      <w:pPr>
                        <w:jc w:val="center"/>
                        <w:rPr>
                          <w:b/>
                        </w:rPr>
                      </w:pPr>
                      <w:r w:rsidRPr="00B76B2E">
                        <w:rPr>
                          <w:b/>
                        </w:rPr>
                        <w:t>ConfigurationConsigne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09760" behindDoc="0" locked="0" layoutInCell="1" allowOverlap="1" wp14:anchorId="45BA0F07" wp14:editId="0DDF5E1B">
                <wp:simplePos x="0" y="0"/>
                <wp:positionH relativeFrom="column">
                  <wp:posOffset>46355</wp:posOffset>
                </wp:positionH>
                <wp:positionV relativeFrom="paragraph">
                  <wp:posOffset>2202815</wp:posOffset>
                </wp:positionV>
                <wp:extent cx="2095500" cy="3143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ConfigurationTracabilité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A0F07" id="Rectangle 39" o:spid="_x0000_s1051" style="position:absolute;margin-left:3.65pt;margin-top:173.45pt;width:165pt;height:24.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" fillcolor="#4bacc6 [3208]" strokecolor="#243f60 [1604]" strokeweight="2pt">
                <v:textbox>
                  <w:txbxContent>
                    <w:p w:rsidR="00A71DDD" w:rsidRPr="00B76B2E" w:rsidRDefault="00A71DDD" w:rsidP="000C171B">
                      <w:pPr>
                        <w:jc w:val="center"/>
                        <w:rPr>
                          <w:b/>
                        </w:rPr>
                      </w:pPr>
                      <w:r w:rsidRPr="00B76B2E">
                        <w:rPr>
                          <w:b/>
                        </w:rPr>
                        <w:t>ConfigurationTracabilité</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12832" behindDoc="0" locked="0" layoutInCell="1" allowOverlap="1" wp14:anchorId="4D29EE20" wp14:editId="5CA123EE">
                <wp:simplePos x="0" y="0"/>
                <wp:positionH relativeFrom="column">
                  <wp:posOffset>36195</wp:posOffset>
                </wp:positionH>
                <wp:positionV relativeFrom="paragraph">
                  <wp:posOffset>1586230</wp:posOffset>
                </wp:positionV>
                <wp:extent cx="2095500" cy="3143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ConfigurationParametre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9EE20" id="Rectangle 40" o:spid="_x0000_s1052" style="position:absolute;margin-left:2.85pt;margin-top:124.9pt;width:165pt;height:24.7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" fillcolor="#4bacc6 [3208]" strokecolor="#243f60 [1604]" strokeweight="2pt">
                <v:textbox>
                  <w:txbxContent>
                    <w:p w:rsidR="00A71DDD" w:rsidRPr="00B76B2E" w:rsidRDefault="00A71DDD" w:rsidP="000C171B">
                      <w:pPr>
                        <w:jc w:val="center"/>
                        <w:rPr>
                          <w:b/>
                        </w:rPr>
                      </w:pPr>
                      <w:r w:rsidRPr="00B76B2E">
                        <w:rPr>
                          <w:b/>
                        </w:rPr>
                        <w:t>ConfigurationParametre</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06688" behindDoc="0" locked="0" layoutInCell="1" allowOverlap="1" wp14:anchorId="2CEC474A" wp14:editId="7F77B5F3">
                <wp:simplePos x="0" y="0"/>
                <wp:positionH relativeFrom="column">
                  <wp:posOffset>8890</wp:posOffset>
                </wp:positionH>
                <wp:positionV relativeFrom="paragraph">
                  <wp:posOffset>949325</wp:posOffset>
                </wp:positionV>
                <wp:extent cx="2095500" cy="3143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C474A" id="Rectangle 38" o:spid="_x0000_s1053" style="position:absolute;margin-left:.7pt;margin-top:74.75pt;width:165pt;height:24.7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" fillcolor="#9bbb59 [3206]" strokecolor="#243f60 [1604]" strokeweight="2pt">
                <v:textbox>
                  <w:txbxContent>
                    <w:p w:rsidR="00A71DDD" w:rsidRPr="00B76B2E" w:rsidRDefault="00A71DDD" w:rsidP="000C171B">
                      <w:pPr>
                        <w:jc w:val="center"/>
                        <w:rPr>
                          <w:b/>
                        </w:rPr>
                      </w:pPr>
                      <w:r w:rsidRPr="00B76B2E">
                        <w:rPr>
                          <w:b/>
                        </w:rPr>
                        <w:t>ConfigurationOperation</w:t>
                      </w:r>
                    </w:p>
                  </w:txbxContent>
                </v:textbox>
              </v:rect>
            </w:pict>
          </mc:Fallback>
        </mc:AlternateContent>
      </w:r>
      <w:r w:rsidR="00707F76" w:rsidRPr="00106D48">
        <w:rPr>
          <w:rFonts w:ascii="Arial" w:hAnsi="Arial"/>
          <w:b/>
          <w:caps/>
          <w:noProof/>
          <w:sz w:val="28"/>
          <w:szCs w:val="20"/>
        </w:rPr>
        <mc:AlternateContent>
          <mc:Choice Requires="wps">
            <w:drawing>
              <wp:anchor distT="0" distB="0" distL="114300" distR="114300" simplePos="0" relativeHeight="251500544" behindDoc="0" locked="0" layoutInCell="1" allowOverlap="1" wp14:anchorId="2E8C23D7" wp14:editId="5147AC9F">
                <wp:simplePos x="0" y="0"/>
                <wp:positionH relativeFrom="column">
                  <wp:posOffset>41275</wp:posOffset>
                </wp:positionH>
                <wp:positionV relativeFrom="paragraph">
                  <wp:posOffset>277495</wp:posOffset>
                </wp:positionV>
                <wp:extent cx="2095500" cy="3143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7F5C17">
                            <w:pPr>
                              <w:jc w:val="center"/>
                              <w:rPr>
                                <w:b/>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r w:rsidRPr="00B76B2E">
                              <w:rPr>
                                <w:b/>
                              </w:rPr>
                              <w:t>ConfigurationProcess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C23D7" id="Rectangle 36" o:spid="_x0000_s1054" style="position:absolute;margin-left:3.25pt;margin-top:21.85pt;width:165pt;height:24.7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" fillcolor="#c0504d [3205]" strokecolor="#243f60 [1604]" strokeweight="2pt">
                <v:textbox>
                  <w:txbxContent>
                    <w:p w:rsidR="00A71DDD" w:rsidRPr="00B76B2E" w:rsidRDefault="00A71DDD" w:rsidP="007F5C17">
                      <w:pPr>
                        <w:jc w:val="center"/>
                        <w:rPr>
                          <w:b/>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r w:rsidRPr="00B76B2E">
                        <w:rPr>
                          <w:b/>
                        </w:rPr>
                        <w:t>ConfigurationProcess</w:t>
                      </w:r>
                    </w:p>
                  </w:txbxContent>
                </v:textbox>
              </v:rect>
            </w:pict>
          </mc:Fallback>
        </mc:AlternateContent>
      </w:r>
      <w:r w:rsidR="00606641" w:rsidRPr="00106D48">
        <w:rPr>
          <w:rFonts w:ascii="Arial" w:hAnsi="Arial"/>
          <w:b/>
          <w:caps/>
          <w:noProof/>
          <w:sz w:val="28"/>
          <w:szCs w:val="20"/>
        </w:rPr>
        <mc:AlternateContent>
          <mc:Choice Requires="wps">
            <w:drawing>
              <wp:anchor distT="0" distB="0" distL="114300" distR="114300" simplePos="0" relativeHeight="251580416" behindDoc="0" locked="0" layoutInCell="1" allowOverlap="1" wp14:anchorId="45B62E79" wp14:editId="7921A235">
                <wp:simplePos x="0" y="0"/>
                <wp:positionH relativeFrom="column">
                  <wp:posOffset>6743519</wp:posOffset>
                </wp:positionH>
                <wp:positionV relativeFrom="paragraph">
                  <wp:posOffset>118926</wp:posOffset>
                </wp:positionV>
                <wp:extent cx="728072" cy="1"/>
                <wp:effectExtent l="0" t="76200" r="34290" b="152400"/>
                <wp:wrapNone/>
                <wp:docPr id="77" name="Connecteur droit avec flèche 77"/>
                <wp:cNvGraphicFramePr/>
                <a:graphic xmlns:a="http://schemas.openxmlformats.org/drawingml/2006/main">
                  <a:graphicData uri="http://schemas.microsoft.com/office/word/2010/wordprocessingShape">
                    <wps:wsp>
                      <wps:cNvCnPr/>
                      <wps:spPr>
                        <a:xfrm>
                          <a:off x="0" y="0"/>
                          <a:ext cx="728072"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1CD00" id="Connecteur droit avec flèche 77" o:spid="_x0000_s1026" type="#_x0000_t32" style="position:absolute;margin-left:531pt;margin-top:9.35pt;width:57.35pt;height:0;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" strokecolor="#4f81bd [3204]" strokeweight="2pt">
                <v:stroke endarrow="open"/>
                <v:shadow on="t" color="black" opacity="24903f" origin=",.5" offset="0,.55556mm"/>
              </v:shape>
            </w:pict>
          </mc:Fallback>
        </mc:AlternateContent>
      </w:r>
      <w:r w:rsidR="00606641" w:rsidRPr="00106D48">
        <w:rPr>
          <w:rFonts w:ascii="Arial" w:hAnsi="Arial"/>
          <w:b/>
          <w:caps/>
          <w:noProof/>
          <w:sz w:val="28"/>
          <w:szCs w:val="20"/>
        </w:rPr>
        <mc:AlternateContent>
          <mc:Choice Requires="wps">
            <w:drawing>
              <wp:anchor distT="0" distB="0" distL="114300" distR="114300" simplePos="0" relativeHeight="251534336" behindDoc="0" locked="0" layoutInCell="1" allowOverlap="1" wp14:anchorId="1A58CBAF" wp14:editId="5B8AB8F0">
                <wp:simplePos x="0" y="0"/>
                <wp:positionH relativeFrom="column">
                  <wp:posOffset>7381149</wp:posOffset>
                </wp:positionH>
                <wp:positionV relativeFrom="paragraph">
                  <wp:posOffset>-29845</wp:posOffset>
                </wp:positionV>
                <wp:extent cx="2095500" cy="3143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20955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AccesDossierExcel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8CBAF" id="Rectangle 52" o:spid="_x0000_s1055" style="position:absolute;margin-left:581.2pt;margin-top:-2.35pt;width:165pt;height:24.7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" fillcolor="#4f81bd [3204]" strokecolor="#243f60 [1604]" strokeweight="2pt">
                <v:textbox>
                  <w:txbxContent>
                    <w:p w:rsidR="00A71DDD" w:rsidRPr="00B76B2E" w:rsidRDefault="00A71DDD" w:rsidP="000C171B">
                      <w:pPr>
                        <w:jc w:val="center"/>
                        <w:rPr>
                          <w:b/>
                        </w:rPr>
                      </w:pPr>
                      <w:r w:rsidRPr="00B76B2E">
                        <w:rPr>
                          <w:b/>
                        </w:rPr>
                        <w:t>AccesDossierExcel</w:t>
                      </w:r>
                    </w:p>
                  </w:txbxContent>
                </v:textbox>
              </v:rect>
            </w:pict>
          </mc:Fallback>
        </mc:AlternateContent>
      </w:r>
      <w:r w:rsidR="00606641" w:rsidRPr="00106D48">
        <w:rPr>
          <w:rFonts w:ascii="Arial" w:hAnsi="Arial"/>
          <w:b/>
          <w:caps/>
          <w:noProof/>
          <w:sz w:val="28"/>
          <w:szCs w:val="20"/>
        </w:rPr>
        <mc:AlternateContent>
          <mc:Choice Requires="wps">
            <w:drawing>
              <wp:anchor distT="0" distB="0" distL="114300" distR="114300" simplePos="0" relativeHeight="251497472" behindDoc="0" locked="0" layoutInCell="1" allowOverlap="1" wp14:anchorId="73E5AA26" wp14:editId="4CBD6146">
                <wp:simplePos x="0" y="0"/>
                <wp:positionH relativeFrom="column">
                  <wp:posOffset>3556635</wp:posOffset>
                </wp:positionH>
                <wp:positionV relativeFrom="paragraph">
                  <wp:posOffset>-125095</wp:posOffset>
                </wp:positionV>
                <wp:extent cx="319087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190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C45E32" w:rsidRDefault="00A71DDD" w:rsidP="00C45E32">
                            <w:pPr>
                              <w:jc w:val="center"/>
                              <w:rPr>
                                <w:b/>
                                <w:sz w:val="32"/>
                                <w:szCs w:val="32"/>
                              </w:rPr>
                            </w:pPr>
                            <w:r w:rsidRPr="00C45E32">
                              <w:rPr>
                                <w:b/>
                                <w:sz w:val="32"/>
                                <w:szCs w:val="32"/>
                              </w:rPr>
                              <w:t>DossierConfiguration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5AA26" id="Rectangle 4" o:spid="_x0000_s1056" style="position:absolute;margin-left:280.05pt;margin-top:-9.85pt;width:251.25pt;height:39.7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NDfgIAAEw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" fillcolor="#4f81bd [3204]" strokecolor="#243f60 [1604]" strokeweight="2pt">
                <v:textbox>
                  <w:txbxContent>
                    <w:p w:rsidR="00A71DDD" w:rsidRPr="00C45E32" w:rsidRDefault="00A71DDD" w:rsidP="00C45E32">
                      <w:pPr>
                        <w:jc w:val="center"/>
                        <w:rPr>
                          <w:b/>
                          <w:sz w:val="32"/>
                          <w:szCs w:val="32"/>
                        </w:rPr>
                      </w:pPr>
                      <w:r w:rsidRPr="00C45E32">
                        <w:rPr>
                          <w:b/>
                          <w:sz w:val="32"/>
                          <w:szCs w:val="32"/>
                        </w:rPr>
                        <w:t>DossierConfiguration</w:t>
                      </w:r>
                    </w:p>
                  </w:txbxContent>
                </v:textbox>
              </v:rect>
            </w:pict>
          </mc:Fallback>
        </mc:AlternateContent>
      </w:r>
      <w:r w:rsidR="004F09D3" w:rsidRPr="00106D48">
        <w:rPr>
          <w:rFonts w:ascii="Arial" w:hAnsi="Arial"/>
          <w:b/>
          <w:caps/>
          <w:noProof/>
          <w:sz w:val="28"/>
          <w:szCs w:val="20"/>
        </w:rPr>
        <mc:AlternateContent>
          <mc:Choice Requires="wps">
            <w:drawing>
              <wp:anchor distT="0" distB="0" distL="114300" distR="114300" simplePos="0" relativeHeight="251727872" behindDoc="0" locked="0" layoutInCell="1" allowOverlap="1" wp14:anchorId="1849A2CF" wp14:editId="5BF793A6">
                <wp:simplePos x="0" y="0"/>
                <wp:positionH relativeFrom="column">
                  <wp:posOffset>9632315</wp:posOffset>
                </wp:positionH>
                <wp:positionV relativeFrom="paragraph">
                  <wp:posOffset>3330212</wp:posOffset>
                </wp:positionV>
                <wp:extent cx="321129" cy="0"/>
                <wp:effectExtent l="57150" t="76200" r="0" b="152400"/>
                <wp:wrapNone/>
                <wp:docPr id="21" name="Connecteur droit avec flèche 21"/>
                <wp:cNvGraphicFramePr/>
                <a:graphic xmlns:a="http://schemas.openxmlformats.org/drawingml/2006/main">
                  <a:graphicData uri="http://schemas.microsoft.com/office/word/2010/wordprocessingShape">
                    <wps:wsp>
                      <wps:cNvCnPr/>
                      <wps:spPr>
                        <a:xfrm flipH="1">
                          <a:off x="0" y="0"/>
                          <a:ext cx="321129"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73AD80E" id="Connecteur droit avec flèche 21" o:spid="_x0000_s1026" type="#_x0000_t32" style="position:absolute;margin-left:758.45pt;margin-top:262.2pt;width:25.3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" strokecolor="#8064a2 [3207]" strokeweight="2pt">
                <v:stroke endarrow="open"/>
                <v:shadow on="t" color="black" opacity="24903f" origin=",.5" offset="0,.55556mm"/>
              </v:shape>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681792" behindDoc="0" locked="0" layoutInCell="1" allowOverlap="1" wp14:anchorId="43E826D7" wp14:editId="3C26D049">
                <wp:simplePos x="0" y="0"/>
                <wp:positionH relativeFrom="column">
                  <wp:posOffset>6876415</wp:posOffset>
                </wp:positionH>
                <wp:positionV relativeFrom="paragraph">
                  <wp:posOffset>3331210</wp:posOffset>
                </wp:positionV>
                <wp:extent cx="325755" cy="0"/>
                <wp:effectExtent l="0" t="76200" r="17145" b="152400"/>
                <wp:wrapNone/>
                <wp:docPr id="140" name="Connecteur droit avec flèche 140"/>
                <wp:cNvGraphicFramePr/>
                <a:graphic xmlns:a="http://schemas.openxmlformats.org/drawingml/2006/main">
                  <a:graphicData uri="http://schemas.microsoft.com/office/word/2010/wordprocessingShape">
                    <wps:wsp>
                      <wps:cNvCnPr/>
                      <wps:spPr>
                        <a:xfrm>
                          <a:off x="0" y="0"/>
                          <a:ext cx="32575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91571A3" id="Connecteur droit avec flèche 140" o:spid="_x0000_s1026" type="#_x0000_t32" style="position:absolute;margin-left:541.45pt;margin-top:262.3pt;width:25.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" strokecolor="#f79646 [3209]" strokeweight="2pt">
                <v:stroke endarrow="open"/>
                <v:shadow on="t" color="black" opacity="24903f" origin=",.5" offset="0,.55556mm"/>
              </v:shape>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678720" behindDoc="0" locked="0" layoutInCell="1" allowOverlap="1" wp14:anchorId="3811539E" wp14:editId="0BC198BD">
                <wp:simplePos x="0" y="0"/>
                <wp:positionH relativeFrom="column">
                  <wp:posOffset>6861810</wp:posOffset>
                </wp:positionH>
                <wp:positionV relativeFrom="paragraph">
                  <wp:posOffset>2056130</wp:posOffset>
                </wp:positionV>
                <wp:extent cx="10795" cy="1893570"/>
                <wp:effectExtent l="57150" t="19050" r="65405" b="87630"/>
                <wp:wrapNone/>
                <wp:docPr id="134" name="Connecteur droit 134"/>
                <wp:cNvGraphicFramePr/>
                <a:graphic xmlns:a="http://schemas.openxmlformats.org/drawingml/2006/main">
                  <a:graphicData uri="http://schemas.microsoft.com/office/word/2010/wordprocessingShape">
                    <wps:wsp>
                      <wps:cNvCnPr/>
                      <wps:spPr>
                        <a:xfrm>
                          <a:off x="0" y="0"/>
                          <a:ext cx="10795" cy="18935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68CD9" id="Connecteur droit 13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0.3pt,161.9pt" to="541.1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" strokecolor="#f79646 [3209]" strokeweight="2pt">
                <v:shadow on="t" color="black" opacity="24903f" origin=",.5" offset="0,.55556mm"/>
              </v:line>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555840" behindDoc="0" locked="0" layoutInCell="1" allowOverlap="1" wp14:anchorId="1D0D30F3" wp14:editId="1E1BAD27">
                <wp:simplePos x="0" y="0"/>
                <wp:positionH relativeFrom="column">
                  <wp:posOffset>7234555</wp:posOffset>
                </wp:positionH>
                <wp:positionV relativeFrom="paragraph">
                  <wp:posOffset>3175635</wp:posOffset>
                </wp:positionV>
                <wp:extent cx="2400300" cy="3143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ConfigurationEchangeVariable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D30F3" id="Rectangle 60" o:spid="_x0000_s1057" style="position:absolute;margin-left:569.65pt;margin-top:250.05pt;width:189pt;height:24.7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" fillcolor="#4bacc6 [3208]" strokecolor="#243f60 [1604]" strokeweight="2pt">
                <v:textbox>
                  <w:txbxContent>
                    <w:p w:rsidR="00A71DDD" w:rsidRPr="00B76B2E" w:rsidRDefault="00A71DDD" w:rsidP="00926A65">
                      <w:pPr>
                        <w:jc w:val="center"/>
                        <w:rPr>
                          <w:b/>
                        </w:rPr>
                      </w:pPr>
                      <w:r w:rsidRPr="00B76B2E">
                        <w:rPr>
                          <w:b/>
                        </w:rPr>
                        <w:t>ConfigurationEchangeVariable</w:t>
                      </w:r>
                    </w:p>
                  </w:txbxContent>
                </v:textbox>
              </v:rect>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522048" behindDoc="0" locked="0" layoutInCell="1" allowOverlap="1" wp14:anchorId="26CE6099" wp14:editId="565CA699">
                <wp:simplePos x="0" y="0"/>
                <wp:positionH relativeFrom="column">
                  <wp:posOffset>7387590</wp:posOffset>
                </wp:positionH>
                <wp:positionV relativeFrom="paragraph">
                  <wp:posOffset>2524125</wp:posOffset>
                </wp:positionV>
                <wp:extent cx="2193290" cy="314325"/>
                <wp:effectExtent l="0" t="0" r="16510" b="28575"/>
                <wp:wrapNone/>
                <wp:docPr id="45" name="Rectangle 45"/>
                <wp:cNvGraphicFramePr/>
                <a:graphic xmlns:a="http://schemas.openxmlformats.org/drawingml/2006/main">
                  <a:graphicData uri="http://schemas.microsoft.com/office/word/2010/wordprocessingShape">
                    <wps:wsp>
                      <wps:cNvSpPr/>
                      <wps:spPr>
                        <a:xfrm>
                          <a:off x="0" y="0"/>
                          <a:ext cx="2193290" cy="31432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ConfigurationModeMarche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6099" id="Rectangle 45" o:spid="_x0000_s1058" style="position:absolute;margin-left:581.7pt;margin-top:198.75pt;width:172.7pt;height:24.7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" fillcolor="#4bacc6 [3208]" strokecolor="#243f60 [1604]" strokeweight="2pt">
                <v:textbox>
                  <w:txbxContent>
                    <w:p w:rsidR="00A71DDD" w:rsidRPr="00B76B2E" w:rsidRDefault="00A71DDD" w:rsidP="000C171B">
                      <w:pPr>
                        <w:jc w:val="center"/>
                        <w:rPr>
                          <w:b/>
                        </w:rPr>
                      </w:pPr>
                      <w:r w:rsidRPr="00B76B2E">
                        <w:rPr>
                          <w:b/>
                        </w:rPr>
                        <w:t>ConfigurationModeMarche</w:t>
                      </w:r>
                    </w:p>
                  </w:txbxContent>
                </v:textbox>
              </v:rect>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525120" behindDoc="0" locked="0" layoutInCell="1" allowOverlap="1" wp14:anchorId="3B700D54" wp14:editId="54BC2FDF">
                <wp:simplePos x="0" y="0"/>
                <wp:positionH relativeFrom="column">
                  <wp:posOffset>7412355</wp:posOffset>
                </wp:positionH>
                <wp:positionV relativeFrom="paragraph">
                  <wp:posOffset>1903730</wp:posOffset>
                </wp:positionV>
                <wp:extent cx="2095500" cy="3143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20955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ConfigurationClasseMode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00D54" id="Rectangle 49" o:spid="_x0000_s1059" style="position:absolute;margin-left:583.65pt;margin-top:149.9pt;width:165pt;height:24.7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" fillcolor="#f79646 [3209]" strokecolor="#243f60 [1604]" strokeweight="2pt">
                <v:textbox>
                  <w:txbxContent>
                    <w:p w:rsidR="00A71DDD" w:rsidRPr="00B76B2E" w:rsidRDefault="00A71DDD" w:rsidP="000C171B">
                      <w:pPr>
                        <w:jc w:val="center"/>
                        <w:rPr>
                          <w:b/>
                        </w:rPr>
                      </w:pPr>
                      <w:r w:rsidRPr="00B76B2E">
                        <w:rPr>
                          <w:b/>
                        </w:rPr>
                        <w:t>ConfigurationClasseMode</w:t>
                      </w:r>
                    </w:p>
                  </w:txbxContent>
                </v:textbox>
              </v:rect>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528192" behindDoc="0" locked="0" layoutInCell="1" allowOverlap="1" wp14:anchorId="52856E7A" wp14:editId="63EC30CF">
                <wp:simplePos x="0" y="0"/>
                <wp:positionH relativeFrom="column">
                  <wp:posOffset>7394575</wp:posOffset>
                </wp:positionH>
                <wp:positionV relativeFrom="paragraph">
                  <wp:posOffset>1238250</wp:posOffset>
                </wp:positionV>
                <wp:extent cx="2193290" cy="314325"/>
                <wp:effectExtent l="0" t="0" r="16510" b="28575"/>
                <wp:wrapNone/>
                <wp:docPr id="50" name="Rectangle 50"/>
                <wp:cNvGraphicFramePr/>
                <a:graphic xmlns:a="http://schemas.openxmlformats.org/drawingml/2006/main">
                  <a:graphicData uri="http://schemas.microsoft.com/office/word/2010/wordprocessingShape">
                    <wps:wsp>
                      <wps:cNvSpPr/>
                      <wps:spPr>
                        <a:xfrm>
                          <a:off x="0" y="0"/>
                          <a:ext cx="2193290" cy="3143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ConfigurationFamilleMode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56E7A" id="Rectangle 50" o:spid="_x0000_s1060" style="position:absolute;margin-left:582.25pt;margin-top:97.5pt;width:172.7pt;height:24.7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" fillcolor="#9bbb59 [3206]" strokecolor="#243f60 [1604]" strokeweight="2pt">
                <v:textbox>
                  <w:txbxContent>
                    <w:p w:rsidR="00A71DDD" w:rsidRPr="00B76B2E" w:rsidRDefault="00A71DDD" w:rsidP="000C171B">
                      <w:pPr>
                        <w:jc w:val="center"/>
                        <w:rPr>
                          <w:b/>
                        </w:rPr>
                      </w:pPr>
                      <w:r w:rsidRPr="00B76B2E">
                        <w:rPr>
                          <w:b/>
                        </w:rPr>
                        <w:t>ConfigurationFamilleMode</w:t>
                      </w:r>
                    </w:p>
                  </w:txbxContent>
                </v:textbox>
              </v:rect>
            </w:pict>
          </mc:Fallback>
        </mc:AlternateContent>
      </w:r>
      <w:r w:rsidR="00E13450" w:rsidRPr="00106D48">
        <w:rPr>
          <w:rFonts w:ascii="Arial" w:hAnsi="Arial"/>
          <w:b/>
          <w:caps/>
          <w:noProof/>
          <w:sz w:val="28"/>
          <w:szCs w:val="20"/>
        </w:rPr>
        <mc:AlternateContent>
          <mc:Choice Requires="wps">
            <w:drawing>
              <wp:anchor distT="0" distB="0" distL="114300" distR="114300" simplePos="0" relativeHeight="251531264" behindDoc="0" locked="0" layoutInCell="1" allowOverlap="1" wp14:anchorId="77196404" wp14:editId="241EE018">
                <wp:simplePos x="0" y="0"/>
                <wp:positionH relativeFrom="column">
                  <wp:posOffset>7391400</wp:posOffset>
                </wp:positionH>
                <wp:positionV relativeFrom="paragraph">
                  <wp:posOffset>619760</wp:posOffset>
                </wp:positionV>
                <wp:extent cx="2193290" cy="314325"/>
                <wp:effectExtent l="0" t="0" r="16510" b="28575"/>
                <wp:wrapNone/>
                <wp:docPr id="51" name="Rectangle 51"/>
                <wp:cNvGraphicFramePr/>
                <a:graphic xmlns:a="http://schemas.openxmlformats.org/drawingml/2006/main">
                  <a:graphicData uri="http://schemas.microsoft.com/office/word/2010/wordprocessingShape">
                    <wps:wsp>
                      <wps:cNvSpPr/>
                      <wps:spPr>
                        <a:xfrm>
                          <a:off x="0" y="0"/>
                          <a:ext cx="2193290" cy="3143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0C171B">
                            <w:pPr>
                              <w:jc w:val="center"/>
                              <w:rPr>
                                <w:b/>
                              </w:rPr>
                            </w:pPr>
                            <w:r w:rsidRPr="00B76B2E">
                              <w:rPr>
                                <w:b/>
                              </w:rPr>
                              <w:t>ConfigurationModeleMode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96404" id="Rectangle 51" o:spid="_x0000_s1061" style="position:absolute;margin-left:582pt;margin-top:48.8pt;width:172.7pt;height:24.7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" fillcolor="#c0504d [3205]" strokecolor="#243f60 [1604]" strokeweight="2pt">
                <v:textbox>
                  <w:txbxContent>
                    <w:p w:rsidR="00A71DDD" w:rsidRPr="00B76B2E" w:rsidRDefault="00A71DDD" w:rsidP="000C171B">
                      <w:pPr>
                        <w:jc w:val="center"/>
                        <w:rPr>
                          <w:b/>
                        </w:rPr>
                      </w:pPr>
                      <w:r w:rsidRPr="00B76B2E">
                        <w:rPr>
                          <w:b/>
                        </w:rPr>
                        <w:t>ConfigurationModeleMode</w:t>
                      </w:r>
                    </w:p>
                  </w:txbxContent>
                </v:textbox>
              </v:rect>
            </w:pict>
          </mc:Fallback>
        </mc:AlternateContent>
      </w:r>
      <w:r w:rsidR="00A403DF" w:rsidRPr="00106D48">
        <w:rPr>
          <w:rFonts w:ascii="Arial" w:hAnsi="Arial"/>
          <w:b/>
          <w:caps/>
          <w:noProof/>
          <w:sz w:val="28"/>
          <w:szCs w:val="20"/>
        </w:rPr>
        <mc:AlternateContent>
          <mc:Choice Requires="wps">
            <w:drawing>
              <wp:anchor distT="0" distB="0" distL="114300" distR="114300" simplePos="0" relativeHeight="251561984" behindDoc="0" locked="0" layoutInCell="1" allowOverlap="1" wp14:anchorId="4F87CF43" wp14:editId="28270F50">
                <wp:simplePos x="0" y="0"/>
                <wp:positionH relativeFrom="column">
                  <wp:posOffset>4029710</wp:posOffset>
                </wp:positionH>
                <wp:positionV relativeFrom="paragraph">
                  <wp:posOffset>5697855</wp:posOffset>
                </wp:positionV>
                <wp:extent cx="2400300" cy="3143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2400300" cy="31432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DDD" w:rsidRPr="00B76B2E" w:rsidRDefault="00A71DDD" w:rsidP="00926A65">
                            <w:pPr>
                              <w:jc w:val="center"/>
                              <w:rPr>
                                <w:b/>
                              </w:rPr>
                            </w:pPr>
                            <w:r w:rsidRPr="00B76B2E">
                              <w:rPr>
                                <w:b/>
                              </w:rPr>
                              <w:t>ConfigurationStation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7CF43" id="Rectangle 62" o:spid="_x0000_s1062" style="position:absolute;margin-left:317.3pt;margin-top:448.65pt;width:189pt;height:24.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" fillcolor="#f79646 [3209]" strokecolor="#243f60 [1604]" strokeweight="2pt">
                <v:textbox>
                  <w:txbxContent>
                    <w:p w:rsidR="00A71DDD" w:rsidRPr="00B76B2E" w:rsidRDefault="00A71DDD" w:rsidP="00926A65">
                      <w:pPr>
                        <w:jc w:val="center"/>
                        <w:rPr>
                          <w:b/>
                        </w:rPr>
                      </w:pPr>
                      <w:r w:rsidRPr="00B76B2E">
                        <w:rPr>
                          <w:b/>
                        </w:rPr>
                        <w:t>ConfigurationStation</w:t>
                      </w:r>
                    </w:p>
                  </w:txbxContent>
                </v:textbox>
              </v:rect>
            </w:pict>
          </mc:Fallback>
        </mc:AlternateContent>
      </w:r>
      <w:r w:rsidR="00B76B2E" w:rsidRPr="00106D48">
        <w:rPr>
          <w:rFonts w:ascii="Arial" w:hAnsi="Arial"/>
          <w:b/>
          <w:caps/>
          <w:noProof/>
          <w:sz w:val="28"/>
          <w:szCs w:val="20"/>
        </w:rPr>
        <mc:AlternateContent>
          <mc:Choice Requires="wps">
            <w:drawing>
              <wp:anchor distT="0" distB="0" distL="114300" distR="114300" simplePos="0" relativeHeight="251709440" behindDoc="0" locked="0" layoutInCell="1" allowOverlap="1" wp14:anchorId="7D833EF5" wp14:editId="2F134779">
                <wp:simplePos x="0" y="0"/>
                <wp:positionH relativeFrom="column">
                  <wp:posOffset>5326834</wp:posOffset>
                </wp:positionH>
                <wp:positionV relativeFrom="paragraph">
                  <wp:posOffset>1577612</wp:posOffset>
                </wp:positionV>
                <wp:extent cx="0" cy="206829"/>
                <wp:effectExtent l="57150" t="19050" r="76200" b="79375"/>
                <wp:wrapNone/>
                <wp:docPr id="160" name="Connecteur droit 160"/>
                <wp:cNvGraphicFramePr/>
                <a:graphic xmlns:a="http://schemas.openxmlformats.org/drawingml/2006/main">
                  <a:graphicData uri="http://schemas.microsoft.com/office/word/2010/wordprocessingShape">
                    <wps:wsp>
                      <wps:cNvCnPr/>
                      <wps:spPr>
                        <a:xfrm>
                          <a:off x="0" y="0"/>
                          <a:ext cx="0" cy="20682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50D054EB" id="Connecteur droit 1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9.45pt,124.2pt" to="419.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" strokecolor="#9bbb59 [3206]"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632640" behindDoc="0" locked="0" layoutInCell="1" allowOverlap="1" wp14:anchorId="11A9BA36" wp14:editId="37596782">
                <wp:simplePos x="0" y="0"/>
                <wp:positionH relativeFrom="column">
                  <wp:posOffset>3552190</wp:posOffset>
                </wp:positionH>
                <wp:positionV relativeFrom="paragraph">
                  <wp:posOffset>1773555</wp:posOffset>
                </wp:positionV>
                <wp:extent cx="1774190" cy="0"/>
                <wp:effectExtent l="38100" t="38100" r="54610" b="95250"/>
                <wp:wrapNone/>
                <wp:docPr id="111" name="Connecteur droit 111"/>
                <wp:cNvGraphicFramePr/>
                <a:graphic xmlns:a="http://schemas.openxmlformats.org/drawingml/2006/main">
                  <a:graphicData uri="http://schemas.microsoft.com/office/word/2010/wordprocessingShape">
                    <wps:wsp>
                      <wps:cNvCnPr/>
                      <wps:spPr>
                        <a:xfrm flipH="1">
                          <a:off x="0" y="0"/>
                          <a:ext cx="1774190" cy="0"/>
                        </a:xfrm>
                        <a:prstGeom prst="line">
                          <a:avLst/>
                        </a:prstGeom>
                        <a:ln>
                          <a:solidFill>
                            <a:schemeClr val="accent3"/>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5A15FF5" id="Connecteur droit 111" o:spid="_x0000_s1026" style="position:absolute;flip:x;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7pt,139.65pt" to="419.4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" strokecolor="#9bbb59 [3206]"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635712" behindDoc="0" locked="0" layoutInCell="1" allowOverlap="1" wp14:anchorId="7BE4C169" wp14:editId="11DCDB86">
                <wp:simplePos x="0" y="0"/>
                <wp:positionH relativeFrom="column">
                  <wp:posOffset>3538855</wp:posOffset>
                </wp:positionH>
                <wp:positionV relativeFrom="paragraph">
                  <wp:posOffset>1773555</wp:posOffset>
                </wp:positionV>
                <wp:extent cx="2540" cy="4089400"/>
                <wp:effectExtent l="57150" t="19050" r="73660" b="82550"/>
                <wp:wrapNone/>
                <wp:docPr id="112" name="Connecteur droit 112"/>
                <wp:cNvGraphicFramePr/>
                <a:graphic xmlns:a="http://schemas.openxmlformats.org/drawingml/2006/main">
                  <a:graphicData uri="http://schemas.microsoft.com/office/word/2010/wordprocessingShape">
                    <wps:wsp>
                      <wps:cNvCnPr/>
                      <wps:spPr>
                        <a:xfrm flipH="1">
                          <a:off x="0" y="0"/>
                          <a:ext cx="2540" cy="4089400"/>
                        </a:xfrm>
                        <a:prstGeom prst="line">
                          <a:avLst/>
                        </a:prstGeom>
                        <a:ln>
                          <a:solidFill>
                            <a:schemeClr val="accent3"/>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B875F" id="Connecteur droit 11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5pt,139.65pt" to="278.85pt,4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" strokecolor="#9bbb59 [3206]"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706368" behindDoc="0" locked="0" layoutInCell="1" allowOverlap="1" wp14:anchorId="60DE5940" wp14:editId="4D12E795">
                <wp:simplePos x="0" y="0"/>
                <wp:positionH relativeFrom="column">
                  <wp:posOffset>134529</wp:posOffset>
                </wp:positionH>
                <wp:positionV relativeFrom="paragraph">
                  <wp:posOffset>303984</wp:posOffset>
                </wp:positionV>
                <wp:extent cx="0" cy="0"/>
                <wp:effectExtent l="0" t="0" r="0" b="0"/>
                <wp:wrapNone/>
                <wp:docPr id="158" name="Connecteur droit 15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7377D" id="Connecteur droit 15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6pt,23.95pt" to="10.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" strokecolor="#4579b8 [3044]"/>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694080" behindDoc="0" locked="0" layoutInCell="1" allowOverlap="1" wp14:anchorId="694B1837" wp14:editId="00ECF510">
                <wp:simplePos x="0" y="0"/>
                <wp:positionH relativeFrom="column">
                  <wp:posOffset>6447155</wp:posOffset>
                </wp:positionH>
                <wp:positionV relativeFrom="paragraph">
                  <wp:posOffset>3949700</wp:posOffset>
                </wp:positionV>
                <wp:extent cx="402590" cy="0"/>
                <wp:effectExtent l="38100" t="38100" r="54610" b="95250"/>
                <wp:wrapNone/>
                <wp:docPr id="152" name="Connecteur droit 152"/>
                <wp:cNvGraphicFramePr/>
                <a:graphic xmlns:a="http://schemas.openxmlformats.org/drawingml/2006/main">
                  <a:graphicData uri="http://schemas.microsoft.com/office/word/2010/wordprocessingShape">
                    <wps:wsp>
                      <wps:cNvCnPr/>
                      <wps:spPr>
                        <a:xfrm flipH="1">
                          <a:off x="0" y="0"/>
                          <a:ext cx="4025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AEB77E7" id="Connecteur droit 152"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507.65pt,311pt" to="539.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" strokecolor="#f79646 [3209]"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703296" behindDoc="0" locked="0" layoutInCell="1" allowOverlap="1" wp14:anchorId="1D821CB0" wp14:editId="2393566B">
                <wp:simplePos x="0" y="0"/>
                <wp:positionH relativeFrom="column">
                  <wp:posOffset>6442075</wp:posOffset>
                </wp:positionH>
                <wp:positionV relativeFrom="paragraph">
                  <wp:posOffset>3329305</wp:posOffset>
                </wp:positionV>
                <wp:extent cx="402590" cy="0"/>
                <wp:effectExtent l="38100" t="38100" r="54610" b="95250"/>
                <wp:wrapNone/>
                <wp:docPr id="154" name="Connecteur droit 154"/>
                <wp:cNvGraphicFramePr/>
                <a:graphic xmlns:a="http://schemas.openxmlformats.org/drawingml/2006/main">
                  <a:graphicData uri="http://schemas.microsoft.com/office/word/2010/wordprocessingShape">
                    <wps:wsp>
                      <wps:cNvCnPr/>
                      <wps:spPr>
                        <a:xfrm flipH="1">
                          <a:off x="0" y="0"/>
                          <a:ext cx="4025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BA84D21" id="Connecteur droit 15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507.25pt,262.15pt" to="538.9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" strokecolor="#f79646 [3209]"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697152" behindDoc="0" locked="0" layoutInCell="1" allowOverlap="1" wp14:anchorId="66671AFA" wp14:editId="1C82D1AF">
                <wp:simplePos x="0" y="0"/>
                <wp:positionH relativeFrom="column">
                  <wp:posOffset>6442075</wp:posOffset>
                </wp:positionH>
                <wp:positionV relativeFrom="paragraph">
                  <wp:posOffset>2708910</wp:posOffset>
                </wp:positionV>
                <wp:extent cx="402590" cy="0"/>
                <wp:effectExtent l="38100" t="38100" r="54610" b="95250"/>
                <wp:wrapNone/>
                <wp:docPr id="153" name="Connecteur droit 153"/>
                <wp:cNvGraphicFramePr/>
                <a:graphic xmlns:a="http://schemas.openxmlformats.org/drawingml/2006/main">
                  <a:graphicData uri="http://schemas.microsoft.com/office/word/2010/wordprocessingShape">
                    <wps:wsp>
                      <wps:cNvCnPr/>
                      <wps:spPr>
                        <a:xfrm flipH="1">
                          <a:off x="0" y="0"/>
                          <a:ext cx="4025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E976EF0" id="Connecteur droit 15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507.25pt,213.3pt" to="538.95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" strokecolor="#f79646 [3209]" strokeweight="2pt">
                <v:shadow on="t" color="black" opacity="24903f" origin=",.5" offset="0,.55556mm"/>
              </v:line>
            </w:pict>
          </mc:Fallback>
        </mc:AlternateContent>
      </w:r>
      <w:r w:rsidR="005E70A7" w:rsidRPr="00106D48">
        <w:rPr>
          <w:rFonts w:ascii="Arial" w:hAnsi="Arial"/>
          <w:b/>
          <w:caps/>
          <w:noProof/>
          <w:sz w:val="28"/>
          <w:szCs w:val="20"/>
        </w:rPr>
        <mc:AlternateContent>
          <mc:Choice Requires="wps">
            <w:drawing>
              <wp:anchor distT="0" distB="0" distL="114300" distR="114300" simplePos="0" relativeHeight="251687936" behindDoc="0" locked="0" layoutInCell="1" allowOverlap="1" wp14:anchorId="61B2F519" wp14:editId="2971A7B6">
                <wp:simplePos x="0" y="0"/>
                <wp:positionH relativeFrom="column">
                  <wp:posOffset>6459129</wp:posOffset>
                </wp:positionH>
                <wp:positionV relativeFrom="paragraph">
                  <wp:posOffset>2056584</wp:posOffset>
                </wp:positionV>
                <wp:extent cx="402772" cy="0"/>
                <wp:effectExtent l="38100" t="38100" r="54610" b="95250"/>
                <wp:wrapNone/>
                <wp:docPr id="151" name="Connecteur droit 151"/>
                <wp:cNvGraphicFramePr/>
                <a:graphic xmlns:a="http://schemas.openxmlformats.org/drawingml/2006/main">
                  <a:graphicData uri="http://schemas.microsoft.com/office/word/2010/wordprocessingShape">
                    <wps:wsp>
                      <wps:cNvCnPr/>
                      <wps:spPr>
                        <a:xfrm flipH="1">
                          <a:off x="0" y="0"/>
                          <a:ext cx="402772"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DCDC56D" id="Connecteur droit 15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508.6pt,161.95pt" to="540.3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" strokecolor="#f79646 [3209]" strokeweight="2pt">
                <v:shadow on="t" color="black" opacity="24903f" origin=",.5" offset="0,.55556mm"/>
              </v:lin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57216" behindDoc="0" locked="0" layoutInCell="1" allowOverlap="1" wp14:anchorId="083BAC9D" wp14:editId="7459BF0D">
                <wp:simplePos x="0" y="0"/>
                <wp:positionH relativeFrom="column">
                  <wp:posOffset>3517900</wp:posOffset>
                </wp:positionH>
                <wp:positionV relativeFrom="paragraph">
                  <wp:posOffset>2054225</wp:posOffset>
                </wp:positionV>
                <wp:extent cx="518160" cy="0"/>
                <wp:effectExtent l="0" t="76200" r="34290" b="152400"/>
                <wp:wrapNone/>
                <wp:docPr id="118" name="Connecteur droit avec flèche 118"/>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4C23E1D9" id="Connecteur droit avec flèche 118" o:spid="_x0000_s1026" type="#_x0000_t32" style="position:absolute;margin-left:277pt;margin-top:161.75pt;width:40.8pt;height: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48000" behindDoc="0" locked="0" layoutInCell="1" allowOverlap="1" wp14:anchorId="32034285" wp14:editId="421BB844">
                <wp:simplePos x="0" y="0"/>
                <wp:positionH relativeFrom="column">
                  <wp:posOffset>3547745</wp:posOffset>
                </wp:positionH>
                <wp:positionV relativeFrom="paragraph">
                  <wp:posOffset>2707640</wp:posOffset>
                </wp:positionV>
                <wp:extent cx="518160" cy="0"/>
                <wp:effectExtent l="0" t="76200" r="34290" b="152400"/>
                <wp:wrapNone/>
                <wp:docPr id="116" name="Connecteur droit avec flèche 116"/>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3BE8B58C" id="Connecteur droit avec flèche 116" o:spid="_x0000_s1026" type="#_x0000_t32" style="position:absolute;margin-left:279.35pt;margin-top:213.2pt;width:40.8pt;height:0;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51072" behindDoc="0" locked="0" layoutInCell="1" allowOverlap="1" wp14:anchorId="3C78DB46" wp14:editId="0380ECB7">
                <wp:simplePos x="0" y="0"/>
                <wp:positionH relativeFrom="column">
                  <wp:posOffset>3550285</wp:posOffset>
                </wp:positionH>
                <wp:positionV relativeFrom="paragraph">
                  <wp:posOffset>3335020</wp:posOffset>
                </wp:positionV>
                <wp:extent cx="518160" cy="0"/>
                <wp:effectExtent l="0" t="76200" r="34290" b="152400"/>
                <wp:wrapNone/>
                <wp:docPr id="117" name="Connecteur droit avec flèche 117"/>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36D57E0E" id="Connecteur droit avec flèche 117" o:spid="_x0000_s1026" type="#_x0000_t32" style="position:absolute;margin-left:279.55pt;margin-top:262.6pt;width:40.8pt;height:0;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41856" behindDoc="0" locked="0" layoutInCell="1" allowOverlap="1" wp14:anchorId="0405EB9F" wp14:editId="722CDCA5">
                <wp:simplePos x="0" y="0"/>
                <wp:positionH relativeFrom="column">
                  <wp:posOffset>3524250</wp:posOffset>
                </wp:positionH>
                <wp:positionV relativeFrom="paragraph">
                  <wp:posOffset>4592320</wp:posOffset>
                </wp:positionV>
                <wp:extent cx="518160" cy="0"/>
                <wp:effectExtent l="0" t="76200" r="34290" b="152400"/>
                <wp:wrapNone/>
                <wp:docPr id="114" name="Connecteur droit avec flèche 114"/>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297673BC" id="Connecteur droit avec flèche 114" o:spid="_x0000_s1026" type="#_x0000_t32" style="position:absolute;margin-left:277.5pt;margin-top:361.6pt;width:40.8pt;height:0;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44928" behindDoc="0" locked="0" layoutInCell="1" allowOverlap="1" wp14:anchorId="3E199463" wp14:editId="765E69E9">
                <wp:simplePos x="0" y="0"/>
                <wp:positionH relativeFrom="column">
                  <wp:posOffset>3535680</wp:posOffset>
                </wp:positionH>
                <wp:positionV relativeFrom="paragraph">
                  <wp:posOffset>5210810</wp:posOffset>
                </wp:positionV>
                <wp:extent cx="518160" cy="0"/>
                <wp:effectExtent l="0" t="76200" r="34290" b="152400"/>
                <wp:wrapNone/>
                <wp:docPr id="115" name="Connecteur droit avec flèche 115"/>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7B8318CF" id="Connecteur droit avec flèche 115" o:spid="_x0000_s1026" type="#_x0000_t32" style="position:absolute;margin-left:278.4pt;margin-top:410.3pt;width:40.8pt;height:0;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60288" behindDoc="0" locked="0" layoutInCell="1" allowOverlap="1" wp14:anchorId="1F120895" wp14:editId="11DFF634">
                <wp:simplePos x="0" y="0"/>
                <wp:positionH relativeFrom="column">
                  <wp:posOffset>3521710</wp:posOffset>
                </wp:positionH>
                <wp:positionV relativeFrom="paragraph">
                  <wp:posOffset>5863248</wp:posOffset>
                </wp:positionV>
                <wp:extent cx="518746" cy="0"/>
                <wp:effectExtent l="0" t="76200" r="34290" b="152400"/>
                <wp:wrapNone/>
                <wp:docPr id="119" name="Connecteur droit avec flèche 119"/>
                <wp:cNvGraphicFramePr/>
                <a:graphic xmlns:a="http://schemas.openxmlformats.org/drawingml/2006/main">
                  <a:graphicData uri="http://schemas.microsoft.com/office/word/2010/wordprocessingShape">
                    <wps:wsp>
                      <wps:cNvCnPr/>
                      <wps:spPr>
                        <a:xfrm>
                          <a:off x="0" y="0"/>
                          <a:ext cx="518746"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5EE47E3E" id="Connecteur droit avec flèche 119" o:spid="_x0000_s1026" type="#_x0000_t32" style="position:absolute;margin-left:277.3pt;margin-top:461.65pt;width:40.8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" strokecolor="#9bbb59 [3206]" strokeweight="2pt">
                <v:stroke endarrow="open"/>
                <v:shadow on="t" color="black" opacity="24903f" origin=",.5" offset="0,.55556mm"/>
              </v:shape>
            </w:pict>
          </mc:Fallback>
        </mc:AlternateContent>
      </w:r>
      <w:r w:rsidR="00311421" w:rsidRPr="00106D48">
        <w:rPr>
          <w:rFonts w:ascii="Arial" w:hAnsi="Arial"/>
          <w:b/>
          <w:caps/>
          <w:noProof/>
          <w:sz w:val="28"/>
          <w:szCs w:val="20"/>
        </w:rPr>
        <mc:AlternateContent>
          <mc:Choice Requires="wps">
            <w:drawing>
              <wp:anchor distT="0" distB="0" distL="114300" distR="114300" simplePos="0" relativeHeight="251638784" behindDoc="0" locked="0" layoutInCell="1" allowOverlap="1" wp14:anchorId="57F4D399" wp14:editId="666682F3">
                <wp:simplePos x="0" y="0"/>
                <wp:positionH relativeFrom="column">
                  <wp:posOffset>3548038</wp:posOffset>
                </wp:positionH>
                <wp:positionV relativeFrom="paragraph">
                  <wp:posOffset>3956978</wp:posOffset>
                </wp:positionV>
                <wp:extent cx="518746" cy="0"/>
                <wp:effectExtent l="0" t="76200" r="34290" b="152400"/>
                <wp:wrapNone/>
                <wp:docPr id="113" name="Connecteur droit avec flèche 113"/>
                <wp:cNvGraphicFramePr/>
                <a:graphic xmlns:a="http://schemas.openxmlformats.org/drawingml/2006/main">
                  <a:graphicData uri="http://schemas.microsoft.com/office/word/2010/wordprocessingShape">
                    <wps:wsp>
                      <wps:cNvCnPr/>
                      <wps:spPr>
                        <a:xfrm>
                          <a:off x="0" y="0"/>
                          <a:ext cx="518746"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shape w14:anchorId="416B089C" id="Connecteur droit avec flèche 113" o:spid="_x0000_s1026" type="#_x0000_t32" style="position:absolute;margin-left:279.35pt;margin-top:311.55pt;width:40.85pt;height:0;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" strokecolor="#9bbb59 [3206]" strokeweight="2pt">
                <v:stroke endarrow="open"/>
                <v:shadow on="t" color="black" opacity="24903f" origin=",.5" offset="0,.55556mm"/>
              </v:shape>
            </w:pict>
          </mc:Fallback>
        </mc:AlternateContent>
      </w:r>
    </w:p>
    <w:p w:rsidR="009E79E9" w:rsidRPr="00106D48" w:rsidRDefault="00BC72D9" w:rsidP="009E79E9">
      <w:pPr>
        <w:spacing w:after="200" w:line="276" w:lineRule="auto"/>
      </w:pPr>
      <w:r w:rsidRPr="00106D48">
        <w:lastRenderedPageBreak/>
        <w:t>Contrôle Cohérence Do</w:t>
      </w:r>
      <w:r w:rsidR="009E79E9" w:rsidRPr="00106D48">
        <w:t>ssierConfiguration :</w:t>
      </w:r>
    </w:p>
    <w:p w:rsidR="009E79E9" w:rsidRPr="00106D48" w:rsidRDefault="00F37E34" w:rsidP="00B83133">
      <w:pPr>
        <w:pStyle w:val="Paragraphedeliste"/>
        <w:numPr>
          <w:ilvl w:val="0"/>
          <w:numId w:val="32"/>
        </w:numPr>
        <w:spacing w:after="200" w:line="276" w:lineRule="auto"/>
      </w:pPr>
      <w:r w:rsidRPr="00106D48">
        <w:t xml:space="preserve">Vérifier unicité ModelesModesMarche : </w:t>
      </w:r>
    </w:p>
    <w:p w:rsidR="009E79E9" w:rsidRPr="00106D48" w:rsidRDefault="005953FE" w:rsidP="009E79E9">
      <w:pPr>
        <w:pStyle w:val="Paragraphedeliste"/>
        <w:spacing w:after="200" w:line="276" w:lineRule="auto"/>
      </w:pPr>
      <w:r w:rsidRPr="00106D48">
        <w:t>Erreur :</w:t>
      </w:r>
      <w:r w:rsidR="00F92201" w:rsidRPr="00106D48">
        <w:t xml:space="preserve"> numéro</w:t>
      </w:r>
      <w:r w:rsidR="00123770" w:rsidRPr="00106D48">
        <w:t xml:space="preserve"> </w:t>
      </w:r>
      <w:r w:rsidR="00BC72D9" w:rsidRPr="00106D48">
        <w:t>Modèle</w:t>
      </w:r>
      <w:r w:rsidR="00123770" w:rsidRPr="00106D48">
        <w:t xml:space="preserve">  </w:t>
      </w:r>
    </w:p>
    <w:p w:rsidR="005D66C7" w:rsidRPr="00106D48" w:rsidRDefault="005D66C7" w:rsidP="009E79E9">
      <w:pPr>
        <w:pStyle w:val="Paragraphedeliste"/>
        <w:spacing w:after="200" w:line="276" w:lineRule="auto"/>
      </w:pPr>
      <w:r w:rsidRPr="00106D48">
        <w:t>Pour chaque process  appeler  ControlerCoherence</w:t>
      </w:r>
      <w:r w:rsidR="009E6D2B" w:rsidRPr="00106D48">
        <w:t>ModelesModesMarche</w:t>
      </w:r>
    </w:p>
    <w:p w:rsidR="009E79E9" w:rsidRPr="00106D48" w:rsidRDefault="00B12070" w:rsidP="00B83133">
      <w:pPr>
        <w:pStyle w:val="Paragraphedeliste"/>
        <w:numPr>
          <w:ilvl w:val="0"/>
          <w:numId w:val="31"/>
        </w:numPr>
        <w:spacing w:after="200" w:line="276" w:lineRule="auto"/>
        <w:rPr>
          <w:rFonts w:ascii="Arial" w:hAnsi="Arial"/>
          <w:b/>
          <w:caps/>
          <w:sz w:val="28"/>
          <w:szCs w:val="20"/>
        </w:rPr>
      </w:pPr>
      <w:r w:rsidRPr="00106D48">
        <w:t xml:space="preserve">Vérifier unicité Process : </w:t>
      </w:r>
    </w:p>
    <w:p w:rsidR="00C2252B" w:rsidRPr="00106D48" w:rsidRDefault="005953FE" w:rsidP="009E79E9">
      <w:pPr>
        <w:pStyle w:val="Paragraphedeliste"/>
        <w:spacing w:after="200" w:line="276" w:lineRule="auto"/>
        <w:rPr>
          <w:rFonts w:ascii="Arial" w:hAnsi="Arial"/>
          <w:b/>
          <w:caps/>
          <w:sz w:val="28"/>
          <w:szCs w:val="20"/>
        </w:rPr>
      </w:pPr>
      <w:r w:rsidRPr="00106D48">
        <w:t>Erreur :</w:t>
      </w:r>
      <w:r w:rsidR="00F92201" w:rsidRPr="00106D48">
        <w:t xml:space="preserve"> numéro</w:t>
      </w:r>
      <w:r w:rsidR="00C2252B" w:rsidRPr="00106D48">
        <w:t xml:space="preserve"> Process </w:t>
      </w:r>
    </w:p>
    <w:p w:rsidR="00B12070" w:rsidRPr="00106D48" w:rsidRDefault="005D66C7" w:rsidP="009E79E9">
      <w:pPr>
        <w:pStyle w:val="Paragraphedeliste"/>
        <w:spacing w:after="200" w:line="276" w:lineRule="auto"/>
      </w:pPr>
      <w:r w:rsidRPr="00106D48">
        <w:t>Pour chaque process  appeler  ControlerCoherenceProcess</w:t>
      </w:r>
    </w:p>
    <w:p w:rsidR="00F37E34" w:rsidRPr="00106D48" w:rsidRDefault="00F37E34" w:rsidP="00F37E34">
      <w:pPr>
        <w:spacing w:after="200" w:line="276" w:lineRule="auto"/>
      </w:pPr>
      <w:r w:rsidRPr="00106D48">
        <w:t xml:space="preserve">Contrôle Cohérence Process : </w:t>
      </w:r>
    </w:p>
    <w:p w:rsidR="005D66C7" w:rsidRPr="00106D48" w:rsidRDefault="005D66C7" w:rsidP="00B83133">
      <w:pPr>
        <w:pStyle w:val="Paragraphedeliste"/>
        <w:numPr>
          <w:ilvl w:val="0"/>
          <w:numId w:val="16"/>
        </w:numPr>
      </w:pPr>
      <w:r w:rsidRPr="00106D48">
        <w:t xml:space="preserve">Vérifier  </w:t>
      </w:r>
      <w:r w:rsidR="00567A7B" w:rsidRPr="00106D48">
        <w:t>Cohérence</w:t>
      </w:r>
      <w:r w:rsidRPr="00106D48">
        <w:t xml:space="preserve"> paramètres famille</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paramètres famille :</w:t>
      </w:r>
    </w:p>
    <w:p w:rsidR="005D66C7" w:rsidRPr="00106D48" w:rsidRDefault="005D66C7" w:rsidP="005D66C7">
      <w:pPr>
        <w:pStyle w:val="Paragraphedeliste"/>
        <w:spacing w:after="200" w:line="276" w:lineRule="auto"/>
        <w:ind w:left="1788"/>
      </w:pPr>
      <w:r w:rsidRPr="00106D48">
        <w:t>Erreur : nom du parametreFamille et le numéro du process</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t>Vérifier unicité Ordre Affichage pour paramètres famille :</w:t>
      </w:r>
    </w:p>
    <w:p w:rsidR="00567A7B" w:rsidRPr="00106D48" w:rsidRDefault="005D66C7" w:rsidP="00567A7B">
      <w:pPr>
        <w:pStyle w:val="Paragraphedeliste"/>
        <w:spacing w:after="200" w:line="276" w:lineRule="auto"/>
        <w:ind w:left="1788"/>
      </w:pPr>
      <w:r w:rsidRPr="00106D48">
        <w:t>Erreur : numéro ordreAffichage, et le numéro du process</w:t>
      </w:r>
    </w:p>
    <w:p w:rsidR="005D66C7" w:rsidRPr="00106D48" w:rsidRDefault="005D66C7" w:rsidP="00567A7B">
      <w:pPr>
        <w:pStyle w:val="Paragraphedeliste"/>
        <w:spacing w:after="200" w:line="276" w:lineRule="auto"/>
        <w:ind w:left="1788"/>
      </w:pPr>
      <w:r w:rsidRPr="00106D48">
        <w:t>Pour chaque paramètre famille appeler  ControlerCoherenceParametreFamille</w:t>
      </w:r>
    </w:p>
    <w:p w:rsidR="005D66C7" w:rsidRPr="00106D48" w:rsidRDefault="005D66C7" w:rsidP="00B83133">
      <w:pPr>
        <w:pStyle w:val="Paragraphedeliste"/>
        <w:numPr>
          <w:ilvl w:val="0"/>
          <w:numId w:val="16"/>
        </w:numPr>
      </w:pPr>
      <w:r w:rsidRPr="00106D48">
        <w:t xml:space="preserve">Vérifier  </w:t>
      </w:r>
      <w:r w:rsidR="00567A7B" w:rsidRPr="00106D48">
        <w:t>Cohérence</w:t>
      </w:r>
      <w:r w:rsidRPr="00106D48">
        <w:t xml:space="preserve"> paramètres Systématique</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paramètres Systématique:</w:t>
      </w:r>
    </w:p>
    <w:p w:rsidR="005D66C7" w:rsidRPr="00106D48" w:rsidRDefault="005D66C7" w:rsidP="005D66C7">
      <w:pPr>
        <w:pStyle w:val="Paragraphedeliste"/>
        <w:spacing w:after="200" w:line="276" w:lineRule="auto"/>
        <w:ind w:left="1788"/>
      </w:pPr>
      <w:r w:rsidRPr="00106D48">
        <w:t>Erreur : nom du parametreFamille et le numéro du process</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t>Vérifier unicité Ordre Affichage pour paramètres Systématique:</w:t>
      </w:r>
    </w:p>
    <w:p w:rsidR="00567A7B" w:rsidRPr="00106D48" w:rsidRDefault="005D66C7" w:rsidP="00567A7B">
      <w:pPr>
        <w:pStyle w:val="Paragraphedeliste"/>
        <w:spacing w:after="200" w:line="276" w:lineRule="auto"/>
        <w:ind w:left="1788"/>
      </w:pPr>
      <w:r w:rsidRPr="00106D48">
        <w:t>Erreur : numéro ordreAffichage, et le numéro du process</w:t>
      </w:r>
    </w:p>
    <w:p w:rsidR="005D66C7" w:rsidRPr="00106D48" w:rsidRDefault="005D66C7" w:rsidP="00567A7B">
      <w:pPr>
        <w:pStyle w:val="Paragraphedeliste"/>
        <w:spacing w:after="200" w:line="276" w:lineRule="auto"/>
        <w:ind w:left="1788"/>
      </w:pPr>
      <w:r w:rsidRPr="00106D48">
        <w:t>Pour chaque paramètre Systématique appeler ControlerCoherenceParametreSystématique</w:t>
      </w:r>
    </w:p>
    <w:p w:rsidR="005D66C7" w:rsidRPr="00106D48" w:rsidRDefault="005D66C7" w:rsidP="00B83133">
      <w:pPr>
        <w:pStyle w:val="Paragraphedeliste"/>
        <w:numPr>
          <w:ilvl w:val="0"/>
          <w:numId w:val="16"/>
        </w:numPr>
      </w:pPr>
      <w:r w:rsidRPr="00106D48">
        <w:t xml:space="preserve">Vérifier  </w:t>
      </w:r>
      <w:r w:rsidR="00567A7B" w:rsidRPr="00106D48">
        <w:t>Cohérence</w:t>
      </w:r>
      <w:r w:rsidRPr="00106D48">
        <w:t xml:space="preserve"> Traçabilité Systématique</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Traçabilité Systématique:</w:t>
      </w:r>
    </w:p>
    <w:p w:rsidR="005D66C7" w:rsidRPr="00106D48" w:rsidRDefault="005D66C7" w:rsidP="005D66C7">
      <w:pPr>
        <w:pStyle w:val="Paragraphedeliste"/>
        <w:spacing w:after="200" w:line="276" w:lineRule="auto"/>
        <w:ind w:left="1788"/>
        <w:rPr>
          <w:rFonts w:ascii="Arial" w:hAnsi="Arial"/>
          <w:b/>
          <w:caps/>
          <w:sz w:val="28"/>
          <w:szCs w:val="20"/>
        </w:rPr>
      </w:pPr>
      <w:r w:rsidRPr="00106D48">
        <w:t xml:space="preserve">Erreur : nom de la traçabilité et le numéro du process </w:t>
      </w:r>
    </w:p>
    <w:p w:rsidR="005D66C7" w:rsidRPr="00106D48" w:rsidRDefault="005D66C7" w:rsidP="00B83133">
      <w:pPr>
        <w:pStyle w:val="Paragraphedeliste"/>
        <w:numPr>
          <w:ilvl w:val="1"/>
          <w:numId w:val="16"/>
        </w:numPr>
        <w:spacing w:after="200" w:line="276" w:lineRule="auto"/>
        <w:rPr>
          <w:rFonts w:ascii="Arial" w:hAnsi="Arial"/>
          <w:b/>
          <w:caps/>
          <w:sz w:val="28"/>
          <w:szCs w:val="20"/>
        </w:rPr>
      </w:pPr>
      <w:r w:rsidRPr="00106D48">
        <w:t xml:space="preserve">Vérifier unicité Ordre Affichage pour </w:t>
      </w:r>
      <w:r w:rsidR="00567A7B" w:rsidRPr="00106D48">
        <w:t xml:space="preserve">Traçabilité </w:t>
      </w:r>
      <w:r w:rsidRPr="00106D48">
        <w:t>Systématique:</w:t>
      </w:r>
    </w:p>
    <w:p w:rsidR="00567A7B" w:rsidRPr="00106D48" w:rsidRDefault="005D66C7" w:rsidP="00567A7B">
      <w:pPr>
        <w:pStyle w:val="Paragraphedeliste"/>
        <w:spacing w:after="200" w:line="276" w:lineRule="auto"/>
        <w:ind w:left="1788"/>
      </w:pPr>
      <w:r w:rsidRPr="00106D48">
        <w:t xml:space="preserve">Erreur : numéro ordreAffichage, et le numéro du process </w:t>
      </w:r>
    </w:p>
    <w:p w:rsidR="00567A7B" w:rsidRPr="00106D48" w:rsidRDefault="005D66C7" w:rsidP="00567A7B">
      <w:pPr>
        <w:pStyle w:val="Paragraphedeliste"/>
        <w:spacing w:after="200" w:line="276" w:lineRule="auto"/>
        <w:ind w:left="1788"/>
      </w:pPr>
      <w:r w:rsidRPr="00106D48">
        <w:t>Pour chaque paramètre Systématique appeler ControlerCoherenceTraçabiliteSystématique</w:t>
      </w:r>
    </w:p>
    <w:p w:rsidR="00567A7B" w:rsidRPr="00106D48" w:rsidRDefault="00567A7B" w:rsidP="00B83133">
      <w:pPr>
        <w:pStyle w:val="Paragraphedeliste"/>
        <w:numPr>
          <w:ilvl w:val="0"/>
          <w:numId w:val="16"/>
        </w:numPr>
      </w:pPr>
      <w:r w:rsidRPr="00106D48">
        <w:t>Vérifier  Cohérence Consigne Systématique</w:t>
      </w:r>
    </w:p>
    <w:p w:rsidR="00567A7B" w:rsidRPr="00106D48" w:rsidRDefault="00567A7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Consigne Systématique:</w:t>
      </w:r>
    </w:p>
    <w:p w:rsidR="00567A7B" w:rsidRPr="00106D48" w:rsidRDefault="00567A7B" w:rsidP="00567A7B">
      <w:pPr>
        <w:pStyle w:val="Paragraphedeliste"/>
        <w:spacing w:after="200" w:line="276" w:lineRule="auto"/>
        <w:ind w:left="1788"/>
        <w:rPr>
          <w:rFonts w:ascii="Arial" w:hAnsi="Arial"/>
          <w:b/>
          <w:caps/>
          <w:sz w:val="28"/>
          <w:szCs w:val="20"/>
        </w:rPr>
      </w:pPr>
      <w:r w:rsidRPr="00106D48">
        <w:t xml:space="preserve">Erreur : nom de la consigne et le numéro du process </w:t>
      </w:r>
    </w:p>
    <w:p w:rsidR="00567A7B" w:rsidRPr="00106D48" w:rsidRDefault="00567A7B" w:rsidP="002E07AF">
      <w:pPr>
        <w:pStyle w:val="Paragraphedeliste"/>
        <w:spacing w:after="200" w:line="276" w:lineRule="auto"/>
        <w:ind w:left="1788"/>
      </w:pPr>
      <w:r w:rsidRPr="00106D48">
        <w:t>Pour chaque Consigne Systématique appeler ControlerCoherenceConsigneSystématique</w:t>
      </w:r>
    </w:p>
    <w:p w:rsidR="00567A7B" w:rsidRPr="00106D48" w:rsidRDefault="00567A7B" w:rsidP="009F324D">
      <w:pPr>
        <w:pStyle w:val="Paragraphedeliste"/>
        <w:ind w:left="1068"/>
      </w:pPr>
      <w:r w:rsidRPr="00106D48">
        <w:t>Vérifier  Cohérence Mesure Systématique</w:t>
      </w:r>
    </w:p>
    <w:p w:rsidR="00567A7B" w:rsidRPr="00106D48" w:rsidRDefault="00567A7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Mesure Systématique:</w:t>
      </w:r>
    </w:p>
    <w:p w:rsidR="00567A7B" w:rsidRPr="00106D48" w:rsidRDefault="00567A7B" w:rsidP="00567A7B">
      <w:pPr>
        <w:pStyle w:val="Paragraphedeliste"/>
        <w:spacing w:after="200" w:line="276" w:lineRule="auto"/>
        <w:ind w:left="1788"/>
        <w:rPr>
          <w:rFonts w:ascii="Arial" w:hAnsi="Arial"/>
          <w:b/>
          <w:caps/>
          <w:sz w:val="28"/>
          <w:szCs w:val="20"/>
        </w:rPr>
      </w:pPr>
      <w:r w:rsidRPr="00106D48">
        <w:t xml:space="preserve">Erreur : nom de la mesure et le numéro du process </w:t>
      </w:r>
    </w:p>
    <w:p w:rsidR="00567A7B" w:rsidRPr="00106D48" w:rsidRDefault="00567A7B" w:rsidP="00B83133">
      <w:pPr>
        <w:pStyle w:val="Paragraphedeliste"/>
        <w:numPr>
          <w:ilvl w:val="1"/>
          <w:numId w:val="16"/>
        </w:numPr>
        <w:spacing w:after="200" w:line="276" w:lineRule="auto"/>
        <w:rPr>
          <w:rFonts w:ascii="Arial" w:hAnsi="Arial"/>
          <w:b/>
          <w:caps/>
          <w:sz w:val="28"/>
          <w:szCs w:val="20"/>
        </w:rPr>
      </w:pPr>
      <w:r w:rsidRPr="00106D48">
        <w:t>Vérifier unicité Ordre Affichage pour Mesure Systématique:</w:t>
      </w:r>
    </w:p>
    <w:p w:rsidR="00567A7B" w:rsidRPr="00106D48" w:rsidRDefault="00567A7B" w:rsidP="00567A7B">
      <w:pPr>
        <w:pStyle w:val="Paragraphedeliste"/>
        <w:spacing w:after="200" w:line="276" w:lineRule="auto"/>
        <w:ind w:left="1788"/>
      </w:pPr>
      <w:r w:rsidRPr="00106D48">
        <w:t xml:space="preserve">Erreur : numéro ordreAffichage, et le numéro du process  </w:t>
      </w:r>
    </w:p>
    <w:p w:rsidR="009F324D" w:rsidRPr="00106D48" w:rsidRDefault="00567A7B" w:rsidP="002E07AF">
      <w:pPr>
        <w:pStyle w:val="Paragraphedeliste"/>
        <w:spacing w:after="200" w:line="276" w:lineRule="auto"/>
        <w:ind w:left="1788"/>
      </w:pPr>
      <w:r w:rsidRPr="00106D48">
        <w:t>Pour chaque Consigne Systématique appel</w:t>
      </w:r>
      <w:r w:rsidR="002E07AF" w:rsidRPr="00106D48">
        <w:t xml:space="preserve">er </w:t>
      </w:r>
      <w:r w:rsidRPr="00106D48">
        <w:t>ControlerCoherenceMesureSystématique</w:t>
      </w:r>
    </w:p>
    <w:p w:rsidR="00567A7B" w:rsidRPr="00106D48" w:rsidRDefault="00567A7B" w:rsidP="00B83133">
      <w:pPr>
        <w:pStyle w:val="Paragraphedeliste"/>
        <w:numPr>
          <w:ilvl w:val="0"/>
          <w:numId w:val="16"/>
        </w:numPr>
      </w:pPr>
      <w:r w:rsidRPr="00106D48">
        <w:t>Vérifier  Cohérence Opération</w:t>
      </w:r>
    </w:p>
    <w:p w:rsidR="008855AD" w:rsidRPr="00106D48" w:rsidRDefault="008855AD" w:rsidP="008855AD">
      <w:pPr>
        <w:pStyle w:val="Paragraphedeliste"/>
        <w:numPr>
          <w:ilvl w:val="1"/>
          <w:numId w:val="16"/>
        </w:numPr>
        <w:spacing w:after="200" w:line="276" w:lineRule="auto"/>
        <w:rPr>
          <w:rFonts w:ascii="Arial" w:hAnsi="Arial"/>
          <w:b/>
          <w:caps/>
          <w:sz w:val="28"/>
          <w:szCs w:val="20"/>
        </w:rPr>
      </w:pPr>
      <w:r w:rsidRPr="00106D48">
        <w:t xml:space="preserve">Vérifier unicité  rang bit « Gamme » </w:t>
      </w:r>
    </w:p>
    <w:p w:rsidR="008855AD" w:rsidRPr="00106D48" w:rsidRDefault="008855AD" w:rsidP="008855AD">
      <w:pPr>
        <w:pStyle w:val="Paragraphedeliste"/>
        <w:spacing w:after="200" w:line="276" w:lineRule="auto"/>
        <w:ind w:left="1788"/>
      </w:pPr>
      <w:r w:rsidRPr="00106D48">
        <w:lastRenderedPageBreak/>
        <w:t xml:space="preserve">Erreur : numéro opération, numéro process </w:t>
      </w:r>
    </w:p>
    <w:p w:rsidR="00567A7B" w:rsidRPr="00106D48" w:rsidRDefault="00567A7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Opération</w:t>
      </w:r>
    </w:p>
    <w:p w:rsidR="00567A7B" w:rsidRPr="00106D48" w:rsidRDefault="00567A7B" w:rsidP="00567A7B">
      <w:pPr>
        <w:pStyle w:val="Paragraphedeliste"/>
        <w:spacing w:after="200" w:line="276" w:lineRule="auto"/>
        <w:ind w:left="1788"/>
      </w:pPr>
      <w:r w:rsidRPr="00106D48">
        <w:t>Erreur : numéro Opération  et le numéro du process</w:t>
      </w:r>
    </w:p>
    <w:p w:rsidR="00567A7B" w:rsidRPr="00106D48" w:rsidRDefault="00540C19" w:rsidP="00567A7B">
      <w:pPr>
        <w:pStyle w:val="Paragraphedeliste"/>
        <w:spacing w:after="200" w:line="276" w:lineRule="auto"/>
        <w:ind w:left="1788"/>
      </w:pPr>
      <w:r w:rsidRPr="00106D48">
        <w:t>Pour chaque opération appeler  ControlerCoherenceOperation</w:t>
      </w:r>
    </w:p>
    <w:p w:rsidR="00567A7B" w:rsidRPr="00106D48" w:rsidRDefault="00567A7B" w:rsidP="00B83133">
      <w:pPr>
        <w:pStyle w:val="Paragraphedeliste"/>
        <w:numPr>
          <w:ilvl w:val="0"/>
          <w:numId w:val="16"/>
        </w:numPr>
      </w:pPr>
      <w:r w:rsidRPr="00106D48">
        <w:t>Vérifier  Cohérence Ligne</w:t>
      </w:r>
    </w:p>
    <w:p w:rsidR="00567A7B" w:rsidRPr="00106D48" w:rsidRDefault="00567A7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Ligne</w:t>
      </w:r>
    </w:p>
    <w:p w:rsidR="00567A7B" w:rsidRPr="00106D48" w:rsidRDefault="00567A7B" w:rsidP="00567A7B">
      <w:pPr>
        <w:pStyle w:val="Paragraphedeliste"/>
        <w:spacing w:after="200" w:line="276" w:lineRule="auto"/>
        <w:ind w:left="1788"/>
      </w:pPr>
      <w:r w:rsidRPr="00106D48">
        <w:t>Erreur : numéro ligne  et le numéro du process</w:t>
      </w:r>
    </w:p>
    <w:p w:rsidR="006D520C" w:rsidRPr="00106D48" w:rsidRDefault="00567A7B" w:rsidP="00567A7B">
      <w:pPr>
        <w:pStyle w:val="Paragraphedeliste"/>
        <w:spacing w:after="200" w:line="276" w:lineRule="auto"/>
        <w:ind w:left="1788"/>
      </w:pPr>
      <w:r w:rsidRPr="00106D48">
        <w:t>Pour chaque ligne appeler ControlerCoherenceLigne</w:t>
      </w:r>
    </w:p>
    <w:p w:rsidR="00540C19" w:rsidRPr="00106D48" w:rsidRDefault="00540C19" w:rsidP="00B83133">
      <w:pPr>
        <w:pStyle w:val="Paragraphedeliste"/>
        <w:numPr>
          <w:ilvl w:val="0"/>
          <w:numId w:val="16"/>
        </w:numPr>
      </w:pPr>
      <w:r w:rsidRPr="00106D48">
        <w:t xml:space="preserve">Vérifier  </w:t>
      </w:r>
      <w:r w:rsidR="00567A7B" w:rsidRPr="00106D48">
        <w:t>Cohérence</w:t>
      </w:r>
      <w:r w:rsidRPr="00106D48">
        <w:t xml:space="preserve"> entre mesures et consignes</w:t>
      </w:r>
    </w:p>
    <w:p w:rsidR="00540C19" w:rsidRPr="00106D48" w:rsidRDefault="00567A7B" w:rsidP="00B83133">
      <w:pPr>
        <w:pStyle w:val="Paragraphedeliste"/>
        <w:numPr>
          <w:ilvl w:val="1"/>
          <w:numId w:val="16"/>
        </w:numPr>
        <w:spacing w:after="200" w:line="276" w:lineRule="auto"/>
        <w:rPr>
          <w:rFonts w:ascii="Arial" w:hAnsi="Arial"/>
          <w:b/>
          <w:caps/>
          <w:sz w:val="28"/>
          <w:szCs w:val="20"/>
        </w:rPr>
      </w:pPr>
      <w:r w:rsidRPr="00106D48">
        <w:t>Vérifier</w:t>
      </w:r>
      <w:r w:rsidR="00540C19" w:rsidRPr="00106D48">
        <w:t xml:space="preserve"> que la Mesure consigne mini s’agit bie</w:t>
      </w:r>
      <w:r w:rsidRPr="00106D48">
        <w:t xml:space="preserve">n d’un consigne inferieur (=0) </w:t>
      </w:r>
      <w:r w:rsidR="00540C19" w:rsidRPr="00106D48">
        <w:t>:</w:t>
      </w:r>
    </w:p>
    <w:p w:rsidR="00540C19" w:rsidRPr="00106D48" w:rsidRDefault="00540C19" w:rsidP="00567A7B">
      <w:pPr>
        <w:pStyle w:val="Paragraphedeliste"/>
        <w:spacing w:after="200" w:line="276" w:lineRule="auto"/>
        <w:ind w:left="1788"/>
      </w:pPr>
      <w:r w:rsidRPr="00106D48">
        <w:t xml:space="preserve">Erreur : nom de la consigne  et le </w:t>
      </w:r>
      <w:r w:rsidR="00567A7B" w:rsidRPr="00106D48">
        <w:t>numéro</w:t>
      </w:r>
      <w:r w:rsidRPr="00106D48">
        <w:t xml:space="preserve"> du process</w:t>
      </w:r>
    </w:p>
    <w:p w:rsidR="00540C19" w:rsidRPr="00106D48" w:rsidRDefault="00567A7B" w:rsidP="00B83133">
      <w:pPr>
        <w:pStyle w:val="Paragraphedeliste"/>
        <w:numPr>
          <w:ilvl w:val="1"/>
          <w:numId w:val="16"/>
        </w:numPr>
        <w:spacing w:after="200" w:line="276" w:lineRule="auto"/>
        <w:rPr>
          <w:rFonts w:ascii="Arial" w:hAnsi="Arial"/>
          <w:b/>
          <w:caps/>
          <w:sz w:val="28"/>
          <w:szCs w:val="20"/>
        </w:rPr>
      </w:pPr>
      <w:r w:rsidRPr="00106D48">
        <w:t>Vérifier</w:t>
      </w:r>
      <w:r w:rsidR="00540C19" w:rsidRPr="00106D48">
        <w:t xml:space="preserve"> que la Mesure consigne maxi s’agit bien d’un consigne </w:t>
      </w:r>
      <w:r w:rsidRPr="00106D48">
        <w:t>supérieur</w:t>
      </w:r>
      <w:r w:rsidR="00540C19" w:rsidRPr="00106D48">
        <w:t xml:space="preserve"> (=1):</w:t>
      </w:r>
    </w:p>
    <w:p w:rsidR="009E6D2B" w:rsidRPr="00106D48" w:rsidRDefault="00540C19" w:rsidP="009E6D2B">
      <w:pPr>
        <w:pStyle w:val="Paragraphedeliste"/>
        <w:spacing w:after="200" w:line="276" w:lineRule="auto"/>
        <w:ind w:left="1788"/>
      </w:pPr>
      <w:r w:rsidRPr="00106D48">
        <w:t xml:space="preserve">Erreur : nom de la consigne  et le </w:t>
      </w:r>
      <w:r w:rsidR="00567A7B" w:rsidRPr="00106D48">
        <w:t>numéro</w:t>
      </w:r>
      <w:r w:rsidRPr="00106D48">
        <w:t xml:space="preserve"> du process</w:t>
      </w:r>
    </w:p>
    <w:p w:rsidR="008855AD" w:rsidRPr="00106D48" w:rsidRDefault="008855AD" w:rsidP="009E6D2B">
      <w:pPr>
        <w:pStyle w:val="Paragraphedeliste"/>
        <w:spacing w:after="200" w:line="276" w:lineRule="auto"/>
        <w:ind w:left="1788"/>
      </w:pPr>
    </w:p>
    <w:p w:rsidR="00540C19" w:rsidRPr="00106D48" w:rsidRDefault="00540C19" w:rsidP="009E6D2B">
      <w:pPr>
        <w:spacing w:after="200" w:line="276" w:lineRule="auto"/>
      </w:pPr>
      <w:r w:rsidRPr="00106D48">
        <w:t>Contrôle Cohérence ConfigurationOperation :</w:t>
      </w:r>
    </w:p>
    <w:p w:rsidR="009E6D2B" w:rsidRPr="00106D48" w:rsidRDefault="009E6D2B" w:rsidP="00B83133">
      <w:pPr>
        <w:pStyle w:val="Paragraphedeliste"/>
        <w:numPr>
          <w:ilvl w:val="0"/>
          <w:numId w:val="16"/>
        </w:numPr>
      </w:pPr>
      <w:r w:rsidRPr="00106D48">
        <w:t>Vérifier  Cohérence paramètres</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paramètres :</w:t>
      </w:r>
    </w:p>
    <w:p w:rsidR="009E6D2B" w:rsidRPr="00106D48" w:rsidRDefault="009E6D2B" w:rsidP="009E6D2B">
      <w:pPr>
        <w:pStyle w:val="Paragraphedeliste"/>
        <w:spacing w:after="200" w:line="276" w:lineRule="auto"/>
        <w:ind w:left="1788"/>
      </w:pPr>
      <w:r w:rsidRPr="00106D48">
        <w:t>Erreur : nom du paramètre, le numéro de l’opération et le numéro du process</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t>Vérifier unicité Ordre Affichage pour paramètres:</w:t>
      </w:r>
    </w:p>
    <w:p w:rsidR="009E6D2B" w:rsidRPr="00106D48" w:rsidRDefault="009E6D2B" w:rsidP="009E6D2B">
      <w:pPr>
        <w:pStyle w:val="Paragraphedeliste"/>
        <w:spacing w:after="200" w:line="276" w:lineRule="auto"/>
        <w:ind w:left="1788"/>
      </w:pPr>
      <w:r w:rsidRPr="00106D48">
        <w:t>Erreur : numéro ordreAffichage, nom du paramètre, numéro de l’opération  et le numéro du process</w:t>
      </w:r>
    </w:p>
    <w:p w:rsidR="009E6D2B" w:rsidRPr="00106D48" w:rsidRDefault="009E6D2B" w:rsidP="009E6D2B">
      <w:pPr>
        <w:pStyle w:val="Paragraphedeliste"/>
        <w:spacing w:after="200" w:line="276" w:lineRule="auto"/>
        <w:ind w:left="1788"/>
      </w:pPr>
      <w:r w:rsidRPr="00106D48">
        <w:t>Pour chaque paramètre appeler ControlerCoherenceParametre</w:t>
      </w:r>
    </w:p>
    <w:p w:rsidR="009E6D2B" w:rsidRPr="00106D48" w:rsidRDefault="009E6D2B" w:rsidP="00B83133">
      <w:pPr>
        <w:pStyle w:val="Paragraphedeliste"/>
        <w:numPr>
          <w:ilvl w:val="0"/>
          <w:numId w:val="16"/>
        </w:numPr>
      </w:pPr>
      <w:r w:rsidRPr="00106D48">
        <w:t xml:space="preserve">Vérifier  Cohérence Traçabilité </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Traçabilité:</w:t>
      </w:r>
    </w:p>
    <w:p w:rsidR="009E6D2B" w:rsidRPr="00106D48" w:rsidRDefault="009E6D2B" w:rsidP="009E6D2B">
      <w:pPr>
        <w:pStyle w:val="Paragraphedeliste"/>
        <w:spacing w:after="200" w:line="276" w:lineRule="auto"/>
        <w:ind w:left="1788"/>
        <w:rPr>
          <w:rFonts w:ascii="Arial" w:hAnsi="Arial"/>
          <w:b/>
          <w:caps/>
          <w:sz w:val="28"/>
          <w:szCs w:val="20"/>
        </w:rPr>
      </w:pPr>
      <w:r w:rsidRPr="00106D48">
        <w:t>Erreur : nom de la traçabilité, le numéro de l’opération et le numéro du process</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t>Vérifier unicité Ordre Affichage pour Traçabilité Systématique:</w:t>
      </w:r>
    </w:p>
    <w:p w:rsidR="009E6D2B" w:rsidRPr="00106D48" w:rsidRDefault="009E6D2B" w:rsidP="009E6D2B">
      <w:pPr>
        <w:pStyle w:val="Paragraphedeliste"/>
        <w:spacing w:after="200" w:line="276" w:lineRule="auto"/>
        <w:ind w:left="1788"/>
      </w:pPr>
      <w:r w:rsidRPr="00106D48">
        <w:t>Erreur : numéro ordreAffichage, nom de la traçabilité, numéro de l’opération  et le numéro du process</w:t>
      </w:r>
    </w:p>
    <w:p w:rsidR="009E6D2B" w:rsidRPr="00106D48" w:rsidRDefault="009E6D2B" w:rsidP="002E07AF">
      <w:pPr>
        <w:pStyle w:val="Paragraphedeliste"/>
        <w:spacing w:after="200" w:line="276" w:lineRule="auto"/>
        <w:ind w:left="1788"/>
      </w:pPr>
      <w:r w:rsidRPr="00106D48">
        <w:t xml:space="preserve">Pour chaque </w:t>
      </w:r>
      <w:r w:rsidR="00C77D96" w:rsidRPr="00106D48">
        <w:t xml:space="preserve">Traçabilité </w:t>
      </w:r>
      <w:r w:rsidRPr="00106D48">
        <w:t>appel</w:t>
      </w:r>
      <w:r w:rsidR="002E07AF" w:rsidRPr="00106D48">
        <w:t>er</w:t>
      </w:r>
      <w:r w:rsidR="00215BB5" w:rsidRPr="00106D48">
        <w:t xml:space="preserve"> </w:t>
      </w:r>
      <w:r w:rsidRPr="00106D48">
        <w:t>ControlerCoherenceTraçabilite</w:t>
      </w:r>
    </w:p>
    <w:p w:rsidR="009E6D2B" w:rsidRPr="00106D48" w:rsidRDefault="009E6D2B" w:rsidP="00B83133">
      <w:pPr>
        <w:pStyle w:val="Paragraphedeliste"/>
        <w:numPr>
          <w:ilvl w:val="0"/>
          <w:numId w:val="16"/>
        </w:numPr>
      </w:pPr>
      <w:r w:rsidRPr="00106D48">
        <w:t xml:space="preserve">Vérifier  Cohérence Consigne </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Consigne:</w:t>
      </w:r>
    </w:p>
    <w:p w:rsidR="009E6D2B" w:rsidRPr="00106D48" w:rsidRDefault="009E6D2B" w:rsidP="009E6D2B">
      <w:pPr>
        <w:pStyle w:val="Paragraphedeliste"/>
        <w:spacing w:after="200" w:line="276" w:lineRule="auto"/>
        <w:ind w:left="1788"/>
        <w:rPr>
          <w:rFonts w:ascii="Arial" w:hAnsi="Arial"/>
          <w:b/>
          <w:caps/>
          <w:sz w:val="28"/>
          <w:szCs w:val="20"/>
        </w:rPr>
      </w:pPr>
      <w:r w:rsidRPr="00106D48">
        <w:t xml:space="preserve">Erreur : nom de la </w:t>
      </w:r>
      <w:r w:rsidR="000D15EA" w:rsidRPr="00106D48">
        <w:t>Consigne,</w:t>
      </w:r>
      <w:r w:rsidRPr="00106D48">
        <w:t xml:space="preserve"> le numéro de l’opération et le numéro du process</w:t>
      </w:r>
    </w:p>
    <w:p w:rsidR="009E6D2B" w:rsidRPr="00106D48" w:rsidRDefault="009E6D2B" w:rsidP="002E07AF">
      <w:pPr>
        <w:pStyle w:val="Paragraphedeliste"/>
        <w:spacing w:after="200" w:line="276" w:lineRule="auto"/>
        <w:ind w:left="1788"/>
      </w:pPr>
      <w:r w:rsidRPr="00106D48">
        <w:t>Pour chaque Consigne appel</w:t>
      </w:r>
      <w:r w:rsidR="008F5B38" w:rsidRPr="00106D48">
        <w:t>er</w:t>
      </w:r>
      <w:r w:rsidR="002E07AF" w:rsidRPr="00106D48">
        <w:t xml:space="preserve"> </w:t>
      </w:r>
      <w:r w:rsidRPr="00106D48">
        <w:t>ControlerCoherenceConsigne</w:t>
      </w:r>
    </w:p>
    <w:p w:rsidR="009E6D2B" w:rsidRPr="00106D48" w:rsidRDefault="009E6D2B" w:rsidP="00B83133">
      <w:pPr>
        <w:pStyle w:val="Paragraphedeliste"/>
        <w:numPr>
          <w:ilvl w:val="0"/>
          <w:numId w:val="16"/>
        </w:numPr>
      </w:pPr>
      <w:r w:rsidRPr="00106D48">
        <w:t xml:space="preserve">Vérifier  Cohérence Mesure </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rPr>
          <w:b/>
        </w:rPr>
        <w:t>V</w:t>
      </w:r>
      <w:r w:rsidRPr="00106D48">
        <w:t>érifier unicité Mesure:</w:t>
      </w:r>
    </w:p>
    <w:p w:rsidR="009E6D2B" w:rsidRPr="00106D48" w:rsidRDefault="009E6D2B" w:rsidP="009E6D2B">
      <w:pPr>
        <w:pStyle w:val="Paragraphedeliste"/>
        <w:spacing w:after="200" w:line="276" w:lineRule="auto"/>
        <w:ind w:left="1788"/>
        <w:rPr>
          <w:rFonts w:ascii="Arial" w:hAnsi="Arial"/>
          <w:b/>
          <w:caps/>
          <w:sz w:val="28"/>
          <w:szCs w:val="20"/>
        </w:rPr>
      </w:pPr>
      <w:r w:rsidRPr="00106D48">
        <w:t>Erreur : nom de la Mesure, le numéro de l’opération et le numéro du process</w:t>
      </w:r>
    </w:p>
    <w:p w:rsidR="009E6D2B" w:rsidRPr="00106D48" w:rsidRDefault="009E6D2B" w:rsidP="00B83133">
      <w:pPr>
        <w:pStyle w:val="Paragraphedeliste"/>
        <w:numPr>
          <w:ilvl w:val="1"/>
          <w:numId w:val="16"/>
        </w:numPr>
        <w:spacing w:after="200" w:line="276" w:lineRule="auto"/>
        <w:rPr>
          <w:rFonts w:ascii="Arial" w:hAnsi="Arial"/>
          <w:b/>
          <w:caps/>
          <w:sz w:val="28"/>
          <w:szCs w:val="20"/>
        </w:rPr>
      </w:pPr>
      <w:r w:rsidRPr="00106D48">
        <w:t>Vérifier unicité Ordre Affichage pour Mesure:</w:t>
      </w:r>
    </w:p>
    <w:p w:rsidR="009E6D2B" w:rsidRPr="00106D48" w:rsidRDefault="009E6D2B" w:rsidP="009E6D2B">
      <w:pPr>
        <w:pStyle w:val="Paragraphedeliste"/>
        <w:spacing w:after="200" w:line="276" w:lineRule="auto"/>
        <w:ind w:left="1788"/>
      </w:pPr>
      <w:r w:rsidRPr="00106D48">
        <w:t>Erreur : numéro ordreAffichage, nom de la Mesure, numéro de l’opération  et le numéro du process</w:t>
      </w:r>
    </w:p>
    <w:p w:rsidR="002E07AF" w:rsidRPr="00106D48" w:rsidRDefault="002E07AF" w:rsidP="002E07AF">
      <w:pPr>
        <w:pStyle w:val="Paragraphedeliste"/>
        <w:spacing w:after="200" w:line="276" w:lineRule="auto"/>
        <w:ind w:left="1788"/>
      </w:pPr>
      <w:r w:rsidRPr="00106D48">
        <w:t xml:space="preserve">Pour chaque Mesure appeler </w:t>
      </w:r>
    </w:p>
    <w:p w:rsidR="002E07AF" w:rsidRPr="00106D48" w:rsidRDefault="009E6D2B" w:rsidP="002E07AF">
      <w:pPr>
        <w:pStyle w:val="Paragraphedeliste"/>
        <w:spacing w:after="200" w:line="276" w:lineRule="auto"/>
        <w:ind w:left="1788"/>
      </w:pPr>
      <w:r w:rsidRPr="00106D48">
        <w:t>ControlerCoherenceMesure</w:t>
      </w:r>
    </w:p>
    <w:p w:rsidR="00EE2CAE" w:rsidRPr="00106D48" w:rsidRDefault="00EE2CAE" w:rsidP="00B83133">
      <w:pPr>
        <w:pStyle w:val="Paragraphedeliste"/>
        <w:numPr>
          <w:ilvl w:val="0"/>
          <w:numId w:val="16"/>
        </w:numPr>
      </w:pPr>
      <w:r w:rsidRPr="00106D48">
        <w:t>Vérifier  Cohérence entre mesures et consignes</w:t>
      </w:r>
    </w:p>
    <w:p w:rsidR="00EE2CAE" w:rsidRPr="00106D48" w:rsidRDefault="00EE2CAE" w:rsidP="00B83133">
      <w:pPr>
        <w:pStyle w:val="Paragraphedeliste"/>
        <w:numPr>
          <w:ilvl w:val="1"/>
          <w:numId w:val="16"/>
        </w:numPr>
        <w:spacing w:after="200" w:line="276" w:lineRule="auto"/>
        <w:rPr>
          <w:rFonts w:ascii="Arial" w:hAnsi="Arial"/>
          <w:b/>
          <w:caps/>
          <w:sz w:val="28"/>
          <w:szCs w:val="20"/>
        </w:rPr>
      </w:pPr>
      <w:r w:rsidRPr="00106D48">
        <w:t>Vérifier que la Mesure consigne mini s’agit bien d’un consigne inferieur (=0) :</w:t>
      </w:r>
    </w:p>
    <w:p w:rsidR="00EE2CAE" w:rsidRPr="00106D48" w:rsidRDefault="00EE2CAE" w:rsidP="00EE2CAE">
      <w:pPr>
        <w:pStyle w:val="Paragraphedeliste"/>
        <w:spacing w:after="200" w:line="276" w:lineRule="auto"/>
        <w:ind w:left="1788"/>
      </w:pPr>
      <w:r w:rsidRPr="00106D48">
        <w:lastRenderedPageBreak/>
        <w:t>Erreur : nom de la consigne  et le numéro du process</w:t>
      </w:r>
    </w:p>
    <w:p w:rsidR="00EE2CAE" w:rsidRPr="00106D48" w:rsidRDefault="00EE2CAE" w:rsidP="00B83133">
      <w:pPr>
        <w:pStyle w:val="Paragraphedeliste"/>
        <w:numPr>
          <w:ilvl w:val="1"/>
          <w:numId w:val="16"/>
        </w:numPr>
        <w:spacing w:after="200" w:line="276" w:lineRule="auto"/>
        <w:rPr>
          <w:rFonts w:ascii="Arial" w:hAnsi="Arial"/>
          <w:b/>
          <w:caps/>
          <w:sz w:val="28"/>
          <w:szCs w:val="20"/>
        </w:rPr>
      </w:pPr>
      <w:r w:rsidRPr="00106D48">
        <w:t>Vérifier que la Mesure consigne maxi s’agit bien d’un consigne supérieur (=1):</w:t>
      </w:r>
    </w:p>
    <w:p w:rsidR="00A229BE" w:rsidRPr="00106D48" w:rsidRDefault="00EE2CAE" w:rsidP="00EE2CAE">
      <w:pPr>
        <w:pStyle w:val="Paragraphedeliste"/>
        <w:spacing w:after="200" w:line="276" w:lineRule="auto"/>
        <w:ind w:left="1788"/>
      </w:pPr>
      <w:r w:rsidRPr="00106D48">
        <w:t>Erreur : nom de la consigne  et le numéro du process</w:t>
      </w:r>
    </w:p>
    <w:p w:rsidR="008855AD" w:rsidRPr="00106D48" w:rsidRDefault="008855AD" w:rsidP="008855AD">
      <w:pPr>
        <w:pStyle w:val="Paragraphedeliste"/>
        <w:numPr>
          <w:ilvl w:val="1"/>
          <w:numId w:val="16"/>
        </w:numPr>
        <w:spacing w:after="200" w:line="276" w:lineRule="auto"/>
        <w:rPr>
          <w:rFonts w:ascii="Arial" w:hAnsi="Arial"/>
          <w:b/>
          <w:caps/>
          <w:sz w:val="28"/>
          <w:szCs w:val="20"/>
        </w:rPr>
      </w:pPr>
      <w:r w:rsidRPr="00106D48">
        <w:t>Vérifier que le rang bit « Gamme » soit supérieur à 0:</w:t>
      </w:r>
    </w:p>
    <w:p w:rsidR="008855AD" w:rsidRPr="00106D48" w:rsidRDefault="008855AD" w:rsidP="008855AD">
      <w:pPr>
        <w:pStyle w:val="Paragraphedeliste"/>
        <w:spacing w:after="200" w:line="276" w:lineRule="auto"/>
        <w:ind w:left="1788"/>
      </w:pPr>
      <w:r w:rsidRPr="00106D48">
        <w:t xml:space="preserve">Erreur : numéro opération, numéro process </w:t>
      </w:r>
    </w:p>
    <w:p w:rsidR="00A229BE" w:rsidRPr="00106D48" w:rsidRDefault="00A229BE" w:rsidP="00A229BE">
      <w:pPr>
        <w:ind w:left="1068"/>
      </w:pPr>
    </w:p>
    <w:p w:rsidR="00213216" w:rsidRPr="00106D48" w:rsidRDefault="00213216" w:rsidP="00213216">
      <w:pPr>
        <w:spacing w:after="200" w:line="276" w:lineRule="auto"/>
      </w:pPr>
      <w:r w:rsidRPr="00106D48">
        <w:t>Contrôle Cohérence ConfigurationTracabilité,  ConfigurationParametre, ConfigurationParametreFamille , ConfigurationMesure :</w:t>
      </w:r>
    </w:p>
    <w:p w:rsidR="00213216" w:rsidRPr="00106D48" w:rsidRDefault="00A229BE" w:rsidP="00B83133">
      <w:pPr>
        <w:pStyle w:val="Paragraphedeliste"/>
        <w:numPr>
          <w:ilvl w:val="0"/>
          <w:numId w:val="18"/>
        </w:numPr>
        <w:spacing w:after="200" w:line="276" w:lineRule="auto"/>
        <w:rPr>
          <w:rFonts w:ascii="Arial" w:hAnsi="Arial"/>
          <w:b/>
          <w:caps/>
          <w:sz w:val="28"/>
          <w:szCs w:val="20"/>
        </w:rPr>
      </w:pPr>
      <w:r w:rsidRPr="00106D48">
        <w:t>Vérifier</w:t>
      </w:r>
      <w:r w:rsidR="00213216" w:rsidRPr="00106D48">
        <w:t xml:space="preserve"> existence libellé1 :</w:t>
      </w:r>
    </w:p>
    <w:p w:rsidR="00B71F83" w:rsidRPr="00106D48" w:rsidRDefault="005953FE" w:rsidP="000D15EA">
      <w:pPr>
        <w:pStyle w:val="Paragraphedeliste"/>
        <w:spacing w:after="200" w:line="276" w:lineRule="auto"/>
        <w:ind w:left="1068"/>
      </w:pPr>
      <w:r w:rsidRPr="00106D48">
        <w:t>Erreur :</w:t>
      </w:r>
      <w:r w:rsidR="00B71F83" w:rsidRPr="00106D48">
        <w:t xml:space="preserve"> nom du </w:t>
      </w:r>
      <w:r w:rsidR="00EE2CAE" w:rsidRPr="00106D48">
        <w:t>paramètre</w:t>
      </w:r>
      <w:r w:rsidR="00B71F83" w:rsidRPr="00106D48">
        <w:t xml:space="preserve"> (mesure parametreFamille  ou </w:t>
      </w:r>
      <w:r w:rsidR="00EE2CAE" w:rsidRPr="00106D48">
        <w:t>traçabilité)</w:t>
      </w:r>
      <w:r w:rsidR="00B71F83" w:rsidRPr="00106D48">
        <w:t xml:space="preserve">, (le </w:t>
      </w:r>
      <w:r w:rsidR="00EE2CAE" w:rsidRPr="00106D48">
        <w:t>numéro</w:t>
      </w:r>
      <w:r w:rsidR="00B71F83" w:rsidRPr="00106D48">
        <w:t xml:space="preserve"> de l’</w:t>
      </w:r>
      <w:r w:rsidR="00EE2CAE" w:rsidRPr="00106D48">
        <w:t>opération</w:t>
      </w:r>
      <w:r w:rsidR="00B71F83" w:rsidRPr="00106D48">
        <w:t xml:space="preserve"> si tester </w:t>
      </w:r>
      <w:r w:rsidR="00EE2CAE" w:rsidRPr="00106D48">
        <w:t>à</w:t>
      </w:r>
      <w:r w:rsidR="00B71F83" w:rsidRPr="00106D48">
        <w:t xml:space="preserve"> partir </w:t>
      </w:r>
      <w:r w:rsidR="00EE2CAE" w:rsidRPr="00106D48">
        <w:t>d’une</w:t>
      </w:r>
      <w:r w:rsidR="00B71F83" w:rsidRPr="00106D48">
        <w:t xml:space="preserve"> </w:t>
      </w:r>
      <w:r w:rsidR="00EE2CAE" w:rsidRPr="00106D48">
        <w:t>opération</w:t>
      </w:r>
      <w:r w:rsidR="00B71F83" w:rsidRPr="00106D48">
        <w:t xml:space="preserve">) et le </w:t>
      </w:r>
      <w:r w:rsidR="00EE2CAE" w:rsidRPr="00106D48">
        <w:t>numéro</w:t>
      </w:r>
      <w:r w:rsidR="00B71F83" w:rsidRPr="00106D48">
        <w:t xml:space="preserve"> du process</w:t>
      </w:r>
      <w:r w:rsidR="009A5EE5" w:rsidRPr="00106D48">
        <w:t xml:space="preserve"> (probleme)</w:t>
      </w:r>
    </w:p>
    <w:p w:rsidR="00213216" w:rsidRPr="00106D48" w:rsidRDefault="00A229BE" w:rsidP="00B83133">
      <w:pPr>
        <w:pStyle w:val="Paragraphedeliste"/>
        <w:numPr>
          <w:ilvl w:val="0"/>
          <w:numId w:val="18"/>
        </w:numPr>
        <w:spacing w:after="200" w:line="276" w:lineRule="auto"/>
        <w:rPr>
          <w:rFonts w:ascii="Arial" w:hAnsi="Arial"/>
          <w:b/>
          <w:caps/>
          <w:sz w:val="28"/>
          <w:szCs w:val="20"/>
        </w:rPr>
      </w:pPr>
      <w:r w:rsidRPr="00106D48">
        <w:t>Vérifier</w:t>
      </w:r>
      <w:r w:rsidR="00213216" w:rsidRPr="00106D48">
        <w:t xml:space="preserve"> existence Ordre</w:t>
      </w:r>
      <w:r w:rsidR="00EE2CAE" w:rsidRPr="00106D48">
        <w:t xml:space="preserve"> Affichage (</w:t>
      </w:r>
      <w:r w:rsidR="00213216" w:rsidRPr="00106D48">
        <w:t> !=0) :</w:t>
      </w:r>
    </w:p>
    <w:p w:rsidR="00B71F83" w:rsidRPr="00106D48" w:rsidRDefault="005953FE" w:rsidP="000D15EA">
      <w:pPr>
        <w:pStyle w:val="Paragraphedeliste"/>
        <w:spacing w:after="200" w:line="276" w:lineRule="auto"/>
        <w:ind w:left="1068"/>
      </w:pPr>
      <w:r w:rsidRPr="00106D48">
        <w:t>Erreur :</w:t>
      </w:r>
      <w:r w:rsidR="00B71F83" w:rsidRPr="00106D48">
        <w:t xml:space="preserve"> nom du </w:t>
      </w:r>
      <w:r w:rsidR="00EE2CAE" w:rsidRPr="00106D48">
        <w:t>paramètre</w:t>
      </w:r>
      <w:r w:rsidR="00B71F83" w:rsidRPr="00106D48">
        <w:t xml:space="preserve"> (mesure consigne ou </w:t>
      </w:r>
      <w:r w:rsidR="00EE2CAE" w:rsidRPr="00106D48">
        <w:t>traçabilité)</w:t>
      </w:r>
      <w:r w:rsidR="00B71F83" w:rsidRPr="00106D48">
        <w:t xml:space="preserve">, (le </w:t>
      </w:r>
      <w:r w:rsidR="00EE2CAE" w:rsidRPr="00106D48">
        <w:t>numéro</w:t>
      </w:r>
      <w:r w:rsidR="00B71F83" w:rsidRPr="00106D48">
        <w:t xml:space="preserve"> de l’</w:t>
      </w:r>
      <w:r w:rsidR="00EE2CAE" w:rsidRPr="00106D48">
        <w:t>opération</w:t>
      </w:r>
      <w:r w:rsidR="00B71F83" w:rsidRPr="00106D48">
        <w:t xml:space="preserve"> si tester </w:t>
      </w:r>
      <w:r w:rsidR="002905B6" w:rsidRPr="00106D48">
        <w:t>à</w:t>
      </w:r>
      <w:r w:rsidR="00B71F83" w:rsidRPr="00106D48">
        <w:t xml:space="preserve"> partir </w:t>
      </w:r>
      <w:r w:rsidR="00EE2CAE" w:rsidRPr="00106D48">
        <w:t>d’une</w:t>
      </w:r>
      <w:r w:rsidR="00B71F83" w:rsidRPr="00106D48">
        <w:t xml:space="preserve"> </w:t>
      </w:r>
      <w:r w:rsidR="00EE2CAE" w:rsidRPr="00106D48">
        <w:t>opération</w:t>
      </w:r>
      <w:r w:rsidR="00B71F83" w:rsidRPr="00106D48">
        <w:t xml:space="preserve">) et le </w:t>
      </w:r>
      <w:r w:rsidR="00EE2CAE" w:rsidRPr="00106D48">
        <w:t>numéro</w:t>
      </w:r>
      <w:r w:rsidR="00B71F83" w:rsidRPr="00106D48">
        <w:t xml:space="preserve"> du process</w:t>
      </w:r>
    </w:p>
    <w:p w:rsidR="00213216" w:rsidRPr="00106D48" w:rsidRDefault="00213216" w:rsidP="00213216">
      <w:pPr>
        <w:pStyle w:val="Paragraphedeliste"/>
        <w:spacing w:after="200" w:line="276" w:lineRule="auto"/>
        <w:ind w:left="1068"/>
      </w:pPr>
    </w:p>
    <w:p w:rsidR="00213216" w:rsidRPr="00106D48" w:rsidRDefault="00213216" w:rsidP="00213216">
      <w:pPr>
        <w:spacing w:after="200" w:line="276" w:lineRule="auto"/>
      </w:pPr>
      <w:r w:rsidRPr="00106D48">
        <w:t>Contrôle Cohérence ConfigurationConsigne :</w:t>
      </w:r>
    </w:p>
    <w:p w:rsidR="00213216" w:rsidRPr="00106D48" w:rsidRDefault="00A229BE" w:rsidP="00B83133">
      <w:pPr>
        <w:pStyle w:val="Paragraphedeliste"/>
        <w:numPr>
          <w:ilvl w:val="0"/>
          <w:numId w:val="19"/>
        </w:numPr>
        <w:spacing w:after="200" w:line="276" w:lineRule="auto"/>
        <w:rPr>
          <w:rFonts w:ascii="Arial" w:hAnsi="Arial"/>
          <w:b/>
          <w:caps/>
          <w:sz w:val="28"/>
          <w:szCs w:val="20"/>
        </w:rPr>
      </w:pPr>
      <w:r w:rsidRPr="00106D48">
        <w:t>Vérifier</w:t>
      </w:r>
      <w:r w:rsidR="00213216" w:rsidRPr="00106D48">
        <w:t xml:space="preserve"> existence libellé1 :</w:t>
      </w:r>
    </w:p>
    <w:p w:rsidR="00B71F83" w:rsidRPr="00106D48" w:rsidRDefault="005953FE" w:rsidP="000D15EA">
      <w:pPr>
        <w:pStyle w:val="Paragraphedeliste"/>
        <w:spacing w:after="200" w:line="276" w:lineRule="auto"/>
        <w:ind w:left="1068"/>
      </w:pPr>
      <w:r w:rsidRPr="00106D48">
        <w:t>Erreur :</w:t>
      </w:r>
      <w:r w:rsidR="00B71F83" w:rsidRPr="00106D48">
        <w:t xml:space="preserve"> nom de la </w:t>
      </w:r>
      <w:r w:rsidR="002905B6" w:rsidRPr="00106D48">
        <w:t>consigne,</w:t>
      </w:r>
      <w:r w:rsidR="00B71F83" w:rsidRPr="00106D48">
        <w:t xml:space="preserve"> (le </w:t>
      </w:r>
      <w:r w:rsidR="002905B6" w:rsidRPr="00106D48">
        <w:t>numéro</w:t>
      </w:r>
      <w:r w:rsidR="00B71F83" w:rsidRPr="00106D48">
        <w:t xml:space="preserve"> de l’</w:t>
      </w:r>
      <w:r w:rsidR="002905B6" w:rsidRPr="00106D48">
        <w:t>opération</w:t>
      </w:r>
      <w:r w:rsidR="00B71F83" w:rsidRPr="00106D48">
        <w:t xml:space="preserve"> si tester </w:t>
      </w:r>
      <w:r w:rsidR="002905B6" w:rsidRPr="00106D48">
        <w:t>à</w:t>
      </w:r>
      <w:r w:rsidR="00B71F83" w:rsidRPr="00106D48">
        <w:t xml:space="preserve"> partir </w:t>
      </w:r>
      <w:r w:rsidR="002905B6" w:rsidRPr="00106D48">
        <w:t>d’une</w:t>
      </w:r>
      <w:r w:rsidR="00B71F83" w:rsidRPr="00106D48">
        <w:t xml:space="preserve"> </w:t>
      </w:r>
      <w:r w:rsidR="002905B6" w:rsidRPr="00106D48">
        <w:t>opération</w:t>
      </w:r>
      <w:r w:rsidR="00B71F83" w:rsidRPr="00106D48">
        <w:t xml:space="preserve">) et le </w:t>
      </w:r>
      <w:r w:rsidR="002905B6" w:rsidRPr="00106D48">
        <w:t>numéro</w:t>
      </w:r>
      <w:r w:rsidR="00B71F83" w:rsidRPr="00106D48">
        <w:t xml:space="preserve"> du process</w:t>
      </w:r>
    </w:p>
    <w:p w:rsidR="00213216" w:rsidRPr="00106D48" w:rsidRDefault="00A229BE" w:rsidP="00B83133">
      <w:pPr>
        <w:pStyle w:val="Paragraphedeliste"/>
        <w:numPr>
          <w:ilvl w:val="0"/>
          <w:numId w:val="19"/>
        </w:numPr>
        <w:spacing w:after="200" w:line="276" w:lineRule="auto"/>
        <w:rPr>
          <w:rFonts w:ascii="Arial" w:hAnsi="Arial"/>
          <w:b/>
          <w:caps/>
          <w:sz w:val="28"/>
          <w:szCs w:val="20"/>
        </w:rPr>
      </w:pPr>
      <w:r w:rsidRPr="00106D48">
        <w:t>Vérifier</w:t>
      </w:r>
      <w:r w:rsidR="00213216" w:rsidRPr="00106D48">
        <w:t xml:space="preserve"> inf/sup=0 ou 1 :</w:t>
      </w:r>
    </w:p>
    <w:p w:rsidR="000D4505" w:rsidRPr="00106D48" w:rsidRDefault="005953FE" w:rsidP="007B4014">
      <w:pPr>
        <w:pStyle w:val="Paragraphedeliste"/>
        <w:spacing w:after="200" w:line="276" w:lineRule="auto"/>
        <w:ind w:left="1068"/>
      </w:pPr>
      <w:r w:rsidRPr="00106D48">
        <w:t>Erreur :</w:t>
      </w:r>
      <w:r w:rsidR="00B71F83" w:rsidRPr="00106D48">
        <w:t xml:space="preserve"> nom de la </w:t>
      </w:r>
      <w:r w:rsidR="002905B6" w:rsidRPr="00106D48">
        <w:t>consigne,</w:t>
      </w:r>
      <w:r w:rsidR="00B71F83" w:rsidRPr="00106D48">
        <w:t xml:space="preserve"> (le </w:t>
      </w:r>
      <w:r w:rsidR="002905B6" w:rsidRPr="00106D48">
        <w:t>numéro</w:t>
      </w:r>
      <w:r w:rsidR="00B71F83" w:rsidRPr="00106D48">
        <w:t xml:space="preserve"> de l’</w:t>
      </w:r>
      <w:r w:rsidR="002905B6" w:rsidRPr="00106D48">
        <w:t>opération</w:t>
      </w:r>
      <w:r w:rsidR="00B71F83" w:rsidRPr="00106D48">
        <w:t xml:space="preserve"> si tester </w:t>
      </w:r>
      <w:r w:rsidR="002905B6" w:rsidRPr="00106D48">
        <w:t>à</w:t>
      </w:r>
      <w:r w:rsidR="00B71F83" w:rsidRPr="00106D48">
        <w:t xml:space="preserve"> partir </w:t>
      </w:r>
      <w:r w:rsidR="002905B6" w:rsidRPr="00106D48">
        <w:t>d’une</w:t>
      </w:r>
      <w:r w:rsidR="00B71F83" w:rsidRPr="00106D48">
        <w:t xml:space="preserve"> </w:t>
      </w:r>
      <w:r w:rsidR="002905B6" w:rsidRPr="00106D48">
        <w:t>opération</w:t>
      </w:r>
      <w:r w:rsidR="00B71F83" w:rsidRPr="00106D48">
        <w:t xml:space="preserve">) et le </w:t>
      </w:r>
      <w:r w:rsidR="002905B6" w:rsidRPr="00106D48">
        <w:t>numéro</w:t>
      </w:r>
      <w:r w:rsidR="00B71F83" w:rsidRPr="00106D48">
        <w:t xml:space="preserve"> du process</w:t>
      </w:r>
    </w:p>
    <w:p w:rsidR="007B4014" w:rsidRPr="00106D48" w:rsidRDefault="007B4014" w:rsidP="007B4014">
      <w:pPr>
        <w:spacing w:after="200" w:line="276" w:lineRule="auto"/>
      </w:pPr>
      <w:r w:rsidRPr="00106D48">
        <w:t xml:space="preserve">Contrôle Cohérence ConfigurationLigne : </w:t>
      </w:r>
    </w:p>
    <w:p w:rsidR="00F044B4" w:rsidRPr="00106D48" w:rsidRDefault="00A229BE" w:rsidP="00B83133">
      <w:pPr>
        <w:pStyle w:val="Paragraphedeliste"/>
        <w:numPr>
          <w:ilvl w:val="0"/>
          <w:numId w:val="20"/>
        </w:numPr>
        <w:spacing w:after="200" w:line="276" w:lineRule="auto"/>
        <w:rPr>
          <w:rFonts w:ascii="Arial" w:hAnsi="Arial"/>
          <w:b/>
          <w:caps/>
          <w:sz w:val="28"/>
          <w:szCs w:val="20"/>
        </w:rPr>
      </w:pPr>
      <w:r w:rsidRPr="00106D48">
        <w:t>Vérifier</w:t>
      </w:r>
      <w:r w:rsidR="00BD0B23" w:rsidRPr="00106D48">
        <w:t xml:space="preserve"> Unicité de la station :</w:t>
      </w:r>
    </w:p>
    <w:p w:rsidR="00F044B4" w:rsidRPr="00106D48" w:rsidRDefault="005953FE" w:rsidP="00F044B4">
      <w:pPr>
        <w:pStyle w:val="Paragraphedeliste"/>
        <w:spacing w:after="200" w:line="276" w:lineRule="auto"/>
      </w:pPr>
      <w:r w:rsidRPr="00106D48">
        <w:t>Erreur :</w:t>
      </w:r>
      <w:r w:rsidR="00B71F83" w:rsidRPr="00106D48">
        <w:t> </w:t>
      </w:r>
      <w:r w:rsidR="000D15EA" w:rsidRPr="00106D48">
        <w:t>numéro</w:t>
      </w:r>
      <w:r w:rsidR="00B71F83" w:rsidRPr="00106D48">
        <w:t xml:space="preserve"> de la station, </w:t>
      </w:r>
      <w:r w:rsidR="000D15EA" w:rsidRPr="00106D48">
        <w:t>numéro</w:t>
      </w:r>
      <w:r w:rsidR="00B71F83" w:rsidRPr="00106D48">
        <w:t xml:space="preserve"> de la ligne  et le </w:t>
      </w:r>
      <w:r w:rsidR="000D15EA" w:rsidRPr="00106D48">
        <w:t>numéro</w:t>
      </w:r>
      <w:r w:rsidR="00B71F83" w:rsidRPr="00106D48">
        <w:t xml:space="preserve"> du process </w:t>
      </w:r>
    </w:p>
    <w:p w:rsidR="00F044B4" w:rsidRPr="00106D48" w:rsidRDefault="00F044B4" w:rsidP="00F044B4">
      <w:pPr>
        <w:pStyle w:val="Paragraphedeliste"/>
        <w:spacing w:after="200" w:line="276" w:lineRule="auto"/>
      </w:pPr>
      <w:r w:rsidRPr="00106D48">
        <w:t>Pour chaque Station appeler ControlerCoherenceStation</w:t>
      </w:r>
    </w:p>
    <w:p w:rsidR="000D4505" w:rsidRPr="00106D48" w:rsidRDefault="000D4505" w:rsidP="000D4505">
      <w:pPr>
        <w:pStyle w:val="Paragraphedeliste"/>
        <w:numPr>
          <w:ilvl w:val="0"/>
          <w:numId w:val="20"/>
        </w:numPr>
        <w:spacing w:after="200" w:line="276" w:lineRule="auto"/>
        <w:rPr>
          <w:rFonts w:ascii="Arial" w:hAnsi="Arial"/>
          <w:b/>
          <w:caps/>
          <w:sz w:val="28"/>
          <w:szCs w:val="20"/>
        </w:rPr>
      </w:pPr>
      <w:r w:rsidRPr="00106D48">
        <w:t>Vérifier Unicité de la FicheReference :</w:t>
      </w:r>
    </w:p>
    <w:p w:rsidR="000D4505" w:rsidRPr="00106D48" w:rsidRDefault="000D4505" w:rsidP="000D4505">
      <w:pPr>
        <w:pStyle w:val="Paragraphedeliste"/>
        <w:spacing w:after="200" w:line="276" w:lineRule="auto"/>
      </w:pPr>
      <w:r w:rsidRPr="00106D48">
        <w:t>Erreur : numéro de la FicheReference, numéro de la ligne  et le numéro du process</w:t>
      </w:r>
    </w:p>
    <w:p w:rsidR="000D4505" w:rsidRPr="00106D48" w:rsidRDefault="000D4505" w:rsidP="000D4505">
      <w:pPr>
        <w:pStyle w:val="Paragraphedeliste"/>
        <w:spacing w:after="200" w:line="276" w:lineRule="auto"/>
        <w:rPr>
          <w:rFonts w:ascii="Arial" w:hAnsi="Arial"/>
          <w:b/>
          <w:caps/>
          <w:sz w:val="28"/>
          <w:szCs w:val="20"/>
        </w:rPr>
      </w:pPr>
      <w:r w:rsidRPr="00106D48">
        <w:t>Pour chaque fiche Reference appeler ControlerCoherenceFicheReference</w:t>
      </w:r>
    </w:p>
    <w:p w:rsidR="000D4505" w:rsidRPr="00106D48" w:rsidRDefault="000D4505" w:rsidP="000D4505">
      <w:pPr>
        <w:pStyle w:val="Paragraphedeliste"/>
        <w:numPr>
          <w:ilvl w:val="0"/>
          <w:numId w:val="20"/>
        </w:numPr>
        <w:spacing w:after="200" w:line="276" w:lineRule="auto"/>
        <w:rPr>
          <w:rFonts w:ascii="Arial" w:hAnsi="Arial"/>
          <w:b/>
          <w:caps/>
          <w:sz w:val="28"/>
          <w:szCs w:val="20"/>
        </w:rPr>
      </w:pPr>
      <w:r w:rsidRPr="00106D48">
        <w:t>Vérifier Unicité de la FichePalette :</w:t>
      </w:r>
    </w:p>
    <w:p w:rsidR="000D4505" w:rsidRPr="00106D48" w:rsidRDefault="000D4505" w:rsidP="000D4505">
      <w:pPr>
        <w:pStyle w:val="Paragraphedeliste"/>
        <w:spacing w:after="200" w:line="276" w:lineRule="auto"/>
      </w:pPr>
      <w:r w:rsidRPr="00106D48">
        <w:t>Erreur : numéro de la FichePalette, numéro de la ligne  et le numéro du process</w:t>
      </w:r>
    </w:p>
    <w:p w:rsidR="000D4505" w:rsidRPr="00106D48" w:rsidRDefault="000D4505" w:rsidP="000D4505">
      <w:pPr>
        <w:pStyle w:val="Paragraphedeliste"/>
        <w:spacing w:after="200" w:line="276" w:lineRule="auto"/>
        <w:rPr>
          <w:rFonts w:ascii="Arial" w:hAnsi="Arial"/>
          <w:b/>
          <w:caps/>
          <w:sz w:val="28"/>
          <w:szCs w:val="20"/>
        </w:rPr>
      </w:pPr>
      <w:r w:rsidRPr="00106D48">
        <w:t>Pour chaque fiche Palette appeler ControlerCoherenceFichePalette</w:t>
      </w:r>
    </w:p>
    <w:p w:rsidR="000D4505" w:rsidRPr="00106D48" w:rsidRDefault="000D4505" w:rsidP="000D4505">
      <w:pPr>
        <w:pStyle w:val="Paragraphedeliste"/>
        <w:numPr>
          <w:ilvl w:val="0"/>
          <w:numId w:val="20"/>
        </w:numPr>
        <w:spacing w:after="200" w:line="276" w:lineRule="auto"/>
        <w:rPr>
          <w:rFonts w:ascii="Arial" w:hAnsi="Arial"/>
          <w:b/>
          <w:caps/>
          <w:sz w:val="28"/>
          <w:szCs w:val="20"/>
        </w:rPr>
      </w:pPr>
      <w:r w:rsidRPr="00106D48">
        <w:t>Vérifier Unicité de la ficheProduit :</w:t>
      </w:r>
    </w:p>
    <w:p w:rsidR="000D4505" w:rsidRPr="00106D48" w:rsidRDefault="000D4505" w:rsidP="000D4505">
      <w:pPr>
        <w:pStyle w:val="Paragraphedeliste"/>
        <w:spacing w:after="200" w:line="276" w:lineRule="auto"/>
      </w:pPr>
      <w:r w:rsidRPr="00106D48">
        <w:t>Erreur : numéro de la FicheProduit, numéro de la ligne  et le numéro du process</w:t>
      </w:r>
    </w:p>
    <w:p w:rsidR="000D4505" w:rsidRPr="00106D48" w:rsidRDefault="000D4505" w:rsidP="000D4505">
      <w:pPr>
        <w:pStyle w:val="Paragraphedeliste"/>
        <w:spacing w:after="200" w:line="276" w:lineRule="auto"/>
      </w:pPr>
      <w:r w:rsidRPr="00106D48">
        <w:t>Pour chaque fiche Produit appeler ControlerCoherenceFichePruduit</w:t>
      </w:r>
    </w:p>
    <w:p w:rsidR="00841C86" w:rsidRPr="00106D48" w:rsidRDefault="00841C86" w:rsidP="00841C86">
      <w:pPr>
        <w:pStyle w:val="Paragraphedeliste"/>
        <w:numPr>
          <w:ilvl w:val="0"/>
          <w:numId w:val="20"/>
        </w:numPr>
        <w:spacing w:after="200" w:line="276" w:lineRule="auto"/>
        <w:rPr>
          <w:rFonts w:ascii="Arial" w:hAnsi="Arial"/>
          <w:b/>
          <w:caps/>
          <w:sz w:val="28"/>
          <w:szCs w:val="20"/>
        </w:rPr>
      </w:pPr>
      <w:r w:rsidRPr="00106D48">
        <w:t>Vérifier existence numComman:</w:t>
      </w:r>
    </w:p>
    <w:p w:rsidR="00841C86" w:rsidRPr="00106D48" w:rsidRDefault="00841C86" w:rsidP="00841C86">
      <w:pPr>
        <w:pStyle w:val="Paragraphedeliste"/>
        <w:spacing w:after="200" w:line="276" w:lineRule="auto"/>
        <w:rPr>
          <w:rFonts w:ascii="Arial" w:hAnsi="Arial"/>
          <w:b/>
          <w:caps/>
          <w:sz w:val="28"/>
          <w:szCs w:val="20"/>
        </w:rPr>
      </w:pPr>
      <w:r w:rsidRPr="00106D48">
        <w:t>Erreur : numéro de la ligne   et le numéro du process</w:t>
      </w:r>
    </w:p>
    <w:p w:rsidR="000C09F4" w:rsidRPr="00106D48" w:rsidRDefault="000C09F4" w:rsidP="000C09F4">
      <w:pPr>
        <w:pStyle w:val="Paragraphedeliste"/>
        <w:numPr>
          <w:ilvl w:val="0"/>
          <w:numId w:val="20"/>
        </w:numPr>
        <w:spacing w:after="200" w:line="276" w:lineRule="auto"/>
        <w:rPr>
          <w:rFonts w:ascii="Arial" w:hAnsi="Arial"/>
          <w:b/>
          <w:caps/>
          <w:sz w:val="28"/>
          <w:szCs w:val="20"/>
        </w:rPr>
      </w:pPr>
      <w:r w:rsidRPr="00106D48">
        <w:t>Vérifier existence de l’unité d’archivage:</w:t>
      </w:r>
    </w:p>
    <w:p w:rsidR="000C09F4" w:rsidRPr="00106D48" w:rsidRDefault="000C09F4" w:rsidP="000C09F4">
      <w:pPr>
        <w:pStyle w:val="Paragraphedeliste"/>
        <w:spacing w:after="200" w:line="276" w:lineRule="auto"/>
      </w:pPr>
      <w:r w:rsidRPr="00106D48">
        <w:t xml:space="preserve">Erreur : numéro de la ligne  et le numéro du process </w:t>
      </w:r>
    </w:p>
    <w:p w:rsidR="000C09F4" w:rsidRPr="00106D48" w:rsidRDefault="000C09F4" w:rsidP="000C09F4">
      <w:pPr>
        <w:pStyle w:val="Paragraphedeliste"/>
        <w:numPr>
          <w:ilvl w:val="0"/>
          <w:numId w:val="20"/>
        </w:numPr>
        <w:spacing w:after="200" w:line="276" w:lineRule="auto"/>
        <w:rPr>
          <w:rFonts w:ascii="Arial" w:hAnsi="Arial"/>
          <w:b/>
          <w:caps/>
          <w:sz w:val="28"/>
          <w:szCs w:val="20"/>
        </w:rPr>
      </w:pPr>
      <w:r w:rsidRPr="00106D48">
        <w:t>Vérifier existence de la durée de maintien:</w:t>
      </w:r>
    </w:p>
    <w:p w:rsidR="000C09F4" w:rsidRPr="00106D48" w:rsidRDefault="000C09F4" w:rsidP="000C09F4">
      <w:pPr>
        <w:pStyle w:val="Paragraphedeliste"/>
        <w:spacing w:after="200" w:line="276" w:lineRule="auto"/>
      </w:pPr>
      <w:r w:rsidRPr="00106D48">
        <w:lastRenderedPageBreak/>
        <w:t xml:space="preserve">Erreur : numéro de la ligne  et le numéro du process </w:t>
      </w:r>
    </w:p>
    <w:p w:rsidR="000C09F4" w:rsidRPr="00106D48" w:rsidRDefault="000C09F4" w:rsidP="000C09F4">
      <w:pPr>
        <w:pStyle w:val="Paragraphedeliste"/>
        <w:numPr>
          <w:ilvl w:val="0"/>
          <w:numId w:val="20"/>
        </w:numPr>
        <w:spacing w:after="200" w:line="276" w:lineRule="auto"/>
        <w:rPr>
          <w:rFonts w:ascii="Arial" w:hAnsi="Arial"/>
          <w:b/>
          <w:caps/>
          <w:sz w:val="28"/>
          <w:szCs w:val="20"/>
        </w:rPr>
      </w:pPr>
      <w:r w:rsidRPr="00106D48">
        <w:t>Vérifier existence de l’activation du journal :</w:t>
      </w:r>
    </w:p>
    <w:p w:rsidR="000C09F4" w:rsidRPr="00106D48" w:rsidRDefault="000C09F4" w:rsidP="000C09F4">
      <w:pPr>
        <w:pStyle w:val="Paragraphedeliste"/>
        <w:spacing w:after="200" w:line="276" w:lineRule="auto"/>
      </w:pPr>
      <w:r w:rsidRPr="00106D48">
        <w:t xml:space="preserve">Erreur : numéro de la ligne  et le numéro du process </w:t>
      </w:r>
    </w:p>
    <w:p w:rsidR="000C09F4" w:rsidRPr="00106D48" w:rsidRDefault="000C09F4" w:rsidP="000C09F4">
      <w:pPr>
        <w:pStyle w:val="Paragraphedeliste"/>
        <w:numPr>
          <w:ilvl w:val="0"/>
          <w:numId w:val="20"/>
        </w:numPr>
        <w:spacing w:after="200" w:line="276" w:lineRule="auto"/>
        <w:rPr>
          <w:rFonts w:ascii="Arial" w:hAnsi="Arial"/>
          <w:b/>
          <w:caps/>
          <w:sz w:val="28"/>
          <w:szCs w:val="20"/>
        </w:rPr>
      </w:pPr>
      <w:r w:rsidRPr="00106D48">
        <w:t>Vérifier existence de l’activation de sanction :</w:t>
      </w:r>
    </w:p>
    <w:p w:rsidR="000C09F4" w:rsidRPr="00106D48" w:rsidRDefault="000C09F4" w:rsidP="007A7B47">
      <w:pPr>
        <w:pStyle w:val="Paragraphedeliste"/>
        <w:spacing w:after="200" w:line="276" w:lineRule="auto"/>
      </w:pPr>
      <w:r w:rsidRPr="00106D48">
        <w:t>Erreur : numéro de la ligne  et le numéro du process</w:t>
      </w:r>
      <w:r w:rsidR="007A7B47" w:rsidRPr="00106D48">
        <w:t xml:space="preserve"> </w:t>
      </w:r>
    </w:p>
    <w:p w:rsidR="007A7B47" w:rsidRPr="00106D48" w:rsidRDefault="00321361" w:rsidP="007A7B47">
      <w:pPr>
        <w:pStyle w:val="Paragraphedeliste"/>
        <w:numPr>
          <w:ilvl w:val="0"/>
          <w:numId w:val="20"/>
        </w:numPr>
        <w:spacing w:after="200" w:line="276" w:lineRule="auto"/>
        <w:rPr>
          <w:rFonts w:ascii="Arial" w:hAnsi="Arial"/>
          <w:b/>
          <w:caps/>
          <w:sz w:val="28"/>
          <w:szCs w:val="20"/>
        </w:rPr>
      </w:pPr>
      <w:r w:rsidRPr="00106D48">
        <w:t xml:space="preserve">SI </w:t>
      </w:r>
      <w:r w:rsidR="007A7B47" w:rsidRPr="00106D48">
        <w:t xml:space="preserve"> existence de la fonctionService :</w:t>
      </w:r>
    </w:p>
    <w:p w:rsidR="008C7E30" w:rsidRPr="00106D48" w:rsidRDefault="008C7E30" w:rsidP="008C7E30">
      <w:pPr>
        <w:pStyle w:val="Paragraphedeliste"/>
        <w:spacing w:after="200" w:line="276" w:lineRule="auto"/>
      </w:pPr>
      <w:r w:rsidRPr="00106D48">
        <w:t>appeler ControlerCoherenceFonctionService</w:t>
      </w:r>
    </w:p>
    <w:p w:rsidR="007A7B47" w:rsidRPr="00106D48" w:rsidRDefault="00321361" w:rsidP="007A7B47">
      <w:pPr>
        <w:pStyle w:val="Paragraphedeliste"/>
        <w:numPr>
          <w:ilvl w:val="0"/>
          <w:numId w:val="20"/>
        </w:numPr>
        <w:spacing w:after="200" w:line="276" w:lineRule="auto"/>
        <w:rPr>
          <w:rFonts w:ascii="Arial" w:hAnsi="Arial"/>
          <w:b/>
          <w:caps/>
          <w:sz w:val="28"/>
          <w:szCs w:val="20"/>
        </w:rPr>
      </w:pPr>
      <w:r w:rsidRPr="00106D48">
        <w:t>Si</w:t>
      </w:r>
      <w:r w:rsidR="007A7B47" w:rsidRPr="00106D48">
        <w:t xml:space="preserve"> existence du SuiviEquipement:</w:t>
      </w:r>
    </w:p>
    <w:p w:rsidR="008C7E30" w:rsidRPr="00106D48" w:rsidRDefault="008C7E30" w:rsidP="008C7E30">
      <w:pPr>
        <w:pStyle w:val="Paragraphedeliste"/>
        <w:spacing w:after="200" w:line="276" w:lineRule="auto"/>
        <w:rPr>
          <w:rFonts w:ascii="Arial" w:hAnsi="Arial"/>
          <w:b/>
          <w:caps/>
          <w:sz w:val="28"/>
          <w:szCs w:val="20"/>
        </w:rPr>
      </w:pPr>
      <w:r w:rsidRPr="00106D48">
        <w:t>appeler ControlerCoherenceSuiviEquipement</w:t>
      </w:r>
    </w:p>
    <w:p w:rsidR="00F044B4" w:rsidRPr="00106D48" w:rsidRDefault="00321361" w:rsidP="00B83133">
      <w:pPr>
        <w:pStyle w:val="Paragraphedeliste"/>
        <w:numPr>
          <w:ilvl w:val="0"/>
          <w:numId w:val="20"/>
        </w:numPr>
        <w:spacing w:after="200" w:line="276" w:lineRule="auto"/>
        <w:rPr>
          <w:rFonts w:ascii="Arial" w:hAnsi="Arial"/>
          <w:b/>
          <w:caps/>
          <w:sz w:val="28"/>
          <w:szCs w:val="20"/>
        </w:rPr>
      </w:pPr>
      <w:r w:rsidRPr="00106D48">
        <w:t>Si</w:t>
      </w:r>
      <w:r w:rsidR="00BD0B23" w:rsidRPr="00106D48">
        <w:t xml:space="preserve"> </w:t>
      </w:r>
      <w:r w:rsidR="00651E6A" w:rsidRPr="00106D48">
        <w:t xml:space="preserve">existence </w:t>
      </w:r>
      <w:r w:rsidR="00BD0B23" w:rsidRPr="00106D48">
        <w:t>de la ficheVisuDyn :</w:t>
      </w:r>
    </w:p>
    <w:p w:rsidR="008C7E30" w:rsidRPr="00106D48" w:rsidRDefault="00F044B4" w:rsidP="00253CFB">
      <w:pPr>
        <w:pStyle w:val="Paragraphedeliste"/>
        <w:spacing w:after="200" w:line="276" w:lineRule="auto"/>
      </w:pPr>
      <w:r w:rsidRPr="00106D48">
        <w:t>appeler ControlerCoherenceFicheVisuDyn</w:t>
      </w:r>
    </w:p>
    <w:p w:rsidR="008C7E30" w:rsidRPr="00106D48" w:rsidRDefault="008C7E30" w:rsidP="008C7E30">
      <w:pPr>
        <w:spacing w:after="200" w:line="276" w:lineRule="auto"/>
      </w:pPr>
      <w:r w:rsidRPr="00106D48">
        <w:t xml:space="preserve">ControleCohérence ConfigurationFonctionService : </w:t>
      </w:r>
    </w:p>
    <w:p w:rsidR="007A7B47" w:rsidRPr="00106D48" w:rsidRDefault="007A7B47" w:rsidP="007A7B47">
      <w:pPr>
        <w:pStyle w:val="Paragraphedeliste"/>
        <w:numPr>
          <w:ilvl w:val="0"/>
          <w:numId w:val="20"/>
        </w:numPr>
        <w:spacing w:after="200" w:line="276" w:lineRule="auto"/>
        <w:rPr>
          <w:rFonts w:ascii="Arial" w:hAnsi="Arial"/>
          <w:b/>
          <w:caps/>
          <w:sz w:val="28"/>
          <w:szCs w:val="20"/>
        </w:rPr>
      </w:pPr>
      <w:r w:rsidRPr="00106D48">
        <w:t>Vérifier unicité de la syncs :</w:t>
      </w:r>
      <w:r w:rsidR="00321361" w:rsidRPr="00106D48">
        <w:t xml:space="preserve"> ( Excel devrai le faire auto car pas de num sync)</w:t>
      </w:r>
    </w:p>
    <w:p w:rsidR="007A7B47" w:rsidRPr="00106D48" w:rsidRDefault="007A7B47" w:rsidP="007A7B47">
      <w:pPr>
        <w:pStyle w:val="Paragraphedeliste"/>
        <w:spacing w:after="200" w:line="276" w:lineRule="auto"/>
      </w:pPr>
      <w:r w:rsidRPr="00106D48">
        <w:t xml:space="preserve">Erreur : numéro de la fonction service, numéro de la ligne  et le numéro du process </w:t>
      </w:r>
    </w:p>
    <w:p w:rsidR="008C7E30" w:rsidRPr="00106D48" w:rsidRDefault="008C7E30" w:rsidP="007A7B47">
      <w:pPr>
        <w:pStyle w:val="Paragraphedeliste"/>
        <w:spacing w:after="200" w:line="276" w:lineRule="auto"/>
      </w:pPr>
      <w:r w:rsidRPr="00106D48">
        <w:t>Pour chaque syncs appeler ControleCoherenceEchangeVariable</w:t>
      </w:r>
    </w:p>
    <w:p w:rsidR="007A7B47" w:rsidRPr="00106D48" w:rsidRDefault="007A7B47" w:rsidP="007A7B47">
      <w:pPr>
        <w:pStyle w:val="Paragraphedeliste"/>
        <w:numPr>
          <w:ilvl w:val="0"/>
          <w:numId w:val="20"/>
        </w:numPr>
        <w:spacing w:after="200" w:line="276" w:lineRule="auto"/>
        <w:rPr>
          <w:rFonts w:ascii="Arial" w:hAnsi="Arial"/>
          <w:b/>
          <w:caps/>
          <w:sz w:val="28"/>
          <w:szCs w:val="20"/>
        </w:rPr>
      </w:pPr>
      <w:r w:rsidRPr="00106D48">
        <w:t>Vérifier unicité de la fiche Horodatage :</w:t>
      </w:r>
    </w:p>
    <w:p w:rsidR="007A7B47" w:rsidRPr="00106D48" w:rsidRDefault="007A7B47" w:rsidP="007A7B47">
      <w:pPr>
        <w:pStyle w:val="Paragraphedeliste"/>
        <w:spacing w:after="200" w:line="276" w:lineRule="auto"/>
      </w:pPr>
      <w:r w:rsidRPr="00106D48">
        <w:t xml:space="preserve">Erreur : numéro de la fonction service, numéro de la ligne  et le numéro du process </w:t>
      </w:r>
    </w:p>
    <w:p w:rsidR="008C7E30" w:rsidRPr="00106D48" w:rsidRDefault="008C7E30" w:rsidP="007A7B47">
      <w:pPr>
        <w:pStyle w:val="Paragraphedeliste"/>
        <w:spacing w:after="200" w:line="276" w:lineRule="auto"/>
      </w:pPr>
      <w:r w:rsidRPr="00106D48">
        <w:t>Pour chaque fiche horodatages appeler ControleCoherenceFicheHorodatage</w:t>
      </w:r>
    </w:p>
    <w:p w:rsidR="008A73CA" w:rsidRPr="00106D48" w:rsidRDefault="008A73CA" w:rsidP="00321361">
      <w:pPr>
        <w:spacing w:after="200" w:line="276" w:lineRule="auto"/>
      </w:pPr>
      <w:r w:rsidRPr="00106D48">
        <w:t>Contrôle cohérence ConfigurationFicheHorodatage</w:t>
      </w:r>
    </w:p>
    <w:p w:rsidR="008A73CA" w:rsidRPr="00106D48" w:rsidRDefault="008A73CA" w:rsidP="008A73CA">
      <w:pPr>
        <w:pStyle w:val="Paragraphedeliste"/>
        <w:spacing w:after="200" w:line="276" w:lineRule="auto"/>
      </w:pPr>
      <w:r w:rsidRPr="00106D48">
        <w:t>Pour chaque fiche horodatage appeler ControleCoherenceEchangeVariable</w:t>
      </w:r>
    </w:p>
    <w:p w:rsidR="00BC16B2" w:rsidRPr="00106D48" w:rsidRDefault="00BC16B2" w:rsidP="00BC16B2">
      <w:pPr>
        <w:spacing w:after="200" w:line="276" w:lineRule="auto"/>
      </w:pPr>
      <w:r w:rsidRPr="00106D48">
        <w:t xml:space="preserve">Contrôle </w:t>
      </w:r>
      <w:r w:rsidR="00810D51" w:rsidRPr="00106D48">
        <w:t>cohérence</w:t>
      </w:r>
      <w:r w:rsidRPr="00106D48">
        <w:t xml:space="preserve"> ConfigurationSuiviEquipement :</w:t>
      </w:r>
    </w:p>
    <w:p w:rsidR="007A7B47" w:rsidRPr="00106D48" w:rsidRDefault="007A7B47" w:rsidP="007A7B47">
      <w:pPr>
        <w:pStyle w:val="Paragraphedeliste"/>
        <w:numPr>
          <w:ilvl w:val="0"/>
          <w:numId w:val="20"/>
        </w:numPr>
        <w:spacing w:after="200" w:line="276" w:lineRule="auto"/>
        <w:rPr>
          <w:rFonts w:ascii="Arial" w:hAnsi="Arial"/>
          <w:b/>
          <w:caps/>
          <w:sz w:val="28"/>
          <w:szCs w:val="20"/>
        </w:rPr>
      </w:pPr>
      <w:r w:rsidRPr="00106D48">
        <w:t>Vérifier unicité fiche Modope:</w:t>
      </w:r>
    </w:p>
    <w:p w:rsidR="007A7B47" w:rsidRPr="00106D48" w:rsidRDefault="007A7B47" w:rsidP="007A7B47">
      <w:pPr>
        <w:pStyle w:val="Paragraphedeliste"/>
        <w:spacing w:after="200" w:line="276" w:lineRule="auto"/>
      </w:pPr>
      <w:r w:rsidRPr="00106D48">
        <w:t>Erreur : </w:t>
      </w:r>
      <w:r w:rsidR="00B703F1" w:rsidRPr="00106D48">
        <w:t xml:space="preserve">numéro de la fiche Modope, </w:t>
      </w:r>
      <w:r w:rsidRPr="00106D48">
        <w:t>numéro de l’equipementSuivi, numéro de la ligne  et le numéro du process</w:t>
      </w:r>
    </w:p>
    <w:p w:rsidR="00B703F1" w:rsidRPr="00106D48" w:rsidRDefault="00B703F1" w:rsidP="007A7B47">
      <w:pPr>
        <w:pStyle w:val="Paragraphedeliste"/>
        <w:spacing w:after="200" w:line="276" w:lineRule="auto"/>
      </w:pPr>
      <w:r w:rsidRPr="00106D48">
        <w:t>Pour chaque modopes appeler ControleCoherenceEchangeSuivi</w:t>
      </w:r>
    </w:p>
    <w:p w:rsidR="007A7B47" w:rsidRPr="00106D48" w:rsidRDefault="007A7B47" w:rsidP="007A7B47">
      <w:pPr>
        <w:pStyle w:val="Paragraphedeliste"/>
        <w:numPr>
          <w:ilvl w:val="0"/>
          <w:numId w:val="20"/>
        </w:numPr>
        <w:spacing w:after="200" w:line="276" w:lineRule="auto"/>
        <w:rPr>
          <w:rFonts w:ascii="Arial" w:hAnsi="Arial"/>
          <w:b/>
          <w:caps/>
          <w:sz w:val="28"/>
          <w:szCs w:val="20"/>
        </w:rPr>
      </w:pPr>
      <w:r w:rsidRPr="00106D48">
        <w:t>Vérifier unicité fiche procède:</w:t>
      </w:r>
    </w:p>
    <w:p w:rsidR="00B703F1" w:rsidRPr="00106D48" w:rsidRDefault="007A7B47" w:rsidP="00B703F1">
      <w:pPr>
        <w:pStyle w:val="Paragraphedeliste"/>
        <w:spacing w:after="200" w:line="276" w:lineRule="auto"/>
      </w:pPr>
      <w:r w:rsidRPr="00106D48">
        <w:t>Erreur : </w:t>
      </w:r>
      <w:r w:rsidR="00B703F1" w:rsidRPr="00106D48">
        <w:t xml:space="preserve">numéro de la fiche procède, </w:t>
      </w:r>
      <w:r w:rsidRPr="00106D48">
        <w:t>numéro de l’equipementSuivi, numéro de la ligne  et le numéro du process</w:t>
      </w:r>
    </w:p>
    <w:p w:rsidR="00BC16B2" w:rsidRPr="00106D48" w:rsidRDefault="00BC16B2" w:rsidP="00B703F1">
      <w:pPr>
        <w:pStyle w:val="Paragraphedeliste"/>
        <w:spacing w:after="200" w:line="276" w:lineRule="auto"/>
      </w:pPr>
      <w:r w:rsidRPr="00106D48">
        <w:t>Pour chaque procèdes appeler ControleCoherenceEchange</w:t>
      </w:r>
      <w:r w:rsidR="00F43513" w:rsidRPr="00106D48">
        <w:t>Suivi</w:t>
      </w:r>
    </w:p>
    <w:p w:rsidR="00253CFB" w:rsidRPr="00106D48" w:rsidRDefault="00253CFB" w:rsidP="00253CFB">
      <w:pPr>
        <w:spacing w:after="200" w:line="276" w:lineRule="auto"/>
      </w:pPr>
      <w:r w:rsidRPr="00106D48">
        <w:t>Contrôle cohérence ConfigurationFicheVisuDyn :</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VisuDyn:</w:t>
      </w:r>
    </w:p>
    <w:p w:rsidR="00253CFB" w:rsidRPr="00106D48" w:rsidRDefault="00253CFB" w:rsidP="00253CFB">
      <w:pPr>
        <w:pStyle w:val="Paragraphedeliste"/>
        <w:spacing w:after="200" w:line="276" w:lineRule="auto"/>
      </w:pPr>
      <w:r w:rsidRPr="00106D48">
        <w:t>Erreur : numéro de la fiche VisuDyn, numéro de la ligne  et le numéro du process</w:t>
      </w:r>
    </w:p>
    <w:p w:rsidR="00253CFB" w:rsidRPr="00106D48" w:rsidRDefault="00253CFB" w:rsidP="00253CFB">
      <w:pPr>
        <w:pStyle w:val="Paragraphedeliste"/>
        <w:spacing w:after="200" w:line="276" w:lineRule="auto"/>
      </w:pPr>
      <w:r w:rsidRPr="00106D48">
        <w:t>Pour chaque visuDyns apeller ControleCoherenceEchangeVariable</w:t>
      </w:r>
    </w:p>
    <w:p w:rsidR="00321361" w:rsidRPr="00106D48" w:rsidRDefault="00321361" w:rsidP="00253CFB">
      <w:pPr>
        <w:pStyle w:val="Paragraphedeliste"/>
        <w:spacing w:after="200" w:line="276" w:lineRule="auto"/>
      </w:pPr>
    </w:p>
    <w:p w:rsidR="00BC16B2" w:rsidRPr="00106D48" w:rsidRDefault="00BC16B2" w:rsidP="00BC16B2">
      <w:pPr>
        <w:spacing w:after="200" w:line="276" w:lineRule="auto"/>
      </w:pPr>
      <w:r w:rsidRPr="00106D48">
        <w:t xml:space="preserve">Contrôle </w:t>
      </w:r>
      <w:r w:rsidR="00810D51" w:rsidRPr="00106D48">
        <w:t>cohérence</w:t>
      </w:r>
      <w:r w:rsidRPr="00106D48">
        <w:t xml:space="preserve"> ConfigurationFichePalette :</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entête: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lastRenderedPageBreak/>
        <w:t>Pour chaque entête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paramètre Systématique: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paramètre Systématique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paramètre: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paramètre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traçabilité Systématique: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traçabilité Systématique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traçabilité:</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traçabilité appeler ControleCoherenceEchangeVariable</w:t>
      </w:r>
    </w:p>
    <w:p w:rsidR="008F5B38" w:rsidRPr="00106D48" w:rsidRDefault="008F5B38" w:rsidP="00253CFB">
      <w:pPr>
        <w:pStyle w:val="Paragraphedeliste"/>
        <w:spacing w:after="200" w:line="276" w:lineRule="auto"/>
      </w:pP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consigne Inferieures :</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consigne Inferieures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consigne Supérieure: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consigne Supérieure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mesure Systematique: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mesure Systématique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mesure:</w:t>
      </w:r>
    </w:p>
    <w:p w:rsidR="00253CFB" w:rsidRPr="00106D48" w:rsidRDefault="00253CFB" w:rsidP="00253CFB">
      <w:pPr>
        <w:pStyle w:val="Paragraphedeliste"/>
        <w:spacing w:after="200" w:line="276" w:lineRule="auto"/>
      </w:pPr>
      <w:r w:rsidRPr="00106D48">
        <w:t>Erreur : numéro de la fiche Palette, numéro de la ligne  et le numéro du process</w:t>
      </w:r>
    </w:p>
    <w:p w:rsidR="00BC16B2" w:rsidRPr="00106D48" w:rsidRDefault="00BC16B2" w:rsidP="00253CFB">
      <w:pPr>
        <w:pStyle w:val="Paragraphedeliste"/>
        <w:spacing w:after="200" w:line="276" w:lineRule="auto"/>
      </w:pPr>
      <w:r w:rsidRPr="00106D48">
        <w:t>Pour chaque mesure appeler ControleCoherenceEchangeVariable</w:t>
      </w:r>
    </w:p>
    <w:p w:rsidR="00810D51" w:rsidRPr="00106D48" w:rsidRDefault="00810D51" w:rsidP="00810D51">
      <w:pPr>
        <w:spacing w:after="200" w:line="276" w:lineRule="auto"/>
      </w:pPr>
      <w:r w:rsidRPr="00106D48">
        <w:t xml:space="preserve">Contrôle cohérence ConfigurationFicheProduit : </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entête:</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entête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traçabilité Systématique:</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traçabilité Systématique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traçabilité:</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traçabilité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consigne Inferieures :</w:t>
      </w:r>
    </w:p>
    <w:p w:rsidR="00253CFB" w:rsidRPr="00106D48" w:rsidRDefault="00253CFB" w:rsidP="00253CFB">
      <w:pPr>
        <w:pStyle w:val="Paragraphedeliste"/>
        <w:spacing w:after="200" w:line="276" w:lineRule="auto"/>
      </w:pPr>
      <w:r w:rsidRPr="00106D48">
        <w:t>Erreur : numéro de la fiche Pal Produit ette, numéro de la ligne  et le numéro du process</w:t>
      </w:r>
    </w:p>
    <w:p w:rsidR="00253CFB" w:rsidRPr="00106D48" w:rsidRDefault="00253CFB" w:rsidP="00253CFB">
      <w:pPr>
        <w:pStyle w:val="Paragraphedeliste"/>
        <w:spacing w:after="200" w:line="276" w:lineRule="auto"/>
      </w:pPr>
      <w:r w:rsidRPr="00106D48">
        <w:t>Pour chaque consigne Inferieures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consigne Supérieure:</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consigne Supérieure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lastRenderedPageBreak/>
        <w:t>Vérifier unicité mesure Systematique:</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mesure Systématique appeler ControleCoherenceEchangeVariable</w:t>
      </w:r>
    </w:p>
    <w:p w:rsidR="00253CFB" w:rsidRPr="00106D48" w:rsidRDefault="00253CFB" w:rsidP="00253CFB">
      <w:pPr>
        <w:pStyle w:val="Paragraphedeliste"/>
        <w:numPr>
          <w:ilvl w:val="0"/>
          <w:numId w:val="20"/>
        </w:numPr>
        <w:spacing w:after="200" w:line="276" w:lineRule="auto"/>
        <w:rPr>
          <w:rFonts w:ascii="Arial" w:hAnsi="Arial"/>
          <w:b/>
          <w:caps/>
          <w:sz w:val="28"/>
          <w:szCs w:val="20"/>
        </w:rPr>
      </w:pPr>
      <w:r w:rsidRPr="00106D48">
        <w:t>Vérifier unicité mesure:</w:t>
      </w:r>
    </w:p>
    <w:p w:rsidR="00253CFB" w:rsidRPr="00106D48" w:rsidRDefault="00253CFB" w:rsidP="00253CFB">
      <w:pPr>
        <w:pStyle w:val="Paragraphedeliste"/>
        <w:spacing w:after="200" w:line="276" w:lineRule="auto"/>
      </w:pPr>
      <w:r w:rsidRPr="00106D48">
        <w:t>Erreur : numéro de la fiche Produit, numéro de la ligne  et le numéro du process</w:t>
      </w:r>
    </w:p>
    <w:p w:rsidR="00253CFB" w:rsidRPr="00106D48" w:rsidRDefault="00253CFB" w:rsidP="00253CFB">
      <w:pPr>
        <w:pStyle w:val="Paragraphedeliste"/>
        <w:spacing w:after="200" w:line="276" w:lineRule="auto"/>
      </w:pPr>
      <w:r w:rsidRPr="00106D48">
        <w:t>Pour chaque mesure appeler ControleCoherenceEchangeVariable</w:t>
      </w:r>
    </w:p>
    <w:p w:rsidR="00810D51" w:rsidRPr="00106D48" w:rsidRDefault="00810D51" w:rsidP="00810D51">
      <w:pPr>
        <w:spacing w:after="200" w:line="276" w:lineRule="auto"/>
      </w:pPr>
      <w:r w:rsidRPr="00106D48">
        <w:t xml:space="preserve">Contrôle cohérence ConfigurationFicheReference : </w:t>
      </w:r>
    </w:p>
    <w:p w:rsidR="00DF2244" w:rsidRPr="00106D48" w:rsidRDefault="00DF2244" w:rsidP="00DF2244">
      <w:pPr>
        <w:pStyle w:val="Paragraphedeliste"/>
        <w:numPr>
          <w:ilvl w:val="0"/>
          <w:numId w:val="20"/>
        </w:numPr>
        <w:spacing w:after="200" w:line="276" w:lineRule="auto"/>
        <w:rPr>
          <w:rFonts w:ascii="Arial" w:hAnsi="Arial"/>
          <w:b/>
          <w:caps/>
          <w:sz w:val="28"/>
          <w:szCs w:val="20"/>
        </w:rPr>
      </w:pPr>
      <w:r w:rsidRPr="00106D48">
        <w:t>Vérifier unicité cible Reference:</w:t>
      </w:r>
    </w:p>
    <w:p w:rsidR="00DF2244" w:rsidRPr="00106D48" w:rsidRDefault="00DF2244" w:rsidP="00DF2244">
      <w:pPr>
        <w:pStyle w:val="Paragraphedeliste"/>
        <w:spacing w:after="200" w:line="276" w:lineRule="auto"/>
      </w:pPr>
      <w:r w:rsidRPr="00106D48">
        <w:t>Erreur : numéro de la fiche Reference, numéro de la ligne  et le numéro du process</w:t>
      </w:r>
    </w:p>
    <w:p w:rsidR="008C7E30" w:rsidRPr="00106D48" w:rsidRDefault="00810D51" w:rsidP="00DF2244">
      <w:pPr>
        <w:pStyle w:val="Paragraphedeliste"/>
        <w:spacing w:after="200" w:line="276" w:lineRule="auto"/>
      </w:pPr>
      <w:r w:rsidRPr="00106D48">
        <w:t>Pour chaque cible référence appeler ControleCoherenceCibleReference</w:t>
      </w:r>
    </w:p>
    <w:p w:rsidR="008A73CA" w:rsidRPr="00106D48" w:rsidRDefault="008A73CA" w:rsidP="00DF2244">
      <w:pPr>
        <w:pStyle w:val="Paragraphedeliste"/>
        <w:spacing w:after="200" w:line="276" w:lineRule="auto"/>
      </w:pPr>
    </w:p>
    <w:p w:rsidR="008A73CA" w:rsidRPr="00106D48" w:rsidRDefault="008A73CA" w:rsidP="00DF2244">
      <w:pPr>
        <w:pStyle w:val="Paragraphedeliste"/>
        <w:spacing w:after="200" w:line="276" w:lineRule="auto"/>
      </w:pPr>
    </w:p>
    <w:p w:rsidR="00810D51" w:rsidRPr="00106D48" w:rsidRDefault="00810D51" w:rsidP="00810D51">
      <w:pPr>
        <w:spacing w:after="200" w:line="276" w:lineRule="auto"/>
      </w:pPr>
      <w:r w:rsidRPr="00106D48">
        <w:t>Contrôle cohérence ConfigurationCibleReference :</w:t>
      </w:r>
    </w:p>
    <w:p w:rsidR="008A73CA" w:rsidRPr="00106D48" w:rsidRDefault="008A73CA" w:rsidP="008A73CA">
      <w:pPr>
        <w:pStyle w:val="Paragraphedeliste"/>
        <w:numPr>
          <w:ilvl w:val="0"/>
          <w:numId w:val="20"/>
        </w:numPr>
        <w:spacing w:after="200" w:line="276" w:lineRule="auto"/>
        <w:rPr>
          <w:rFonts w:ascii="Arial" w:hAnsi="Arial"/>
          <w:b/>
          <w:caps/>
          <w:sz w:val="28"/>
          <w:szCs w:val="20"/>
        </w:rPr>
      </w:pPr>
      <w:r w:rsidRPr="00106D48">
        <w:t>Vérifier unicité entête:</w:t>
      </w:r>
    </w:p>
    <w:p w:rsidR="008A73CA" w:rsidRPr="00106D48" w:rsidRDefault="008A73CA" w:rsidP="008A73CA">
      <w:pPr>
        <w:pStyle w:val="Paragraphedeliste"/>
        <w:spacing w:after="200" w:line="276" w:lineRule="auto"/>
      </w:pPr>
      <w:r w:rsidRPr="00106D48">
        <w:t>Erreur : numéro de la fiche Reference, numéro de la ligne  et le numéro du process</w:t>
      </w:r>
    </w:p>
    <w:p w:rsidR="008A73CA" w:rsidRPr="00106D48" w:rsidRDefault="008A73CA" w:rsidP="008A73CA">
      <w:pPr>
        <w:pStyle w:val="Paragraphedeliste"/>
        <w:spacing w:after="200" w:line="276" w:lineRule="auto"/>
      </w:pPr>
      <w:r w:rsidRPr="00106D48">
        <w:t>Pour chaque entête appeler ControleCoherenceEchangeVariable</w:t>
      </w:r>
    </w:p>
    <w:p w:rsidR="008A73CA" w:rsidRPr="00106D48" w:rsidRDefault="008A73CA" w:rsidP="008A73CA">
      <w:pPr>
        <w:pStyle w:val="Paragraphedeliste"/>
        <w:numPr>
          <w:ilvl w:val="0"/>
          <w:numId w:val="20"/>
        </w:numPr>
        <w:spacing w:after="200" w:line="276" w:lineRule="auto"/>
        <w:rPr>
          <w:rFonts w:ascii="Arial" w:hAnsi="Arial"/>
          <w:b/>
          <w:caps/>
          <w:sz w:val="28"/>
          <w:szCs w:val="20"/>
        </w:rPr>
      </w:pPr>
      <w:r w:rsidRPr="00106D48">
        <w:t>Vérifier unicité paramètre Systématique:</w:t>
      </w:r>
    </w:p>
    <w:p w:rsidR="008A73CA" w:rsidRPr="00106D48" w:rsidRDefault="008A73CA" w:rsidP="008A73CA">
      <w:pPr>
        <w:pStyle w:val="Paragraphedeliste"/>
        <w:spacing w:after="200" w:line="276" w:lineRule="auto"/>
      </w:pPr>
      <w:r w:rsidRPr="00106D48">
        <w:t>Erreur : numéro de la fiche Reference, numéro de la ligne  et le numéro du process</w:t>
      </w:r>
    </w:p>
    <w:p w:rsidR="008A73CA" w:rsidRPr="00106D48" w:rsidRDefault="008A73CA" w:rsidP="008A73CA">
      <w:pPr>
        <w:pStyle w:val="Paragraphedeliste"/>
        <w:spacing w:after="200" w:line="276" w:lineRule="auto"/>
      </w:pPr>
      <w:r w:rsidRPr="00106D48">
        <w:t>Pour chaque paramètre Systématique appeler ControleCoherenceEchangeVariable</w:t>
      </w:r>
    </w:p>
    <w:p w:rsidR="008A73CA" w:rsidRPr="00106D48" w:rsidRDefault="008A73CA" w:rsidP="008A73CA">
      <w:pPr>
        <w:pStyle w:val="Paragraphedeliste"/>
        <w:numPr>
          <w:ilvl w:val="0"/>
          <w:numId w:val="20"/>
        </w:numPr>
        <w:spacing w:after="200" w:line="276" w:lineRule="auto"/>
        <w:rPr>
          <w:rFonts w:ascii="Arial" w:hAnsi="Arial"/>
          <w:b/>
          <w:caps/>
          <w:sz w:val="28"/>
          <w:szCs w:val="20"/>
        </w:rPr>
      </w:pPr>
      <w:r w:rsidRPr="00106D48">
        <w:t>Vérifier unicité paramètre:</w:t>
      </w:r>
    </w:p>
    <w:p w:rsidR="008A73CA" w:rsidRPr="00106D48" w:rsidRDefault="008A73CA" w:rsidP="008A73CA">
      <w:pPr>
        <w:pStyle w:val="Paragraphedeliste"/>
        <w:spacing w:after="200" w:line="276" w:lineRule="auto"/>
      </w:pPr>
      <w:r w:rsidRPr="00106D48">
        <w:t>Erreur : numéro de la fiche Reference, numéro de la ligne  et le numéro du process</w:t>
      </w:r>
    </w:p>
    <w:p w:rsidR="000D4505" w:rsidRPr="00106D48" w:rsidRDefault="008A73CA" w:rsidP="008A73CA">
      <w:pPr>
        <w:pStyle w:val="Paragraphedeliste"/>
        <w:spacing w:after="200" w:line="276" w:lineRule="auto"/>
      </w:pPr>
      <w:r w:rsidRPr="00106D48">
        <w:t>Pour chaque paramètre appeler ControleCoherenceEchangeVariable</w:t>
      </w:r>
    </w:p>
    <w:p w:rsidR="00791082" w:rsidRPr="00106D48" w:rsidRDefault="00791082" w:rsidP="00791082">
      <w:pPr>
        <w:spacing w:after="200" w:line="276" w:lineRule="auto"/>
      </w:pPr>
      <w:r w:rsidRPr="00106D48">
        <w:t xml:space="preserve">Contrôle </w:t>
      </w:r>
      <w:r w:rsidR="00BA5856" w:rsidRPr="00106D48">
        <w:t>cohérence</w:t>
      </w:r>
      <w:r w:rsidRPr="00106D48">
        <w:t xml:space="preserve"> ConfigurationStation : </w:t>
      </w:r>
    </w:p>
    <w:p w:rsidR="00F90927" w:rsidRPr="00106D48" w:rsidRDefault="00F90927" w:rsidP="00B83133">
      <w:pPr>
        <w:pStyle w:val="Paragraphedeliste"/>
        <w:numPr>
          <w:ilvl w:val="0"/>
          <w:numId w:val="21"/>
        </w:numPr>
        <w:spacing w:after="200" w:line="276" w:lineRule="auto"/>
        <w:rPr>
          <w:rFonts w:ascii="Arial" w:hAnsi="Arial"/>
          <w:b/>
          <w:caps/>
          <w:sz w:val="28"/>
          <w:szCs w:val="20"/>
        </w:rPr>
      </w:pPr>
      <w:r w:rsidRPr="00106D48">
        <w:t>Vérifier Unicité Cartons</w:t>
      </w:r>
      <w:r w:rsidR="00AF11C2" w:rsidRPr="00106D48">
        <w:t xml:space="preserve"> </w:t>
      </w:r>
      <w:r w:rsidRPr="00106D48">
        <w:t>Jaunes :</w:t>
      </w:r>
    </w:p>
    <w:p w:rsidR="00AF11C2" w:rsidRPr="00106D48" w:rsidRDefault="00F90927" w:rsidP="00AF11C2">
      <w:pPr>
        <w:pStyle w:val="Paragraphedeliste"/>
        <w:spacing w:after="200" w:line="276" w:lineRule="auto"/>
        <w:ind w:left="1068"/>
      </w:pPr>
      <w:r w:rsidRPr="00106D48">
        <w:t xml:space="preserve">Erreur </w:t>
      </w:r>
      <w:r w:rsidR="00AF11C2" w:rsidRPr="00106D48">
        <w:t>: numéro</w:t>
      </w:r>
      <w:r w:rsidRPr="00106D48">
        <w:t xml:space="preserve"> du carton</w:t>
      </w:r>
      <w:r w:rsidR="00AF11C2" w:rsidRPr="00106D48">
        <w:t xml:space="preserve"> </w:t>
      </w:r>
      <w:r w:rsidRPr="00106D48">
        <w:t xml:space="preserve">Jaunes, </w:t>
      </w:r>
      <w:r w:rsidR="00AF11C2" w:rsidRPr="00106D48">
        <w:t>numéro</w:t>
      </w:r>
      <w:r w:rsidRPr="00106D48">
        <w:t xml:space="preserve"> de la </w:t>
      </w:r>
      <w:r w:rsidR="00AF11C2" w:rsidRPr="00106D48">
        <w:t>station, numéro</w:t>
      </w:r>
      <w:r w:rsidRPr="00106D48">
        <w:t xml:space="preserve"> de la ligne  et le </w:t>
      </w:r>
      <w:r w:rsidR="009F7EF6" w:rsidRPr="00106D48">
        <w:t>numéro</w:t>
      </w:r>
      <w:r w:rsidRPr="00106D48">
        <w:t xml:space="preserve"> du process</w:t>
      </w:r>
    </w:p>
    <w:p w:rsidR="00AF11C2" w:rsidRPr="00106D48" w:rsidRDefault="00AF11C2" w:rsidP="00AF11C2">
      <w:pPr>
        <w:pStyle w:val="Paragraphedeliste"/>
        <w:spacing w:after="200" w:line="276" w:lineRule="auto"/>
        <w:ind w:left="1068"/>
      </w:pPr>
      <w:r w:rsidRPr="00106D48">
        <w:t>Pour chaque Carton Jaune appeler ControlerCoherenceDefaut</w:t>
      </w:r>
    </w:p>
    <w:p w:rsidR="00F90927" w:rsidRPr="00106D48" w:rsidRDefault="00F90927" w:rsidP="00B83133">
      <w:pPr>
        <w:pStyle w:val="Paragraphedeliste"/>
        <w:numPr>
          <w:ilvl w:val="0"/>
          <w:numId w:val="21"/>
        </w:numPr>
        <w:spacing w:after="200" w:line="276" w:lineRule="auto"/>
        <w:rPr>
          <w:rFonts w:ascii="Arial" w:hAnsi="Arial"/>
          <w:b/>
          <w:caps/>
          <w:sz w:val="28"/>
          <w:szCs w:val="20"/>
        </w:rPr>
      </w:pPr>
      <w:r w:rsidRPr="00106D48">
        <w:t xml:space="preserve">Vérifier Unicité </w:t>
      </w:r>
      <w:r w:rsidR="00AF11C2" w:rsidRPr="00106D48">
        <w:t>Carton Oranges</w:t>
      </w:r>
      <w:r w:rsidRPr="00106D48">
        <w:t xml:space="preserve"> :</w:t>
      </w:r>
    </w:p>
    <w:p w:rsidR="00AF11C2" w:rsidRPr="00106D48" w:rsidRDefault="00F90927" w:rsidP="00AF11C2">
      <w:pPr>
        <w:pStyle w:val="Paragraphedeliste"/>
        <w:spacing w:after="200" w:line="276" w:lineRule="auto"/>
        <w:ind w:left="1068"/>
      </w:pPr>
      <w:r w:rsidRPr="00106D48">
        <w:t>Erreur : </w:t>
      </w:r>
      <w:r w:rsidR="009F7EF6" w:rsidRPr="00106D48">
        <w:t>numéro</w:t>
      </w:r>
      <w:r w:rsidRPr="00106D48">
        <w:t xml:space="preserve"> du </w:t>
      </w:r>
      <w:r w:rsidR="00AF11C2" w:rsidRPr="00106D48">
        <w:t>Carton Orange,</w:t>
      </w:r>
      <w:r w:rsidRPr="00106D48">
        <w:t xml:space="preserve"> </w:t>
      </w:r>
      <w:r w:rsidR="009F7EF6" w:rsidRPr="00106D48">
        <w:t>numéro</w:t>
      </w:r>
      <w:r w:rsidRPr="00106D48">
        <w:t xml:space="preserve"> de la </w:t>
      </w:r>
      <w:r w:rsidR="00AF11C2" w:rsidRPr="00106D48">
        <w:t>station, numéro</w:t>
      </w:r>
      <w:r w:rsidRPr="00106D48">
        <w:t xml:space="preserve"> de la ligne  et le </w:t>
      </w:r>
      <w:r w:rsidR="009F7EF6" w:rsidRPr="00106D48">
        <w:t>numéro</w:t>
      </w:r>
      <w:r w:rsidRPr="00106D48">
        <w:t xml:space="preserve"> du process</w:t>
      </w:r>
    </w:p>
    <w:p w:rsidR="00AF11C2" w:rsidRPr="00106D48" w:rsidRDefault="00AF11C2" w:rsidP="00AF11C2">
      <w:pPr>
        <w:pStyle w:val="Paragraphedeliste"/>
        <w:spacing w:after="200" w:line="276" w:lineRule="auto"/>
        <w:ind w:left="1068"/>
      </w:pPr>
      <w:r w:rsidRPr="00106D48">
        <w:t>Pour chaque Carton Orange appeler ControlerCoherenceDefaut</w:t>
      </w:r>
    </w:p>
    <w:p w:rsidR="00F90927" w:rsidRPr="00106D48" w:rsidRDefault="00F90927" w:rsidP="00B83133">
      <w:pPr>
        <w:pStyle w:val="Paragraphedeliste"/>
        <w:numPr>
          <w:ilvl w:val="0"/>
          <w:numId w:val="21"/>
        </w:numPr>
        <w:spacing w:after="200" w:line="276" w:lineRule="auto"/>
        <w:rPr>
          <w:rFonts w:ascii="Arial" w:hAnsi="Arial"/>
          <w:b/>
          <w:caps/>
          <w:sz w:val="28"/>
          <w:szCs w:val="20"/>
        </w:rPr>
      </w:pPr>
      <w:r w:rsidRPr="00106D48">
        <w:t>Vérifier Unicité DefautProduit :</w:t>
      </w:r>
    </w:p>
    <w:p w:rsidR="00AF11C2" w:rsidRPr="00106D48" w:rsidRDefault="00F90927" w:rsidP="00AF11C2">
      <w:pPr>
        <w:pStyle w:val="Paragraphedeliste"/>
        <w:spacing w:after="200" w:line="276" w:lineRule="auto"/>
        <w:ind w:left="1068"/>
      </w:pPr>
      <w:r w:rsidRPr="00106D48">
        <w:t>Erreur : </w:t>
      </w:r>
      <w:r w:rsidR="009F7EF6" w:rsidRPr="00106D48">
        <w:t>numéro</w:t>
      </w:r>
      <w:r w:rsidRPr="00106D48">
        <w:t xml:space="preserve"> du </w:t>
      </w:r>
      <w:r w:rsidR="00AF11C2" w:rsidRPr="00106D48">
        <w:t>defautProduit,</w:t>
      </w:r>
      <w:r w:rsidRPr="00106D48">
        <w:t xml:space="preserve"> </w:t>
      </w:r>
      <w:r w:rsidR="009F7EF6" w:rsidRPr="00106D48">
        <w:t>numéro</w:t>
      </w:r>
      <w:r w:rsidRPr="00106D48">
        <w:t xml:space="preserve"> de la </w:t>
      </w:r>
      <w:r w:rsidR="00AF11C2" w:rsidRPr="00106D48">
        <w:t>station, numéro</w:t>
      </w:r>
      <w:r w:rsidRPr="00106D48">
        <w:t xml:space="preserve"> de la ligne  et le </w:t>
      </w:r>
      <w:r w:rsidR="009F7EF6" w:rsidRPr="00106D48">
        <w:t>numéro</w:t>
      </w:r>
      <w:r w:rsidRPr="00106D48">
        <w:t xml:space="preserve"> du process</w:t>
      </w:r>
      <w:r w:rsidR="00AF11C2" w:rsidRPr="00106D48">
        <w:t xml:space="preserve"> </w:t>
      </w:r>
    </w:p>
    <w:p w:rsidR="00AF11C2" w:rsidRPr="00106D48" w:rsidRDefault="00AF11C2" w:rsidP="00AF11C2">
      <w:pPr>
        <w:pStyle w:val="Paragraphedeliste"/>
        <w:spacing w:after="200" w:line="276" w:lineRule="auto"/>
        <w:ind w:left="1068"/>
      </w:pPr>
      <w:r w:rsidRPr="00106D48">
        <w:t>Pour chaque Défaut Produit appeler ControlerCoherenceDefaut</w:t>
      </w:r>
    </w:p>
    <w:p w:rsidR="00AF11C2" w:rsidRPr="00106D48" w:rsidRDefault="00AF11C2" w:rsidP="00AF11C2">
      <w:pPr>
        <w:pStyle w:val="Paragraphedeliste"/>
        <w:spacing w:after="200" w:line="276" w:lineRule="auto"/>
        <w:ind w:left="1068"/>
      </w:pPr>
    </w:p>
    <w:p w:rsidR="00F90927" w:rsidRPr="00106D48" w:rsidRDefault="00F90927" w:rsidP="00B83133">
      <w:pPr>
        <w:pStyle w:val="Paragraphedeliste"/>
        <w:numPr>
          <w:ilvl w:val="0"/>
          <w:numId w:val="21"/>
        </w:numPr>
        <w:spacing w:after="200" w:line="276" w:lineRule="auto"/>
        <w:rPr>
          <w:rFonts w:ascii="Arial" w:hAnsi="Arial"/>
          <w:b/>
          <w:caps/>
          <w:sz w:val="28"/>
          <w:szCs w:val="20"/>
        </w:rPr>
      </w:pPr>
      <w:r w:rsidRPr="00106D48">
        <w:t>Vérifier Unicité DefautProcédé :</w:t>
      </w:r>
    </w:p>
    <w:p w:rsidR="00F90927" w:rsidRPr="00106D48" w:rsidRDefault="00F90927" w:rsidP="009F7EF6">
      <w:pPr>
        <w:pStyle w:val="Paragraphedeliste"/>
        <w:spacing w:after="200" w:line="276" w:lineRule="auto"/>
        <w:ind w:left="1068"/>
      </w:pPr>
      <w:r w:rsidRPr="00106D48">
        <w:t>Erreur : </w:t>
      </w:r>
      <w:r w:rsidR="009F7EF6" w:rsidRPr="00106D48">
        <w:t>numéro</w:t>
      </w:r>
      <w:r w:rsidRPr="00106D48">
        <w:t xml:space="preserve"> du </w:t>
      </w:r>
      <w:r w:rsidR="009F7EF6" w:rsidRPr="00106D48">
        <w:t>DefautProcédé,</w:t>
      </w:r>
      <w:r w:rsidRPr="00106D48">
        <w:t xml:space="preserve"> </w:t>
      </w:r>
      <w:r w:rsidR="009F7EF6" w:rsidRPr="00106D48">
        <w:t>numéro</w:t>
      </w:r>
      <w:r w:rsidRPr="00106D48">
        <w:t xml:space="preserve"> de la </w:t>
      </w:r>
      <w:r w:rsidR="009F7EF6" w:rsidRPr="00106D48">
        <w:t>station, numéro</w:t>
      </w:r>
      <w:r w:rsidRPr="00106D48">
        <w:t xml:space="preserve"> de la ligne  et le </w:t>
      </w:r>
      <w:r w:rsidR="009F7EF6" w:rsidRPr="00106D48">
        <w:t>numéro</w:t>
      </w:r>
      <w:r w:rsidRPr="00106D48">
        <w:t xml:space="preserve"> du process</w:t>
      </w:r>
    </w:p>
    <w:p w:rsidR="00F90927" w:rsidRPr="00106D48" w:rsidRDefault="00AF11C2" w:rsidP="00AF11C2">
      <w:pPr>
        <w:pStyle w:val="Paragraphedeliste"/>
        <w:spacing w:after="200" w:line="276" w:lineRule="auto"/>
        <w:ind w:left="1068"/>
      </w:pPr>
      <w:r w:rsidRPr="00106D48">
        <w:t>Pour chaque Défaut Procédé appeler ControlerCoherenceDefaut</w:t>
      </w:r>
    </w:p>
    <w:p w:rsidR="00AF11C2" w:rsidRPr="00106D48" w:rsidRDefault="00AF11C2" w:rsidP="00AF11C2">
      <w:pPr>
        <w:pStyle w:val="Paragraphedeliste"/>
        <w:spacing w:after="200" w:line="276" w:lineRule="auto"/>
        <w:ind w:left="1068"/>
      </w:pPr>
    </w:p>
    <w:p w:rsidR="00E114B7" w:rsidRPr="00106D48" w:rsidRDefault="00A229BE" w:rsidP="00B83133">
      <w:pPr>
        <w:pStyle w:val="Paragraphedeliste"/>
        <w:numPr>
          <w:ilvl w:val="0"/>
          <w:numId w:val="22"/>
        </w:numPr>
        <w:spacing w:after="200" w:line="276" w:lineRule="auto"/>
        <w:rPr>
          <w:rFonts w:ascii="Arial" w:hAnsi="Arial"/>
          <w:b/>
          <w:caps/>
          <w:sz w:val="28"/>
          <w:szCs w:val="20"/>
        </w:rPr>
      </w:pPr>
      <w:r w:rsidRPr="00106D48">
        <w:t>Vérifier</w:t>
      </w:r>
      <w:r w:rsidR="00E114B7" w:rsidRPr="00106D48">
        <w:t xml:space="preserve"> </w:t>
      </w:r>
      <w:r w:rsidR="009F7EF6" w:rsidRPr="00106D48">
        <w:t>existence</w:t>
      </w:r>
      <w:r w:rsidR="00E114B7" w:rsidRPr="00106D48">
        <w:t xml:space="preserve"> RangBitGamme :</w:t>
      </w:r>
    </w:p>
    <w:p w:rsidR="004D2FCF" w:rsidRPr="00106D48" w:rsidRDefault="005953FE" w:rsidP="00AF11C2">
      <w:pPr>
        <w:pStyle w:val="Paragraphedeliste"/>
        <w:spacing w:after="200" w:line="276" w:lineRule="auto"/>
        <w:rPr>
          <w:rFonts w:ascii="Arial" w:hAnsi="Arial"/>
          <w:b/>
          <w:caps/>
          <w:sz w:val="28"/>
          <w:szCs w:val="20"/>
        </w:rPr>
      </w:pPr>
      <w:r w:rsidRPr="00106D48">
        <w:t>Erreur :</w:t>
      </w:r>
      <w:r w:rsidR="004D2FCF" w:rsidRPr="00106D48">
        <w:t> </w:t>
      </w:r>
      <w:r w:rsidR="009F7EF6" w:rsidRPr="00106D48">
        <w:t>numéro</w:t>
      </w:r>
      <w:r w:rsidR="004D2FCF" w:rsidRPr="00106D48">
        <w:t xml:space="preserve"> de la station, </w:t>
      </w:r>
      <w:r w:rsidR="009F7EF6" w:rsidRPr="00106D48">
        <w:t>numéro</w:t>
      </w:r>
      <w:r w:rsidR="004D2FCF" w:rsidRPr="00106D48">
        <w:t xml:space="preserve"> de la ligne  et le </w:t>
      </w:r>
      <w:r w:rsidR="009F7EF6" w:rsidRPr="00106D48">
        <w:t>numéro</w:t>
      </w:r>
      <w:r w:rsidR="004D2FCF" w:rsidRPr="00106D48">
        <w:t xml:space="preserve"> du process</w:t>
      </w:r>
    </w:p>
    <w:p w:rsidR="00E114B7" w:rsidRPr="00106D48" w:rsidRDefault="00A229BE" w:rsidP="00B83133">
      <w:pPr>
        <w:pStyle w:val="Paragraphedeliste"/>
        <w:numPr>
          <w:ilvl w:val="0"/>
          <w:numId w:val="22"/>
        </w:numPr>
        <w:spacing w:after="200" w:line="276" w:lineRule="auto"/>
        <w:rPr>
          <w:rFonts w:ascii="Arial" w:hAnsi="Arial"/>
          <w:b/>
          <w:caps/>
          <w:sz w:val="28"/>
          <w:szCs w:val="20"/>
        </w:rPr>
      </w:pPr>
      <w:r w:rsidRPr="00106D48">
        <w:t>Vérifier</w:t>
      </w:r>
      <w:r w:rsidR="00E114B7" w:rsidRPr="00106D48">
        <w:t xml:space="preserve"> </w:t>
      </w:r>
      <w:r w:rsidR="009F7EF6" w:rsidRPr="00106D48">
        <w:t>existence</w:t>
      </w:r>
      <w:r w:rsidR="00E114B7" w:rsidRPr="00106D48">
        <w:t xml:space="preserve"> ModelModeMarche :</w:t>
      </w:r>
    </w:p>
    <w:p w:rsidR="00321361" w:rsidRPr="00106D48" w:rsidRDefault="005953FE" w:rsidP="00321361">
      <w:pPr>
        <w:pStyle w:val="Paragraphedeliste"/>
        <w:spacing w:after="200" w:line="276" w:lineRule="auto"/>
      </w:pPr>
      <w:r w:rsidRPr="00106D48">
        <w:t>Erreur :</w:t>
      </w:r>
      <w:r w:rsidR="004D2FCF" w:rsidRPr="00106D48">
        <w:t> </w:t>
      </w:r>
      <w:r w:rsidR="009F7EF6" w:rsidRPr="00106D48">
        <w:t>numéro</w:t>
      </w:r>
      <w:r w:rsidR="004D2FCF" w:rsidRPr="00106D48">
        <w:t xml:space="preserve"> de la station, </w:t>
      </w:r>
      <w:r w:rsidR="00AF11C2" w:rsidRPr="00106D48">
        <w:t>numéro</w:t>
      </w:r>
      <w:r w:rsidR="004D2FCF" w:rsidRPr="00106D48">
        <w:t xml:space="preserve"> de la ligne  et le </w:t>
      </w:r>
      <w:r w:rsidR="00AF11C2" w:rsidRPr="00106D48">
        <w:t>numéro</w:t>
      </w:r>
      <w:r w:rsidR="004D2FCF" w:rsidRPr="00106D48">
        <w:t xml:space="preserve"> du process</w:t>
      </w:r>
    </w:p>
    <w:p w:rsidR="00B2318B" w:rsidRPr="00106D48" w:rsidRDefault="00F06435" w:rsidP="00321361">
      <w:pPr>
        <w:pStyle w:val="Paragraphedeliste"/>
        <w:spacing w:after="200" w:line="276" w:lineRule="auto"/>
        <w:rPr>
          <w:rFonts w:ascii="Arial" w:hAnsi="Arial"/>
          <w:b/>
          <w:caps/>
          <w:sz w:val="28"/>
          <w:szCs w:val="20"/>
        </w:rPr>
      </w:pPr>
      <w:r w:rsidRPr="00106D48">
        <w:t>Si Organe</w:t>
      </w:r>
      <w:r w:rsidR="00AF11C2" w:rsidRPr="00106D48">
        <w:t xml:space="preserve"> à s</w:t>
      </w:r>
      <w:r w:rsidRPr="00106D48">
        <w:t xml:space="preserve">urveiller existe </w:t>
      </w:r>
    </w:p>
    <w:p w:rsidR="00772D9B" w:rsidRPr="00106D48" w:rsidRDefault="00A229BE" w:rsidP="00B83133">
      <w:pPr>
        <w:pStyle w:val="Paragraphedeliste"/>
        <w:numPr>
          <w:ilvl w:val="3"/>
          <w:numId w:val="22"/>
        </w:numPr>
        <w:spacing w:after="200" w:line="276" w:lineRule="auto"/>
      </w:pPr>
      <w:r w:rsidRPr="00106D48">
        <w:t>Vérifier</w:t>
      </w:r>
      <w:r w:rsidR="00F06435" w:rsidRPr="00106D48">
        <w:t xml:space="preserve"> Unicité Ordre</w:t>
      </w:r>
      <w:r w:rsidR="00BA5856" w:rsidRPr="00106D48">
        <w:t xml:space="preserve"> </w:t>
      </w:r>
      <w:r w:rsidR="00F06435" w:rsidRPr="00106D48">
        <w:t>Affichag</w:t>
      </w:r>
      <w:r w:rsidR="00772D9B" w:rsidRPr="00106D48">
        <w:t xml:space="preserve">e </w:t>
      </w:r>
    </w:p>
    <w:p w:rsidR="00AF11C2" w:rsidRPr="00106D48" w:rsidRDefault="005953FE" w:rsidP="00AF11C2">
      <w:pPr>
        <w:pStyle w:val="Paragraphedeliste"/>
        <w:spacing w:after="200" w:line="276" w:lineRule="auto"/>
        <w:ind w:left="2880"/>
      </w:pPr>
      <w:r w:rsidRPr="00106D48">
        <w:t>Erreur :</w:t>
      </w:r>
      <w:r w:rsidR="00772D9B" w:rsidRPr="00106D48">
        <w:t> </w:t>
      </w:r>
      <w:r w:rsidR="00AF11C2" w:rsidRPr="00106D48">
        <w:t>numéro</w:t>
      </w:r>
      <w:r w:rsidR="00772D9B" w:rsidRPr="00106D48">
        <w:t xml:space="preserve"> Ordre</w:t>
      </w:r>
      <w:r w:rsidR="00AF11C2" w:rsidRPr="00106D48">
        <w:t xml:space="preserve"> </w:t>
      </w:r>
      <w:r w:rsidR="00772D9B" w:rsidRPr="00106D48">
        <w:t xml:space="preserve">Affichage, </w:t>
      </w:r>
      <w:r w:rsidR="00AF11C2" w:rsidRPr="00106D48">
        <w:t>numéro</w:t>
      </w:r>
      <w:r w:rsidR="00772D9B" w:rsidRPr="00106D48">
        <w:t xml:space="preserve"> de la </w:t>
      </w:r>
      <w:r w:rsidR="00AF11C2" w:rsidRPr="00106D48">
        <w:t>station, numéro</w:t>
      </w:r>
      <w:r w:rsidR="00772D9B" w:rsidRPr="00106D48">
        <w:t xml:space="preserve"> de la ligne  et le </w:t>
      </w:r>
      <w:r w:rsidR="00AF11C2" w:rsidRPr="00106D48">
        <w:t>numéro</w:t>
      </w:r>
      <w:r w:rsidR="00772D9B" w:rsidRPr="00106D48">
        <w:t xml:space="preserve"> du process</w:t>
      </w:r>
    </w:p>
    <w:p w:rsidR="00321361" w:rsidRPr="00106D48" w:rsidRDefault="00AF11C2" w:rsidP="00321361">
      <w:pPr>
        <w:pStyle w:val="Paragraphedeliste"/>
        <w:spacing w:after="200" w:line="276" w:lineRule="auto"/>
        <w:ind w:left="2880"/>
      </w:pPr>
      <w:r w:rsidRPr="00106D48">
        <w:t>Pour chaque Organe à surveiller appeler ControlerCoherenceOrganes</w:t>
      </w:r>
    </w:p>
    <w:p w:rsidR="00321361" w:rsidRPr="00106D48" w:rsidRDefault="00B2318B" w:rsidP="00321361">
      <w:pPr>
        <w:spacing w:after="200" w:line="276" w:lineRule="auto"/>
        <w:ind w:left="708" w:firstLine="708"/>
      </w:pPr>
      <w:r w:rsidRPr="00106D48">
        <w:t xml:space="preserve">Si VisuDyn existe </w:t>
      </w:r>
    </w:p>
    <w:p w:rsidR="004A2C0D" w:rsidRPr="00106D48" w:rsidRDefault="00BA5856" w:rsidP="00321361">
      <w:pPr>
        <w:spacing w:after="200" w:line="276" w:lineRule="auto"/>
        <w:ind w:left="708" w:firstLine="708"/>
      </w:pPr>
      <w:r w:rsidRPr="00106D48">
        <w:t>Pour chaque Organe à surveiller appeler ControlerCoherenceVisuDyn</w:t>
      </w:r>
    </w:p>
    <w:p w:rsidR="00772D9B" w:rsidRPr="00106D48" w:rsidRDefault="00772D9B" w:rsidP="00772D9B">
      <w:pPr>
        <w:spacing w:after="200" w:line="276" w:lineRule="auto"/>
      </w:pPr>
      <w:r w:rsidRPr="00106D48">
        <w:t xml:space="preserve">Contrôle </w:t>
      </w:r>
      <w:r w:rsidR="00BA5856" w:rsidRPr="00106D48">
        <w:t>cohérence</w:t>
      </w:r>
      <w:r w:rsidRPr="00106D48">
        <w:t xml:space="preserve"> ConfigurationDefaut : </w:t>
      </w:r>
    </w:p>
    <w:p w:rsidR="00772D9B" w:rsidRPr="00106D48" w:rsidRDefault="00AD4B3A" w:rsidP="00B83133">
      <w:pPr>
        <w:pStyle w:val="Paragraphedeliste"/>
        <w:numPr>
          <w:ilvl w:val="0"/>
          <w:numId w:val="23"/>
        </w:numPr>
        <w:spacing w:after="200" w:line="276" w:lineRule="auto"/>
        <w:rPr>
          <w:rFonts w:ascii="Arial" w:hAnsi="Arial"/>
          <w:b/>
          <w:caps/>
          <w:sz w:val="28"/>
          <w:szCs w:val="20"/>
        </w:rPr>
      </w:pPr>
      <w:r w:rsidRPr="00106D48">
        <w:t xml:space="preserve"> </w:t>
      </w:r>
      <w:r w:rsidR="00A229BE" w:rsidRPr="00106D48">
        <w:t>Vérifier</w:t>
      </w:r>
      <w:r w:rsidR="00772D9B" w:rsidRPr="00106D48">
        <w:t xml:space="preserve"> </w:t>
      </w:r>
      <w:r w:rsidR="00BA5856" w:rsidRPr="00106D48">
        <w:t>existence</w:t>
      </w:r>
      <w:r w:rsidR="00772D9B" w:rsidRPr="00106D48">
        <w:t xml:space="preserve"> gravité</w:t>
      </w:r>
    </w:p>
    <w:p w:rsidR="00772D9B" w:rsidRPr="00106D48" w:rsidRDefault="005953FE" w:rsidP="00841590">
      <w:pPr>
        <w:pStyle w:val="Paragraphedeliste"/>
        <w:spacing w:after="200" w:line="276" w:lineRule="auto"/>
        <w:ind w:left="1068"/>
      </w:pPr>
      <w:r w:rsidRPr="00106D48">
        <w:t>Erreur :</w:t>
      </w:r>
      <w:r w:rsidR="00772D9B" w:rsidRPr="00106D48">
        <w:t> </w:t>
      </w:r>
      <w:r w:rsidR="00BA5856" w:rsidRPr="00106D48">
        <w:t>numéro</w:t>
      </w:r>
      <w:r w:rsidR="00772D9B" w:rsidRPr="00106D48">
        <w:t xml:space="preserve"> du </w:t>
      </w:r>
      <w:r w:rsidR="00BA5856" w:rsidRPr="00106D48">
        <w:t>Défaut,</w:t>
      </w:r>
      <w:r w:rsidR="00772D9B" w:rsidRPr="00106D48">
        <w:t xml:space="preserve"> </w:t>
      </w:r>
      <w:r w:rsidR="00BA5856" w:rsidRPr="00106D48">
        <w:t>numéro</w:t>
      </w:r>
      <w:r w:rsidR="00772D9B" w:rsidRPr="00106D48">
        <w:t xml:space="preserve"> de la </w:t>
      </w:r>
      <w:r w:rsidR="00BA5856" w:rsidRPr="00106D48">
        <w:t>station,</w:t>
      </w:r>
      <w:r w:rsidR="00772D9B" w:rsidRPr="00106D48">
        <w:t xml:space="preserve"> </w:t>
      </w:r>
      <w:r w:rsidR="00BA5856" w:rsidRPr="00106D48">
        <w:t>numéro</w:t>
      </w:r>
      <w:r w:rsidR="00772D9B" w:rsidRPr="00106D48">
        <w:t xml:space="preserve"> de la ligne  et le </w:t>
      </w:r>
      <w:r w:rsidR="00BA5856" w:rsidRPr="00106D48">
        <w:t>numéro</w:t>
      </w:r>
      <w:r w:rsidR="00772D9B" w:rsidRPr="00106D48">
        <w:t xml:space="preserve"> du process</w:t>
      </w:r>
    </w:p>
    <w:p w:rsidR="00B34843" w:rsidRPr="00106D48" w:rsidRDefault="00B34843" w:rsidP="00B34843">
      <w:pPr>
        <w:pStyle w:val="Paragraphedeliste"/>
        <w:numPr>
          <w:ilvl w:val="0"/>
          <w:numId w:val="23"/>
        </w:numPr>
        <w:spacing w:after="200" w:line="276" w:lineRule="auto"/>
        <w:rPr>
          <w:rFonts w:ascii="Arial" w:hAnsi="Arial"/>
          <w:b/>
          <w:caps/>
          <w:sz w:val="28"/>
          <w:szCs w:val="20"/>
        </w:rPr>
      </w:pPr>
      <w:r w:rsidRPr="00106D48">
        <w:t>Vérifier existence code</w:t>
      </w:r>
    </w:p>
    <w:p w:rsidR="00B34843" w:rsidRPr="00106D48" w:rsidRDefault="00B34843" w:rsidP="00B34843">
      <w:pPr>
        <w:pStyle w:val="Paragraphedeliste"/>
        <w:spacing w:after="200" w:line="276" w:lineRule="auto"/>
        <w:ind w:left="1068"/>
      </w:pPr>
      <w:r w:rsidRPr="00106D48">
        <w:t>Erreur : libelle du Défaut, numéro de la station, numéro de la ligne  et le numéro du process</w:t>
      </w:r>
    </w:p>
    <w:p w:rsidR="00B34843" w:rsidRPr="00106D48" w:rsidRDefault="00B34843" w:rsidP="00B34843">
      <w:pPr>
        <w:pStyle w:val="Paragraphedeliste"/>
        <w:numPr>
          <w:ilvl w:val="0"/>
          <w:numId w:val="23"/>
        </w:numPr>
        <w:spacing w:after="200" w:line="276" w:lineRule="auto"/>
        <w:rPr>
          <w:rFonts w:ascii="Arial" w:hAnsi="Arial"/>
          <w:b/>
          <w:caps/>
          <w:sz w:val="28"/>
          <w:szCs w:val="20"/>
        </w:rPr>
      </w:pPr>
      <w:r w:rsidRPr="00106D48">
        <w:t>Vérifier existence libelle</w:t>
      </w:r>
    </w:p>
    <w:p w:rsidR="00B34843" w:rsidRPr="00106D48" w:rsidRDefault="00B34843" w:rsidP="00B34843">
      <w:pPr>
        <w:pStyle w:val="Paragraphedeliste"/>
        <w:spacing w:after="200" w:line="276" w:lineRule="auto"/>
        <w:ind w:left="1068"/>
      </w:pPr>
      <w:r w:rsidRPr="00106D48">
        <w:t>Erreur : numéro du Défaut, numéro de la station, numéro de la ligne  et le numéro du process</w:t>
      </w:r>
    </w:p>
    <w:p w:rsidR="00B34843" w:rsidRPr="00106D48" w:rsidRDefault="00B34843" w:rsidP="00841590">
      <w:pPr>
        <w:pStyle w:val="Paragraphedeliste"/>
        <w:spacing w:after="200" w:line="276" w:lineRule="auto"/>
        <w:ind w:left="1068"/>
      </w:pPr>
    </w:p>
    <w:p w:rsidR="00B34843" w:rsidRPr="00106D48" w:rsidRDefault="00B34843" w:rsidP="00841590">
      <w:pPr>
        <w:pStyle w:val="Paragraphedeliste"/>
        <w:spacing w:after="200" w:line="276" w:lineRule="auto"/>
        <w:ind w:left="1068"/>
      </w:pPr>
    </w:p>
    <w:p w:rsidR="00F06435" w:rsidRPr="00106D48" w:rsidRDefault="00F06435" w:rsidP="00F06435">
      <w:pPr>
        <w:spacing w:after="200" w:line="276" w:lineRule="auto"/>
      </w:pPr>
      <w:r w:rsidRPr="00106D48">
        <w:t xml:space="preserve">Contrôle </w:t>
      </w:r>
      <w:r w:rsidR="00BA5856" w:rsidRPr="00106D48">
        <w:t>cohérence</w:t>
      </w:r>
      <w:r w:rsidRPr="00106D48">
        <w:t xml:space="preserve"> ConfigurationOrgane : </w:t>
      </w:r>
    </w:p>
    <w:p w:rsidR="00F06435"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F06435" w:rsidRPr="00106D48">
        <w:t xml:space="preserve"> </w:t>
      </w:r>
      <w:r w:rsidR="00BA5856" w:rsidRPr="00106D48">
        <w:t>existence</w:t>
      </w:r>
      <w:r w:rsidR="00F06435" w:rsidRPr="00106D48">
        <w:t xml:space="preserve"> DescriptifLangue1</w:t>
      </w:r>
    </w:p>
    <w:p w:rsidR="002D6C02"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 de la station, numéro de la ligne  et le numéro du process</w:t>
      </w:r>
    </w:p>
    <w:p w:rsidR="00F06435"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F06435" w:rsidRPr="00106D48">
        <w:t xml:space="preserve"> </w:t>
      </w:r>
      <w:r w:rsidR="00BA5856" w:rsidRPr="00106D48">
        <w:t>existence</w:t>
      </w:r>
      <w:r w:rsidR="00F06435" w:rsidRPr="00106D48">
        <w:t xml:space="preserve"> IncrémentStandard</w:t>
      </w:r>
    </w:p>
    <w:p w:rsidR="002D6C02"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 de la station, numéro de la ligne  et le numéro du process</w:t>
      </w:r>
    </w:p>
    <w:p w:rsidR="00BA5856"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F06435" w:rsidRPr="00106D48">
        <w:t xml:space="preserve"> </w:t>
      </w:r>
      <w:r w:rsidR="00BA5856" w:rsidRPr="00106D48">
        <w:t>existence</w:t>
      </w:r>
      <w:r w:rsidR="00F06435" w:rsidRPr="00106D48">
        <w:t xml:space="preserve"> alerteBasse</w:t>
      </w:r>
    </w:p>
    <w:p w:rsidR="00F06435"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 de la station, numéro de la ligne  et le numéro du process</w:t>
      </w:r>
      <w:r w:rsidR="00F06435" w:rsidRPr="00106D48">
        <w:t xml:space="preserve"> </w:t>
      </w:r>
    </w:p>
    <w:p w:rsidR="00F06435"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F06435" w:rsidRPr="00106D48">
        <w:t xml:space="preserve"> </w:t>
      </w:r>
      <w:r w:rsidR="00BA5856" w:rsidRPr="00106D48">
        <w:t>existence</w:t>
      </w:r>
      <w:r w:rsidR="00F06435" w:rsidRPr="00106D48">
        <w:t xml:space="preserve"> alerteHaute</w:t>
      </w:r>
    </w:p>
    <w:p w:rsidR="002D6C02"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 de la station, numéro de la ligne  et le numéro du process</w:t>
      </w:r>
      <w:r w:rsidR="002D6C02" w:rsidRPr="00106D48">
        <w:t xml:space="preserve"> </w:t>
      </w:r>
    </w:p>
    <w:p w:rsidR="00F06435"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F06435" w:rsidRPr="00106D48">
        <w:t xml:space="preserve"> alerteBasse&lt;alerteHaute</w:t>
      </w:r>
    </w:p>
    <w:p w:rsidR="002D6C02"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 de la station, numéro de la ligne  et le numéro du process</w:t>
      </w:r>
    </w:p>
    <w:p w:rsidR="00BA5856" w:rsidRPr="00106D48" w:rsidRDefault="00A229BE" w:rsidP="00B83133">
      <w:pPr>
        <w:pStyle w:val="Paragraphedeliste"/>
        <w:numPr>
          <w:ilvl w:val="0"/>
          <w:numId w:val="24"/>
        </w:numPr>
        <w:spacing w:after="200" w:line="276" w:lineRule="auto"/>
        <w:rPr>
          <w:rFonts w:ascii="Arial" w:hAnsi="Arial"/>
          <w:b/>
          <w:caps/>
          <w:sz w:val="28"/>
          <w:szCs w:val="20"/>
        </w:rPr>
      </w:pPr>
      <w:r w:rsidRPr="00106D48">
        <w:t>Vérifier</w:t>
      </w:r>
      <w:r w:rsidR="004627EA" w:rsidRPr="00106D48">
        <w:t xml:space="preserve"> </w:t>
      </w:r>
      <w:r w:rsidR="00BA5856" w:rsidRPr="00106D48">
        <w:t>existence</w:t>
      </w:r>
      <w:r w:rsidR="004627EA" w:rsidRPr="00106D48">
        <w:t xml:space="preserve"> ordreaffichage</w:t>
      </w:r>
    </w:p>
    <w:p w:rsidR="00F06435" w:rsidRPr="00106D48" w:rsidRDefault="005953FE" w:rsidP="00BA5856">
      <w:pPr>
        <w:pStyle w:val="Paragraphedeliste"/>
        <w:spacing w:after="200" w:line="276" w:lineRule="auto"/>
        <w:rPr>
          <w:rFonts w:ascii="Arial" w:hAnsi="Arial"/>
          <w:b/>
          <w:caps/>
          <w:sz w:val="28"/>
          <w:szCs w:val="20"/>
        </w:rPr>
      </w:pPr>
      <w:r w:rsidRPr="00106D48">
        <w:t>Erreur :</w:t>
      </w:r>
      <w:r w:rsidR="002D6C02" w:rsidRPr="00106D48">
        <w:t xml:space="preserve"> </w:t>
      </w:r>
      <w:r w:rsidR="00BA5856" w:rsidRPr="00106D48">
        <w:t>numéro</w:t>
      </w:r>
      <w:r w:rsidR="002D6C02" w:rsidRPr="00106D48">
        <w:t xml:space="preserve"> de la </w:t>
      </w:r>
      <w:r w:rsidR="00BA5856" w:rsidRPr="00106D48">
        <w:t>station,</w:t>
      </w:r>
      <w:r w:rsidR="002D6C02" w:rsidRPr="00106D48">
        <w:t xml:space="preserve"> </w:t>
      </w:r>
      <w:r w:rsidR="00BA5856" w:rsidRPr="00106D48">
        <w:t>numéro</w:t>
      </w:r>
      <w:r w:rsidR="002D6C02" w:rsidRPr="00106D48">
        <w:t xml:space="preserve"> de la ligne  et le </w:t>
      </w:r>
      <w:r w:rsidR="00BA5856" w:rsidRPr="00106D48">
        <w:t>numéro</w:t>
      </w:r>
      <w:r w:rsidR="002D6C02" w:rsidRPr="00106D48">
        <w:t xml:space="preserve"> du process</w:t>
      </w:r>
    </w:p>
    <w:p w:rsidR="00F544BD" w:rsidRPr="00106D48" w:rsidRDefault="00F544BD" w:rsidP="002D6C02">
      <w:pPr>
        <w:pStyle w:val="Paragraphedeliste"/>
        <w:spacing w:after="200" w:line="276" w:lineRule="auto"/>
        <w:ind w:left="1068"/>
      </w:pPr>
    </w:p>
    <w:p w:rsidR="00F544BD" w:rsidRPr="00106D48" w:rsidRDefault="00F06435" w:rsidP="00F06435">
      <w:pPr>
        <w:spacing w:after="200" w:line="276" w:lineRule="auto"/>
      </w:pPr>
      <w:r w:rsidRPr="00106D48">
        <w:t xml:space="preserve">Contrôle </w:t>
      </w:r>
      <w:r w:rsidR="00BA5856" w:rsidRPr="00106D48">
        <w:t>cohérence</w:t>
      </w:r>
      <w:r w:rsidRPr="00106D48">
        <w:t xml:space="preserve"> VisuDyn : </w:t>
      </w:r>
    </w:p>
    <w:p w:rsidR="00F06435" w:rsidRPr="00106D48" w:rsidRDefault="00A229BE" w:rsidP="00B83133">
      <w:pPr>
        <w:pStyle w:val="Paragraphedeliste"/>
        <w:numPr>
          <w:ilvl w:val="0"/>
          <w:numId w:val="25"/>
        </w:numPr>
        <w:spacing w:after="200" w:line="276" w:lineRule="auto"/>
        <w:rPr>
          <w:rFonts w:ascii="Arial" w:hAnsi="Arial"/>
          <w:b/>
          <w:caps/>
          <w:sz w:val="28"/>
          <w:szCs w:val="20"/>
        </w:rPr>
      </w:pPr>
      <w:r w:rsidRPr="00106D48">
        <w:lastRenderedPageBreak/>
        <w:t>Vérifier</w:t>
      </w:r>
      <w:r w:rsidR="00F06435" w:rsidRPr="00106D48">
        <w:t xml:space="preserve"> </w:t>
      </w:r>
      <w:r w:rsidR="00BA5856" w:rsidRPr="00106D48">
        <w:t>existence</w:t>
      </w:r>
      <w:r w:rsidR="002D6C02" w:rsidRPr="00106D48">
        <w:t xml:space="preserve"> nom</w:t>
      </w:r>
      <w:r w:rsidR="00F06435" w:rsidRPr="00106D48">
        <w:t xml:space="preserve"> VisuDyn</w:t>
      </w:r>
    </w:p>
    <w:p w:rsidR="002D6C02" w:rsidRPr="00106D48" w:rsidRDefault="005953FE" w:rsidP="00BA5856">
      <w:pPr>
        <w:pStyle w:val="Paragraphedeliste"/>
        <w:spacing w:after="200" w:line="276" w:lineRule="auto"/>
        <w:ind w:left="1068"/>
      </w:pPr>
      <w:r w:rsidRPr="00106D48">
        <w:t>Erreur :</w:t>
      </w:r>
      <w:r w:rsidR="002D6C02" w:rsidRPr="00106D48">
        <w:t xml:space="preserve"> </w:t>
      </w:r>
      <w:r w:rsidR="00BA5856" w:rsidRPr="00106D48">
        <w:t>numéro</w:t>
      </w:r>
      <w:r w:rsidR="002D6C02" w:rsidRPr="00106D48">
        <w:t xml:space="preserve"> de la </w:t>
      </w:r>
      <w:r w:rsidR="00BA5856" w:rsidRPr="00106D48">
        <w:t>station,</w:t>
      </w:r>
      <w:r w:rsidR="002D6C02" w:rsidRPr="00106D48">
        <w:t xml:space="preserve"> </w:t>
      </w:r>
      <w:r w:rsidR="00BA5856" w:rsidRPr="00106D48">
        <w:t>numéro</w:t>
      </w:r>
      <w:r w:rsidR="002D6C02" w:rsidRPr="00106D48">
        <w:t xml:space="preserve"> de la ligne  et le </w:t>
      </w:r>
      <w:r w:rsidR="00BA5856" w:rsidRPr="00106D48">
        <w:t>numéro</w:t>
      </w:r>
      <w:r w:rsidR="002D6C02" w:rsidRPr="00106D48">
        <w:t xml:space="preserve"> du process</w:t>
      </w:r>
    </w:p>
    <w:p w:rsidR="00F06435" w:rsidRPr="00106D48" w:rsidRDefault="00A229BE" w:rsidP="00B83133">
      <w:pPr>
        <w:pStyle w:val="Paragraphedeliste"/>
        <w:numPr>
          <w:ilvl w:val="0"/>
          <w:numId w:val="25"/>
        </w:numPr>
        <w:spacing w:after="200" w:line="276" w:lineRule="auto"/>
        <w:rPr>
          <w:rFonts w:ascii="Arial" w:hAnsi="Arial"/>
          <w:b/>
          <w:caps/>
          <w:sz w:val="28"/>
          <w:szCs w:val="20"/>
        </w:rPr>
      </w:pPr>
      <w:r w:rsidRPr="00106D48">
        <w:t>Vérifier</w:t>
      </w:r>
      <w:r w:rsidR="00F06435" w:rsidRPr="00106D48">
        <w:t xml:space="preserve"> </w:t>
      </w:r>
      <w:r w:rsidR="00BA5856" w:rsidRPr="00106D48">
        <w:t>existence</w:t>
      </w:r>
      <w:r w:rsidR="00F06435" w:rsidRPr="00106D48">
        <w:t xml:space="preserve"> </w:t>
      </w:r>
      <w:r w:rsidR="004627EA" w:rsidRPr="00106D48">
        <w:t>type</w:t>
      </w:r>
    </w:p>
    <w:p w:rsidR="002D6C02" w:rsidRPr="00106D48" w:rsidRDefault="005953FE" w:rsidP="00BA5856">
      <w:pPr>
        <w:pStyle w:val="Paragraphedeliste"/>
        <w:spacing w:after="200" w:line="276" w:lineRule="auto"/>
        <w:ind w:left="1068"/>
      </w:pPr>
      <w:r w:rsidRPr="00106D48">
        <w:t>Erreur :</w:t>
      </w:r>
      <w:r w:rsidR="002D6C02" w:rsidRPr="00106D48">
        <w:t xml:space="preserve"> nom de la </w:t>
      </w:r>
      <w:r w:rsidR="00BA5856" w:rsidRPr="00106D48">
        <w:t>visuDyn,</w:t>
      </w:r>
      <w:r w:rsidR="002D6C02" w:rsidRPr="00106D48">
        <w:t xml:space="preserve"> </w:t>
      </w:r>
      <w:r w:rsidR="00BA5856" w:rsidRPr="00106D48">
        <w:t>numéro</w:t>
      </w:r>
      <w:r w:rsidR="002D6C02" w:rsidRPr="00106D48">
        <w:t xml:space="preserve"> de la </w:t>
      </w:r>
      <w:r w:rsidR="00BA5856" w:rsidRPr="00106D48">
        <w:t>station,</w:t>
      </w:r>
      <w:r w:rsidR="002D6C02" w:rsidRPr="00106D48">
        <w:t xml:space="preserve"> </w:t>
      </w:r>
      <w:r w:rsidR="00BA5856" w:rsidRPr="00106D48">
        <w:t>numéro</w:t>
      </w:r>
      <w:r w:rsidR="002D6C02" w:rsidRPr="00106D48">
        <w:t xml:space="preserve"> de la ligne  et le </w:t>
      </w:r>
      <w:r w:rsidR="00BA5856" w:rsidRPr="00106D48">
        <w:t>numéro</w:t>
      </w:r>
      <w:r w:rsidR="002D6C02" w:rsidRPr="00106D48">
        <w:t xml:space="preserve"> du process</w:t>
      </w:r>
    </w:p>
    <w:p w:rsidR="004627EA" w:rsidRPr="00106D48" w:rsidRDefault="00A229BE" w:rsidP="00B83133">
      <w:pPr>
        <w:pStyle w:val="Paragraphedeliste"/>
        <w:numPr>
          <w:ilvl w:val="0"/>
          <w:numId w:val="25"/>
        </w:numPr>
        <w:spacing w:after="200" w:line="276" w:lineRule="auto"/>
        <w:rPr>
          <w:rFonts w:ascii="Arial" w:hAnsi="Arial"/>
          <w:b/>
          <w:caps/>
          <w:sz w:val="28"/>
          <w:szCs w:val="20"/>
        </w:rPr>
      </w:pPr>
      <w:r w:rsidRPr="00106D48">
        <w:t>Vérifier</w:t>
      </w:r>
      <w:r w:rsidR="004627EA" w:rsidRPr="00106D48">
        <w:t xml:space="preserve"> type=1ou2</w:t>
      </w:r>
    </w:p>
    <w:p w:rsidR="002D6C02" w:rsidRPr="00106D48" w:rsidRDefault="005953FE" w:rsidP="00BA5856">
      <w:pPr>
        <w:pStyle w:val="Paragraphedeliste"/>
        <w:spacing w:after="200" w:line="276" w:lineRule="auto"/>
        <w:ind w:left="1068"/>
      </w:pPr>
      <w:r w:rsidRPr="00106D48">
        <w:t>Erreur :</w:t>
      </w:r>
      <w:r w:rsidR="002D6C02" w:rsidRPr="00106D48">
        <w:t xml:space="preserve"> nom de la </w:t>
      </w:r>
      <w:r w:rsidR="00BA5856" w:rsidRPr="00106D48">
        <w:t>visuDyn,</w:t>
      </w:r>
      <w:r w:rsidR="002D6C02" w:rsidRPr="00106D48">
        <w:t xml:space="preserve"> </w:t>
      </w:r>
      <w:r w:rsidR="00BA5856" w:rsidRPr="00106D48">
        <w:t>numéro</w:t>
      </w:r>
      <w:r w:rsidR="002D6C02" w:rsidRPr="00106D48">
        <w:t xml:space="preserve"> de la </w:t>
      </w:r>
      <w:r w:rsidR="00BA5856" w:rsidRPr="00106D48">
        <w:t>station,</w:t>
      </w:r>
      <w:r w:rsidR="002D6C02" w:rsidRPr="00106D48">
        <w:t xml:space="preserve"> </w:t>
      </w:r>
      <w:r w:rsidR="00BA5856" w:rsidRPr="00106D48">
        <w:t>numéro</w:t>
      </w:r>
      <w:r w:rsidR="002D6C02" w:rsidRPr="00106D48">
        <w:t xml:space="preserve"> de la ligne  et le </w:t>
      </w:r>
      <w:r w:rsidR="00BA5856" w:rsidRPr="00106D48">
        <w:t>numéro</w:t>
      </w:r>
      <w:r w:rsidR="002D6C02" w:rsidRPr="00106D48">
        <w:t xml:space="preserve"> du process</w:t>
      </w:r>
    </w:p>
    <w:p w:rsidR="004627EA" w:rsidRPr="00106D48" w:rsidRDefault="00A229BE" w:rsidP="00B83133">
      <w:pPr>
        <w:pStyle w:val="Paragraphedeliste"/>
        <w:numPr>
          <w:ilvl w:val="0"/>
          <w:numId w:val="25"/>
        </w:numPr>
        <w:spacing w:after="200" w:line="276" w:lineRule="auto"/>
        <w:rPr>
          <w:rFonts w:ascii="Arial" w:hAnsi="Arial"/>
          <w:b/>
          <w:caps/>
          <w:sz w:val="28"/>
          <w:szCs w:val="20"/>
        </w:rPr>
      </w:pPr>
      <w:r w:rsidRPr="00106D48">
        <w:t>Vérifier</w:t>
      </w:r>
      <w:r w:rsidR="007E2BA3" w:rsidRPr="00106D48">
        <w:t xml:space="preserve"> existe</w:t>
      </w:r>
      <w:r w:rsidR="004627EA" w:rsidRPr="00106D48">
        <w:t xml:space="preserve">nce descriptif langue 1 </w:t>
      </w:r>
    </w:p>
    <w:p w:rsidR="00F544BD" w:rsidRPr="00106D48" w:rsidRDefault="005953FE" w:rsidP="002C1B98">
      <w:pPr>
        <w:pStyle w:val="Paragraphedeliste"/>
        <w:spacing w:after="200" w:line="276" w:lineRule="auto"/>
        <w:ind w:left="1068"/>
      </w:pPr>
      <w:r w:rsidRPr="00106D48">
        <w:t>Erreur :</w:t>
      </w:r>
      <w:r w:rsidR="002D6C02" w:rsidRPr="00106D48">
        <w:t xml:space="preserve"> nom de la </w:t>
      </w:r>
      <w:r w:rsidR="00BA5856" w:rsidRPr="00106D48">
        <w:t>visuDyn,</w:t>
      </w:r>
      <w:r w:rsidR="002D6C02" w:rsidRPr="00106D48">
        <w:t xml:space="preserve"> </w:t>
      </w:r>
      <w:r w:rsidR="00BA5856" w:rsidRPr="00106D48">
        <w:t>numéro</w:t>
      </w:r>
      <w:r w:rsidR="002D6C02" w:rsidRPr="00106D48">
        <w:t xml:space="preserve"> de la </w:t>
      </w:r>
      <w:r w:rsidR="00BA5856" w:rsidRPr="00106D48">
        <w:t>station,</w:t>
      </w:r>
      <w:r w:rsidR="002D6C02" w:rsidRPr="00106D48">
        <w:t xml:space="preserve"> </w:t>
      </w:r>
      <w:r w:rsidR="00BA5856" w:rsidRPr="00106D48">
        <w:t>numéro</w:t>
      </w:r>
      <w:r w:rsidR="002D6C02" w:rsidRPr="00106D48">
        <w:t xml:space="preserve"> de la ligne  et le </w:t>
      </w:r>
      <w:r w:rsidR="00BA5856" w:rsidRPr="00106D48">
        <w:t>numéro</w:t>
      </w:r>
      <w:r w:rsidR="002D6C02" w:rsidRPr="00106D48">
        <w:t xml:space="preserve"> du process</w:t>
      </w:r>
    </w:p>
    <w:p w:rsidR="000D4505" w:rsidRPr="00106D48" w:rsidRDefault="000D4505" w:rsidP="002C1B98">
      <w:pPr>
        <w:pStyle w:val="Paragraphedeliste"/>
        <w:spacing w:after="200" w:line="276" w:lineRule="auto"/>
        <w:ind w:left="1068"/>
      </w:pPr>
    </w:p>
    <w:p w:rsidR="002C1B98" w:rsidRPr="00106D48" w:rsidRDefault="00A403DF" w:rsidP="002C1B98">
      <w:pPr>
        <w:spacing w:after="200" w:line="276" w:lineRule="auto"/>
      </w:pPr>
      <w:r w:rsidRPr="00106D48">
        <w:t xml:space="preserve">Contrôle </w:t>
      </w:r>
      <w:r w:rsidR="00BA5856" w:rsidRPr="00106D48">
        <w:t>cohérence</w:t>
      </w:r>
      <w:r w:rsidR="002C1B98" w:rsidRPr="00106D48">
        <w:t xml:space="preserve"> Ech</w:t>
      </w:r>
      <w:r w:rsidR="00AD4B3A" w:rsidRPr="00106D48">
        <w:t>ange</w:t>
      </w:r>
      <w:r w:rsidR="002C1B98" w:rsidRPr="00106D48">
        <w:t>Variable </w:t>
      </w:r>
    </w:p>
    <w:p w:rsidR="002C1B98" w:rsidRPr="00106D48" w:rsidRDefault="00A229BE" w:rsidP="00B83133">
      <w:pPr>
        <w:pStyle w:val="Paragraphedeliste"/>
        <w:numPr>
          <w:ilvl w:val="0"/>
          <w:numId w:val="25"/>
        </w:numPr>
        <w:spacing w:after="200" w:line="276" w:lineRule="auto"/>
      </w:pPr>
      <w:r w:rsidRPr="00106D48">
        <w:t>Vérifier</w:t>
      </w:r>
      <w:r w:rsidR="00F544BD" w:rsidRPr="00106D48">
        <w:t xml:space="preserve"> </w:t>
      </w:r>
      <w:r w:rsidR="00BA5856" w:rsidRPr="00106D48">
        <w:t>existence</w:t>
      </w:r>
      <w:r w:rsidR="00F544BD" w:rsidRPr="00106D48">
        <w:t xml:space="preserve"> varibalePLC </w:t>
      </w:r>
    </w:p>
    <w:p w:rsidR="002C1B98" w:rsidRPr="00106D48" w:rsidRDefault="005953FE" w:rsidP="002C1B98">
      <w:pPr>
        <w:pStyle w:val="Paragraphedeliste"/>
        <w:spacing w:after="200" w:line="276" w:lineRule="auto"/>
        <w:ind w:left="1068"/>
      </w:pPr>
      <w:r w:rsidRPr="00106D48">
        <w:t>Erreur :</w:t>
      </w:r>
      <w:r w:rsidR="00F544BD" w:rsidRPr="00106D48">
        <w:t xml:space="preserve"> </w:t>
      </w:r>
      <w:r w:rsidR="00BA5856" w:rsidRPr="00106D48">
        <w:t>numéro</w:t>
      </w:r>
      <w:r w:rsidR="00F544BD" w:rsidRPr="00106D48">
        <w:t xml:space="preserve"> de la </w:t>
      </w:r>
      <w:r w:rsidR="00BA5856" w:rsidRPr="00106D48">
        <w:t>fiche,</w:t>
      </w:r>
      <w:r w:rsidR="00F544BD" w:rsidRPr="00106D48">
        <w:t xml:space="preserve"> </w:t>
      </w:r>
      <w:r w:rsidR="00BA5856" w:rsidRPr="00106D48">
        <w:t>numéro</w:t>
      </w:r>
      <w:r w:rsidR="00F544BD" w:rsidRPr="00106D48">
        <w:t xml:space="preserve"> de la ligne  et le </w:t>
      </w:r>
      <w:r w:rsidR="00BA5856" w:rsidRPr="00106D48">
        <w:t>numéro</w:t>
      </w:r>
      <w:r w:rsidR="00F544BD" w:rsidRPr="00106D48">
        <w:t xml:space="preserve"> du process </w:t>
      </w:r>
    </w:p>
    <w:p w:rsidR="002C1B98" w:rsidRPr="00106D48" w:rsidRDefault="00A229BE" w:rsidP="00B83133">
      <w:pPr>
        <w:pStyle w:val="Paragraphedeliste"/>
        <w:numPr>
          <w:ilvl w:val="0"/>
          <w:numId w:val="25"/>
        </w:numPr>
        <w:spacing w:after="200" w:line="276" w:lineRule="auto"/>
      </w:pPr>
      <w:r w:rsidRPr="00106D48">
        <w:t>Vérifier</w:t>
      </w:r>
      <w:r w:rsidR="00A403DF" w:rsidRPr="00106D48">
        <w:t xml:space="preserve"> </w:t>
      </w:r>
      <w:r w:rsidR="002C1B98" w:rsidRPr="00106D48">
        <w:t>existence</w:t>
      </w:r>
      <w:r w:rsidR="00A403DF" w:rsidRPr="00106D48">
        <w:t xml:space="preserve"> protocole </w:t>
      </w:r>
    </w:p>
    <w:p w:rsidR="00F544BD" w:rsidRPr="00106D48" w:rsidRDefault="005953FE" w:rsidP="002C1B98">
      <w:pPr>
        <w:pStyle w:val="Paragraphedeliste"/>
        <w:spacing w:after="200" w:line="276" w:lineRule="auto"/>
        <w:ind w:left="1068"/>
      </w:pPr>
      <w:r w:rsidRPr="00106D48">
        <w:t>Erreur :</w:t>
      </w:r>
      <w:r w:rsidR="00F544BD" w:rsidRPr="00106D48">
        <w:t xml:space="preserve"> </w:t>
      </w:r>
      <w:r w:rsidR="002C1B98" w:rsidRPr="00106D48">
        <w:t>numéro</w:t>
      </w:r>
      <w:r w:rsidR="00F544BD" w:rsidRPr="00106D48">
        <w:t xml:space="preserve"> de la </w:t>
      </w:r>
      <w:r w:rsidR="004A2C0D"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A403DF" w:rsidRPr="00106D48" w:rsidRDefault="002C1B98" w:rsidP="00B83133">
      <w:pPr>
        <w:pStyle w:val="Paragraphedeliste"/>
        <w:numPr>
          <w:ilvl w:val="2"/>
          <w:numId w:val="26"/>
        </w:numPr>
        <w:spacing w:after="200" w:line="276" w:lineRule="auto"/>
      </w:pPr>
      <w:r w:rsidRPr="00106D48">
        <w:t>Si</w:t>
      </w:r>
      <w:r w:rsidR="00A403DF" w:rsidRPr="00106D48">
        <w:t xml:space="preserve"> protocole =OPC</w:t>
      </w:r>
    </w:p>
    <w:p w:rsidR="00A403D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A403DF" w:rsidRPr="00106D48">
        <w:t xml:space="preserve"> Item</w:t>
      </w:r>
    </w:p>
    <w:p w:rsidR="00A403DF" w:rsidRPr="00106D48" w:rsidRDefault="005953FE" w:rsidP="002C1B98">
      <w:pPr>
        <w:pStyle w:val="Paragraphedeliste"/>
        <w:spacing w:after="200" w:line="276" w:lineRule="auto"/>
        <w:ind w:left="252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2C1B98"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B34843" w:rsidRPr="00106D48">
        <w:t xml:space="preserve"> numero</w:t>
      </w:r>
      <w:r w:rsidR="00A403DF" w:rsidRPr="00106D48">
        <w:t xml:space="preserve"> GroupeOPC</w:t>
      </w:r>
    </w:p>
    <w:p w:rsidR="00A403DF" w:rsidRPr="00106D48" w:rsidRDefault="005953FE" w:rsidP="002C1B98">
      <w:pPr>
        <w:pStyle w:val="Paragraphedeliste"/>
        <w:spacing w:after="200" w:line="276" w:lineRule="auto"/>
        <w:ind w:left="288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2C1B98"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 GroupeOPC dans onglet général</w:t>
      </w:r>
    </w:p>
    <w:p w:rsidR="002C1B98" w:rsidRPr="00106D48" w:rsidRDefault="002C1B98" w:rsidP="002C1B98">
      <w:pPr>
        <w:pStyle w:val="Paragraphedeliste"/>
        <w:spacing w:after="200" w:line="276" w:lineRule="auto"/>
        <w:ind w:left="2880"/>
      </w:pPr>
      <w:r w:rsidRPr="00106D48">
        <w:t>Erreur : nom protocole numéro de la fiche, numéro de la ligne  et le numéro du process</w:t>
      </w:r>
    </w:p>
    <w:p w:rsidR="00A403DF" w:rsidRPr="00106D48" w:rsidRDefault="002C1B98" w:rsidP="00B83133">
      <w:pPr>
        <w:pStyle w:val="Paragraphedeliste"/>
        <w:numPr>
          <w:ilvl w:val="2"/>
          <w:numId w:val="26"/>
        </w:numPr>
        <w:spacing w:after="200" w:line="276" w:lineRule="auto"/>
      </w:pPr>
      <w:r w:rsidRPr="00106D48">
        <w:t>Si</w:t>
      </w:r>
      <w:r w:rsidR="00A403DF" w:rsidRPr="00106D48">
        <w:t xml:space="preserve"> protocole =Texte</w:t>
      </w:r>
    </w:p>
    <w:p w:rsidR="002C1B98"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A403DF" w:rsidRPr="00106D48">
        <w:t xml:space="preserve"> NomFichier</w:t>
      </w:r>
    </w:p>
    <w:p w:rsidR="00A403DF" w:rsidRPr="00106D48" w:rsidRDefault="005953FE" w:rsidP="002C1B98">
      <w:pPr>
        <w:pStyle w:val="Paragraphedeliste"/>
        <w:spacing w:after="200" w:line="276" w:lineRule="auto"/>
        <w:ind w:left="288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00B34843" w:rsidRPr="00106D48">
        <w:t>existence</w:t>
      </w:r>
      <w:r w:rsidR="00A403DF" w:rsidRPr="00106D48">
        <w:t xml:space="preserve"> NumeroLigne</w:t>
      </w:r>
    </w:p>
    <w:p w:rsidR="00A403DF" w:rsidRPr="00106D48" w:rsidRDefault="005953FE" w:rsidP="0024494F">
      <w:pPr>
        <w:pStyle w:val="Paragraphedeliste"/>
        <w:spacing w:after="200" w:line="276" w:lineRule="auto"/>
        <w:ind w:left="288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A403DF" w:rsidRPr="00106D48" w:rsidRDefault="00A403DF" w:rsidP="00B83133">
      <w:pPr>
        <w:pStyle w:val="Paragraphedeliste"/>
        <w:numPr>
          <w:ilvl w:val="2"/>
          <w:numId w:val="26"/>
        </w:numPr>
        <w:spacing w:after="200" w:line="276" w:lineRule="auto"/>
      </w:pPr>
      <w:r w:rsidRPr="00106D48">
        <w:t>Sinon protocole =applicom</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A403DF" w:rsidRPr="00106D48">
        <w:t xml:space="preserve"> Canal</w:t>
      </w:r>
    </w:p>
    <w:p w:rsidR="00F544BD" w:rsidRPr="00106D48" w:rsidRDefault="005953FE" w:rsidP="0024494F">
      <w:pPr>
        <w:pStyle w:val="Paragraphedeliste"/>
        <w:spacing w:after="200" w:line="276" w:lineRule="auto"/>
        <w:ind w:left="288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A403DF" w:rsidRPr="00106D48">
        <w:t xml:space="preserve"> EquipementDefini</w:t>
      </w:r>
    </w:p>
    <w:p w:rsidR="00A403DF" w:rsidRPr="00106D48" w:rsidRDefault="005953FE" w:rsidP="0024494F">
      <w:pPr>
        <w:pStyle w:val="Paragraphedeliste"/>
        <w:spacing w:after="200" w:line="276" w:lineRule="auto"/>
        <w:ind w:left="2880"/>
      </w:pPr>
      <w:r w:rsidRPr="00106D48">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ligne  et le </w:t>
      </w:r>
      <w:r w:rsidR="002C1B98" w:rsidRPr="00106D48">
        <w:t>numéro</w:t>
      </w:r>
      <w:r w:rsidR="00F544BD" w:rsidRPr="00106D48">
        <w:t xml:space="preserve"> du process</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Pr="00106D48">
        <w:t>existence</w:t>
      </w:r>
      <w:r w:rsidR="00A403DF" w:rsidRPr="00106D48">
        <w:t xml:space="preserve"> Adresse</w:t>
      </w:r>
    </w:p>
    <w:p w:rsidR="00F544BD" w:rsidRPr="00106D48" w:rsidRDefault="005953FE" w:rsidP="0024494F">
      <w:pPr>
        <w:pStyle w:val="Paragraphedeliste"/>
        <w:spacing w:after="200" w:line="276" w:lineRule="auto"/>
        <w:ind w:left="2880"/>
      </w:pPr>
      <w:r w:rsidRPr="00106D48">
        <w:lastRenderedPageBreak/>
        <w:t>Erreur :</w:t>
      </w:r>
      <w:r w:rsidR="00F544BD" w:rsidRPr="00106D48">
        <w:t xml:space="preserve"> nom protocole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59" w:author="BONTEMPI, Virgil" w:date="2016-06-20T10:13:00Z">
        <w:r w:rsidR="00F544BD" w:rsidRPr="00106D48" w:rsidDel="00A861D7">
          <w:delText>ligne  et</w:delText>
        </w:r>
      </w:del>
      <w:ins w:id="2860"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w:t>
      </w:r>
    </w:p>
    <w:p w:rsidR="00A403DF" w:rsidRPr="00106D48" w:rsidRDefault="00A229BE" w:rsidP="00B83133">
      <w:pPr>
        <w:pStyle w:val="Paragraphedeliste"/>
        <w:numPr>
          <w:ilvl w:val="1"/>
          <w:numId w:val="26"/>
        </w:numPr>
        <w:spacing w:after="200" w:line="276" w:lineRule="auto"/>
        <w:rPr>
          <w:rFonts w:ascii="Arial" w:hAnsi="Arial"/>
          <w:b/>
          <w:caps/>
          <w:sz w:val="28"/>
          <w:szCs w:val="20"/>
        </w:rPr>
      </w:pPr>
      <w:r w:rsidRPr="00106D48">
        <w:t>Vérifier</w:t>
      </w:r>
      <w:r w:rsidR="00A403DF" w:rsidRPr="00106D48">
        <w:t xml:space="preserve"> type de l’objet</w:t>
      </w:r>
    </w:p>
    <w:p w:rsidR="00F544BD" w:rsidRPr="00106D48" w:rsidRDefault="005953FE" w:rsidP="0024494F">
      <w:pPr>
        <w:pStyle w:val="Paragraphedeliste"/>
        <w:spacing w:after="200" w:line="276" w:lineRule="auto"/>
        <w:ind w:firstLine="696"/>
        <w:rPr>
          <w:rFonts w:ascii="Arial" w:hAnsi="Arial"/>
          <w:b/>
          <w:caps/>
          <w:sz w:val="28"/>
          <w:szCs w:val="20"/>
        </w:rPr>
      </w:pPr>
      <w:r w:rsidRPr="00106D48">
        <w:t>Erreur :</w:t>
      </w:r>
      <w:r w:rsidR="00F544BD" w:rsidRPr="00106D48">
        <w:t xml:space="preserv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61" w:author="BONTEMPI, Virgil" w:date="2016-06-20T10:13:00Z">
        <w:r w:rsidR="00F544BD" w:rsidRPr="00106D48" w:rsidDel="00A861D7">
          <w:delText>ligne  et</w:delText>
        </w:r>
      </w:del>
      <w:ins w:id="2862"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w:t>
      </w:r>
    </w:p>
    <w:p w:rsidR="00A403DF" w:rsidRPr="00106D48" w:rsidRDefault="00A403DF" w:rsidP="00B83133">
      <w:pPr>
        <w:pStyle w:val="Paragraphedeliste"/>
        <w:numPr>
          <w:ilvl w:val="2"/>
          <w:numId w:val="26"/>
        </w:numPr>
        <w:spacing w:after="200" w:line="276" w:lineRule="auto"/>
      </w:pPr>
      <w:r w:rsidRPr="00106D48">
        <w:t xml:space="preserve">Si le type est </w:t>
      </w:r>
      <w:r w:rsidR="00B34843" w:rsidRPr="00106D48">
        <w:t>1 ;2 ; 11 ;13</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dans T0_VARPREDEF </w:t>
      </w:r>
      <w:r w:rsidRPr="00106D48">
        <w:t>existence</w:t>
      </w:r>
    </w:p>
    <w:p w:rsidR="00A403DF" w:rsidRPr="00106D48" w:rsidRDefault="005953FE" w:rsidP="0024494F">
      <w:pPr>
        <w:pStyle w:val="Paragraphedeliste"/>
        <w:spacing w:after="200" w:line="276" w:lineRule="auto"/>
        <w:ind w:left="2880"/>
      </w:pPr>
      <w:r w:rsidRPr="00106D48">
        <w:t>Erreur :</w:t>
      </w:r>
      <w:r w:rsidR="00F544BD" w:rsidRPr="00106D48">
        <w:t xml:space="preserve"> </w:t>
      </w:r>
      <w:r w:rsidR="002C1B98" w:rsidRPr="00106D48">
        <w:t>type,</w:t>
      </w:r>
      <w:r w:rsidR="00F544BD" w:rsidRPr="00106D48">
        <w:t xml:space="preserv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63" w:author="BONTEMPI, Virgil" w:date="2016-06-20T10:13:00Z">
        <w:r w:rsidR="00F544BD" w:rsidRPr="00106D48" w:rsidDel="00A861D7">
          <w:delText>ligne  et</w:delText>
        </w:r>
      </w:del>
      <w:ins w:id="2864"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w:t>
      </w:r>
      <w:r w:rsidR="00A403DF" w:rsidRPr="00106D48">
        <w:t xml:space="preserve"> </w:t>
      </w:r>
    </w:p>
    <w:p w:rsidR="00A403DF" w:rsidRPr="00106D48" w:rsidRDefault="00B34843" w:rsidP="00B83133">
      <w:pPr>
        <w:pStyle w:val="Paragraphedeliste"/>
        <w:numPr>
          <w:ilvl w:val="2"/>
          <w:numId w:val="26"/>
        </w:numPr>
        <w:spacing w:after="200" w:line="276" w:lineRule="auto"/>
      </w:pPr>
      <w:r w:rsidRPr="00106D48">
        <w:t>Si le type est 9 ;10</w:t>
      </w:r>
      <w:r w:rsidR="00A403DF" w:rsidRPr="00106D48">
        <w:t xml:space="preserve"> </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dans </w:t>
      </w:r>
      <w:r w:rsidR="00B34843" w:rsidRPr="00106D48">
        <w:t>liste consigne process et opération</w:t>
      </w:r>
      <w:r w:rsidR="00A403DF" w:rsidRPr="00106D48">
        <w:t xml:space="preserve"> </w:t>
      </w:r>
      <w:r w:rsidR="00B34843" w:rsidRPr="00106D48">
        <w:t>existence</w:t>
      </w:r>
    </w:p>
    <w:p w:rsidR="00F544BD" w:rsidRPr="00106D48" w:rsidRDefault="005953FE" w:rsidP="0024494F">
      <w:pPr>
        <w:pStyle w:val="Paragraphedeliste"/>
        <w:spacing w:after="200" w:line="276" w:lineRule="auto"/>
        <w:ind w:left="2832"/>
      </w:pPr>
      <w:r w:rsidRPr="00106D48">
        <w:t>Erreur :</w:t>
      </w:r>
      <w:r w:rsidR="00F544BD" w:rsidRPr="00106D48">
        <w:t xml:space="preserve"> </w:t>
      </w:r>
      <w:r w:rsidR="002C1B98" w:rsidRPr="00106D48">
        <w:t>type,</w:t>
      </w:r>
      <w:r w:rsidR="00F544BD" w:rsidRPr="00106D48">
        <w:t xml:space="preserv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65" w:author="BONTEMPI, Virgil" w:date="2016-06-20T10:13:00Z">
        <w:r w:rsidR="00F544BD" w:rsidRPr="00106D48" w:rsidDel="00A861D7">
          <w:delText>ligne  et</w:delText>
        </w:r>
      </w:del>
      <w:ins w:id="2866"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 </w:t>
      </w:r>
    </w:p>
    <w:p w:rsidR="00A403DF" w:rsidRPr="00106D48" w:rsidRDefault="00A403DF" w:rsidP="00B83133">
      <w:pPr>
        <w:pStyle w:val="Paragraphedeliste"/>
        <w:numPr>
          <w:ilvl w:val="2"/>
          <w:numId w:val="26"/>
        </w:numPr>
        <w:spacing w:after="200" w:line="276" w:lineRule="auto"/>
      </w:pPr>
      <w:r w:rsidRPr="00106D48">
        <w:t xml:space="preserve">Si le type est </w:t>
      </w:r>
      <w:r w:rsidR="00B34843" w:rsidRPr="00106D48">
        <w:t>12</w:t>
      </w:r>
    </w:p>
    <w:p w:rsidR="0024494F" w:rsidRPr="00106D48" w:rsidRDefault="002C1B98" w:rsidP="00B83133">
      <w:pPr>
        <w:pStyle w:val="Paragraphedeliste"/>
        <w:numPr>
          <w:ilvl w:val="3"/>
          <w:numId w:val="26"/>
        </w:numPr>
        <w:spacing w:after="200" w:line="276" w:lineRule="auto"/>
      </w:pPr>
      <w:r w:rsidRPr="00106D48">
        <w:t>Vérifier</w:t>
      </w:r>
      <w:r w:rsidR="00A403DF" w:rsidRPr="00106D48">
        <w:t xml:space="preserve"> </w:t>
      </w:r>
      <w:r w:rsidR="00B34843" w:rsidRPr="00106D48">
        <w:t xml:space="preserve">dans la liste des VisuDyn existence </w:t>
      </w:r>
    </w:p>
    <w:p w:rsidR="00A403DF" w:rsidRPr="00106D48" w:rsidRDefault="005953FE" w:rsidP="0024494F">
      <w:pPr>
        <w:pStyle w:val="Paragraphedeliste"/>
        <w:spacing w:after="200" w:line="276" w:lineRule="auto"/>
        <w:ind w:left="2880"/>
      </w:pPr>
      <w:r w:rsidRPr="00106D48">
        <w:t>Erreur :</w:t>
      </w:r>
      <w:r w:rsidR="00F544BD" w:rsidRPr="00106D48">
        <w:t xml:space="preserve"> </w:t>
      </w:r>
      <w:r w:rsidR="002C1B98" w:rsidRPr="00106D48">
        <w:t>type,</w:t>
      </w:r>
      <w:r w:rsidR="00F544BD" w:rsidRPr="00106D48">
        <w:t xml:space="preserv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67" w:author="BONTEMPI, Virgil" w:date="2016-06-20T10:13:00Z">
        <w:r w:rsidR="00F544BD" w:rsidRPr="00106D48" w:rsidDel="00A861D7">
          <w:delText>ligne  et</w:delText>
        </w:r>
      </w:del>
      <w:ins w:id="2868"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 </w:t>
      </w:r>
    </w:p>
    <w:p w:rsidR="0024494F" w:rsidRPr="00106D48" w:rsidRDefault="00F544BD" w:rsidP="00B83133">
      <w:pPr>
        <w:pStyle w:val="Paragraphedeliste"/>
        <w:numPr>
          <w:ilvl w:val="2"/>
          <w:numId w:val="26"/>
        </w:numPr>
        <w:spacing w:after="200" w:line="276" w:lineRule="auto"/>
      </w:pPr>
      <w:r w:rsidRPr="00106D48">
        <w:t xml:space="preserve">Si le type est </w:t>
      </w:r>
      <w:r w:rsidR="00B34843" w:rsidRPr="00106D48">
        <w:t>3 ;4 ;5 ;6 ;7 ;8</w:t>
      </w:r>
    </w:p>
    <w:p w:rsidR="0024494F" w:rsidRPr="00106D48" w:rsidRDefault="002C1B98" w:rsidP="00B83133">
      <w:pPr>
        <w:pStyle w:val="Paragraphedeliste"/>
        <w:numPr>
          <w:ilvl w:val="3"/>
          <w:numId w:val="26"/>
        </w:numPr>
        <w:spacing w:after="200" w:line="276" w:lineRule="auto"/>
      </w:pPr>
      <w:r w:rsidRPr="00106D48">
        <w:t>Vérifier</w:t>
      </w:r>
      <w:r w:rsidR="00F544BD" w:rsidRPr="00106D48">
        <w:t xml:space="preserve"> dans </w:t>
      </w:r>
      <w:r w:rsidR="00B34843" w:rsidRPr="00106D48">
        <w:t xml:space="preserve">la liste des process et </w:t>
      </w:r>
      <w:del w:id="2869" w:author="BONTEMPI, Virgil" w:date="2016-06-20T10:12:00Z">
        <w:r w:rsidR="00B34843" w:rsidRPr="00106D48" w:rsidDel="00A861D7">
          <w:delText>operation</w:delText>
        </w:r>
      </w:del>
      <w:ins w:id="2870" w:author="BONTEMPI, Virgil" w:date="2016-06-20T10:12:00Z">
        <w:r w:rsidR="00A861D7" w:rsidRPr="00106D48">
          <w:t>opération</w:t>
        </w:r>
      </w:ins>
      <w:r w:rsidR="00B34843" w:rsidRPr="00106D48">
        <w:t xml:space="preserve"> existence</w:t>
      </w:r>
    </w:p>
    <w:p w:rsidR="00F544BD" w:rsidRPr="00106D48" w:rsidRDefault="005953FE" w:rsidP="0024494F">
      <w:pPr>
        <w:pStyle w:val="Paragraphedeliste"/>
        <w:spacing w:after="200" w:line="276" w:lineRule="auto"/>
        <w:ind w:left="2880"/>
      </w:pPr>
      <w:r w:rsidRPr="00106D48">
        <w:t>Erreur :</w:t>
      </w:r>
      <w:r w:rsidR="00F544BD" w:rsidRPr="00106D48">
        <w:t xml:space="preserve"> </w:t>
      </w:r>
      <w:r w:rsidR="002C1B98" w:rsidRPr="00106D48">
        <w:t>type,</w:t>
      </w:r>
      <w:r w:rsidR="00F544BD" w:rsidRPr="00106D48">
        <w:t xml:space="preserve"> </w:t>
      </w:r>
      <w:r w:rsidR="002C1B98" w:rsidRPr="00106D48">
        <w:t>numéro</w:t>
      </w:r>
      <w:r w:rsidR="00F544BD" w:rsidRPr="00106D48">
        <w:t xml:space="preserve"> de la </w:t>
      </w:r>
      <w:r w:rsidR="002C1B98" w:rsidRPr="00106D48">
        <w:t>fiche,</w:t>
      </w:r>
      <w:r w:rsidR="00F544BD" w:rsidRPr="00106D48">
        <w:t xml:space="preserve"> </w:t>
      </w:r>
      <w:r w:rsidR="002C1B98" w:rsidRPr="00106D48">
        <w:t>numéro</w:t>
      </w:r>
      <w:r w:rsidR="00F544BD" w:rsidRPr="00106D48">
        <w:t xml:space="preserve"> de la </w:t>
      </w:r>
      <w:del w:id="2871" w:author="BONTEMPI, Virgil" w:date="2016-06-20T10:13:00Z">
        <w:r w:rsidR="00F544BD" w:rsidRPr="00106D48" w:rsidDel="00A861D7">
          <w:delText>ligne  et</w:delText>
        </w:r>
      </w:del>
      <w:ins w:id="2872" w:author="BONTEMPI, Virgil" w:date="2016-06-20T10:13:00Z">
        <w:r w:rsidR="00A861D7" w:rsidRPr="00106D48">
          <w:t>ligne et</w:t>
        </w:r>
      </w:ins>
      <w:r w:rsidR="00F544BD" w:rsidRPr="00106D48">
        <w:t xml:space="preserve"> le </w:t>
      </w:r>
      <w:r w:rsidR="002C1B98" w:rsidRPr="00106D48">
        <w:t>numéro</w:t>
      </w:r>
      <w:r w:rsidR="00F544BD" w:rsidRPr="00106D48">
        <w:t xml:space="preserve"> du process </w:t>
      </w:r>
    </w:p>
    <w:p w:rsidR="00E56438" w:rsidRPr="00106D48" w:rsidRDefault="00E56438" w:rsidP="00E56438">
      <w:pPr>
        <w:spacing w:after="200" w:line="276" w:lineRule="auto"/>
      </w:pPr>
      <w:r w:rsidRPr="00106D48">
        <w:t>Contrôle cohérence EchangeSuivi </w:t>
      </w:r>
    </w:p>
    <w:p w:rsidR="00E56438" w:rsidRPr="00106D48" w:rsidRDefault="00E56438" w:rsidP="00E56438">
      <w:pPr>
        <w:pStyle w:val="Paragraphedeliste"/>
        <w:numPr>
          <w:ilvl w:val="0"/>
          <w:numId w:val="25"/>
        </w:numPr>
        <w:spacing w:after="200" w:line="276" w:lineRule="auto"/>
      </w:pPr>
      <w:r w:rsidRPr="00106D48">
        <w:t xml:space="preserve">Vérifier existence varibalePLC </w:t>
      </w:r>
    </w:p>
    <w:p w:rsidR="00E56438" w:rsidRPr="00106D48" w:rsidRDefault="00E56438" w:rsidP="00E56438">
      <w:pPr>
        <w:pStyle w:val="Paragraphedeliste"/>
        <w:spacing w:after="200" w:line="276" w:lineRule="auto"/>
        <w:ind w:left="1068"/>
      </w:pPr>
      <w:r w:rsidRPr="00106D48">
        <w:t xml:space="preserve">Erreur : numéro de la fiche, numéro de la </w:t>
      </w:r>
      <w:del w:id="2873" w:author="BONTEMPI, Virgil" w:date="2016-06-20T10:13:00Z">
        <w:r w:rsidRPr="00106D48" w:rsidDel="00A861D7">
          <w:delText>ligne  et</w:delText>
        </w:r>
      </w:del>
      <w:ins w:id="2874" w:author="BONTEMPI, Virgil" w:date="2016-06-20T10:13:00Z">
        <w:r w:rsidR="00A861D7" w:rsidRPr="00106D48">
          <w:t>ligne et</w:t>
        </w:r>
      </w:ins>
      <w:r w:rsidRPr="00106D48">
        <w:t xml:space="preserve"> le numéro du process </w:t>
      </w:r>
    </w:p>
    <w:p w:rsidR="00E56438" w:rsidRPr="00106D48" w:rsidRDefault="00E56438" w:rsidP="00E56438">
      <w:pPr>
        <w:pStyle w:val="Paragraphedeliste"/>
        <w:numPr>
          <w:ilvl w:val="0"/>
          <w:numId w:val="25"/>
        </w:numPr>
        <w:spacing w:after="200" w:line="276" w:lineRule="auto"/>
      </w:pPr>
      <w:r w:rsidRPr="00106D48">
        <w:t xml:space="preserve">Vérifier existence numStation </w:t>
      </w:r>
    </w:p>
    <w:p w:rsidR="00E56438" w:rsidRPr="00106D48" w:rsidRDefault="00E56438" w:rsidP="00E56438">
      <w:pPr>
        <w:pStyle w:val="Paragraphedeliste"/>
        <w:spacing w:after="200" w:line="276" w:lineRule="auto"/>
        <w:ind w:left="1068"/>
      </w:pPr>
      <w:r w:rsidRPr="00106D48">
        <w:t xml:space="preserve">Erreur : numéro de la fiche, numéro de la </w:t>
      </w:r>
      <w:del w:id="2875" w:author="BONTEMPI, Virgil" w:date="2016-06-20T10:13:00Z">
        <w:r w:rsidRPr="00106D48" w:rsidDel="00A861D7">
          <w:delText>ligne  et</w:delText>
        </w:r>
      </w:del>
      <w:ins w:id="2876" w:author="BONTEMPI, Virgil" w:date="2016-06-20T10:13:00Z">
        <w:r w:rsidR="00A861D7" w:rsidRPr="00106D48">
          <w:t>ligne et</w:t>
        </w:r>
      </w:ins>
      <w:r w:rsidRPr="00106D48">
        <w:t xml:space="preserve"> le numéro du process </w:t>
      </w:r>
    </w:p>
    <w:p w:rsidR="00B34843" w:rsidRPr="00106D48" w:rsidRDefault="00B34843" w:rsidP="00B34843">
      <w:pPr>
        <w:pStyle w:val="Paragraphedeliste"/>
        <w:numPr>
          <w:ilvl w:val="0"/>
          <w:numId w:val="25"/>
        </w:numPr>
        <w:spacing w:after="200" w:line="276" w:lineRule="auto"/>
      </w:pPr>
      <w:r w:rsidRPr="00106D48">
        <w:t xml:space="preserve">Vérifier existence varibalePLC </w:t>
      </w:r>
    </w:p>
    <w:p w:rsidR="00B34843" w:rsidRPr="00106D48" w:rsidRDefault="00B34843" w:rsidP="00B34843">
      <w:pPr>
        <w:pStyle w:val="Paragraphedeliste"/>
        <w:spacing w:after="200" w:line="276" w:lineRule="auto"/>
        <w:ind w:left="1068"/>
      </w:pPr>
      <w:r w:rsidRPr="00106D48">
        <w:t xml:space="preserve">Erreur : numéro de la fiche, numéro de la </w:t>
      </w:r>
      <w:del w:id="2877" w:author="BONTEMPI, Virgil" w:date="2016-06-20T10:13:00Z">
        <w:r w:rsidRPr="00106D48" w:rsidDel="00A861D7">
          <w:delText>ligne  et</w:delText>
        </w:r>
      </w:del>
      <w:ins w:id="2878" w:author="BONTEMPI, Virgil" w:date="2016-06-20T10:13:00Z">
        <w:r w:rsidR="00A861D7" w:rsidRPr="00106D48">
          <w:t>ligne et</w:t>
        </w:r>
      </w:ins>
      <w:r w:rsidRPr="00106D48">
        <w:t xml:space="preserve"> le numéro du process </w:t>
      </w:r>
    </w:p>
    <w:p w:rsidR="00B34843" w:rsidRPr="00106D48" w:rsidRDefault="00B34843" w:rsidP="00B34843">
      <w:pPr>
        <w:pStyle w:val="Paragraphedeliste"/>
        <w:numPr>
          <w:ilvl w:val="0"/>
          <w:numId w:val="25"/>
        </w:numPr>
        <w:spacing w:after="200" w:line="276" w:lineRule="auto"/>
      </w:pPr>
      <w:r w:rsidRPr="00106D48">
        <w:t xml:space="preserve">Vérifier existence protocole </w:t>
      </w:r>
    </w:p>
    <w:p w:rsidR="00B34843" w:rsidRPr="00106D48" w:rsidRDefault="00B34843" w:rsidP="00B34843">
      <w:pPr>
        <w:pStyle w:val="Paragraphedeliste"/>
        <w:spacing w:after="200" w:line="276" w:lineRule="auto"/>
        <w:ind w:left="1068"/>
      </w:pPr>
      <w:r w:rsidRPr="00106D48">
        <w:t xml:space="preserve">Erreur : numéro de la fiche, numéro de la </w:t>
      </w:r>
      <w:del w:id="2879" w:author="BONTEMPI, Virgil" w:date="2016-06-20T10:13:00Z">
        <w:r w:rsidRPr="00106D48" w:rsidDel="00A861D7">
          <w:delText>ligne  et</w:delText>
        </w:r>
      </w:del>
      <w:ins w:id="2880"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2"/>
          <w:numId w:val="26"/>
        </w:numPr>
        <w:spacing w:after="200" w:line="276" w:lineRule="auto"/>
      </w:pPr>
      <w:r w:rsidRPr="00106D48">
        <w:t>Si protocole =OPC</w:t>
      </w:r>
    </w:p>
    <w:p w:rsidR="00B34843" w:rsidRPr="00106D48" w:rsidRDefault="00B34843" w:rsidP="00B34843">
      <w:pPr>
        <w:pStyle w:val="Paragraphedeliste"/>
        <w:numPr>
          <w:ilvl w:val="3"/>
          <w:numId w:val="26"/>
        </w:numPr>
        <w:spacing w:after="200" w:line="276" w:lineRule="auto"/>
      </w:pPr>
      <w:r w:rsidRPr="00106D48">
        <w:t>Vérifier Existence Item</w:t>
      </w:r>
    </w:p>
    <w:p w:rsidR="00B34843" w:rsidRPr="00106D48" w:rsidRDefault="00B34843" w:rsidP="00B34843">
      <w:pPr>
        <w:pStyle w:val="Paragraphedeliste"/>
        <w:spacing w:after="200" w:line="276" w:lineRule="auto"/>
        <w:ind w:left="2520"/>
      </w:pPr>
      <w:r w:rsidRPr="00106D48">
        <w:t xml:space="preserve">Erreur : nom protocole numéro de la fiche, numéro de la </w:t>
      </w:r>
      <w:del w:id="2881" w:author="BONTEMPI, Virgil" w:date="2016-06-20T10:13:00Z">
        <w:r w:rsidRPr="00106D48" w:rsidDel="00A861D7">
          <w:delText>ligne  et</w:delText>
        </w:r>
      </w:del>
      <w:ins w:id="2882"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3"/>
          <w:numId w:val="26"/>
        </w:numPr>
        <w:spacing w:after="200" w:line="276" w:lineRule="auto"/>
      </w:pPr>
      <w:r w:rsidRPr="00106D48">
        <w:t xml:space="preserve">Vérifier existence </w:t>
      </w:r>
      <w:del w:id="2883" w:author="BONTEMPI, Virgil" w:date="2016-06-20T10:14:00Z">
        <w:r w:rsidRPr="00106D48" w:rsidDel="00A861D7">
          <w:delText>numero</w:delText>
        </w:r>
      </w:del>
      <w:ins w:id="2884" w:author="BONTEMPI, Virgil" w:date="2016-06-20T10:14:00Z">
        <w:r w:rsidR="00A861D7" w:rsidRPr="00106D48">
          <w:t>numéro</w:t>
        </w:r>
      </w:ins>
      <w:r w:rsidRPr="00106D48">
        <w:t xml:space="preserve"> GroupeOPC</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85" w:author="BONTEMPI, Virgil" w:date="2016-06-20T10:13:00Z">
        <w:r w:rsidRPr="00106D48" w:rsidDel="00A861D7">
          <w:delText>ligne  et</w:delText>
        </w:r>
      </w:del>
      <w:ins w:id="2886"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3"/>
          <w:numId w:val="26"/>
        </w:numPr>
        <w:spacing w:after="200" w:line="276" w:lineRule="auto"/>
      </w:pPr>
      <w:r w:rsidRPr="00106D48">
        <w:t>Vérifier existence GroupeOPC dans onglet général</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87" w:author="BONTEMPI, Virgil" w:date="2016-06-20T10:13:00Z">
        <w:r w:rsidRPr="00106D48" w:rsidDel="00A861D7">
          <w:delText>ligne  et</w:delText>
        </w:r>
      </w:del>
      <w:ins w:id="2888"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2"/>
          <w:numId w:val="26"/>
        </w:numPr>
        <w:spacing w:after="200" w:line="276" w:lineRule="auto"/>
      </w:pPr>
      <w:r w:rsidRPr="00106D48">
        <w:t>Si protocole =Texte</w:t>
      </w:r>
    </w:p>
    <w:p w:rsidR="00B34843" w:rsidRPr="00106D48" w:rsidRDefault="00B34843" w:rsidP="00B34843">
      <w:pPr>
        <w:pStyle w:val="Paragraphedeliste"/>
        <w:numPr>
          <w:ilvl w:val="3"/>
          <w:numId w:val="26"/>
        </w:numPr>
        <w:spacing w:after="200" w:line="276" w:lineRule="auto"/>
      </w:pPr>
      <w:r w:rsidRPr="00106D48">
        <w:t>Vérifier existence NomFichier</w:t>
      </w:r>
    </w:p>
    <w:p w:rsidR="00B34843" w:rsidRPr="00106D48" w:rsidRDefault="00B34843" w:rsidP="00B34843">
      <w:pPr>
        <w:pStyle w:val="Paragraphedeliste"/>
        <w:spacing w:after="200" w:line="276" w:lineRule="auto"/>
        <w:ind w:left="2880"/>
      </w:pPr>
      <w:r w:rsidRPr="00106D48">
        <w:lastRenderedPageBreak/>
        <w:t xml:space="preserve">Erreur : nom protocole numéro de la fiche, numéro de la </w:t>
      </w:r>
      <w:del w:id="2889" w:author="BONTEMPI, Virgil" w:date="2016-06-20T10:13:00Z">
        <w:r w:rsidRPr="00106D48" w:rsidDel="00A861D7">
          <w:delText>ligne  et</w:delText>
        </w:r>
      </w:del>
      <w:ins w:id="2890"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3"/>
          <w:numId w:val="26"/>
        </w:numPr>
        <w:spacing w:after="200" w:line="276" w:lineRule="auto"/>
      </w:pPr>
      <w:r w:rsidRPr="00106D48">
        <w:t>Vérifier existence NumeroLigne</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91" w:author="BONTEMPI, Virgil" w:date="2016-06-20T10:13:00Z">
        <w:r w:rsidRPr="00106D48" w:rsidDel="00A861D7">
          <w:delText>ligne  et</w:delText>
        </w:r>
      </w:del>
      <w:ins w:id="2892"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2"/>
          <w:numId w:val="26"/>
        </w:numPr>
        <w:spacing w:after="200" w:line="276" w:lineRule="auto"/>
      </w:pPr>
      <w:r w:rsidRPr="00106D48">
        <w:t>Sinon protocole =applicom</w:t>
      </w:r>
    </w:p>
    <w:p w:rsidR="00B34843" w:rsidRPr="00106D48" w:rsidRDefault="00B34843" w:rsidP="00B34843">
      <w:pPr>
        <w:pStyle w:val="Paragraphedeliste"/>
        <w:numPr>
          <w:ilvl w:val="3"/>
          <w:numId w:val="26"/>
        </w:numPr>
        <w:spacing w:after="200" w:line="276" w:lineRule="auto"/>
      </w:pPr>
      <w:r w:rsidRPr="00106D48">
        <w:t>Vérifier existence Canal</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93" w:author="BONTEMPI, Virgil" w:date="2016-06-20T10:13:00Z">
        <w:r w:rsidRPr="00106D48" w:rsidDel="00A861D7">
          <w:delText>ligne  et</w:delText>
        </w:r>
      </w:del>
      <w:ins w:id="2894"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3"/>
          <w:numId w:val="26"/>
        </w:numPr>
        <w:spacing w:after="200" w:line="276" w:lineRule="auto"/>
      </w:pPr>
      <w:r w:rsidRPr="00106D48">
        <w:t>Vérifier existence EquipementDefini</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95" w:author="BONTEMPI, Virgil" w:date="2016-06-20T10:13:00Z">
        <w:r w:rsidRPr="00106D48" w:rsidDel="00A861D7">
          <w:delText>ligne  et</w:delText>
        </w:r>
      </w:del>
      <w:ins w:id="2896"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3"/>
          <w:numId w:val="26"/>
        </w:numPr>
        <w:spacing w:after="200" w:line="276" w:lineRule="auto"/>
      </w:pPr>
      <w:r w:rsidRPr="00106D48">
        <w:t>Vérifier existence Adresse</w:t>
      </w:r>
    </w:p>
    <w:p w:rsidR="00B34843" w:rsidRPr="00106D48" w:rsidRDefault="00B34843" w:rsidP="00B34843">
      <w:pPr>
        <w:pStyle w:val="Paragraphedeliste"/>
        <w:spacing w:after="200" w:line="276" w:lineRule="auto"/>
        <w:ind w:left="2880"/>
      </w:pPr>
      <w:r w:rsidRPr="00106D48">
        <w:t xml:space="preserve">Erreur : nom protocole numéro de la fiche, numéro de la </w:t>
      </w:r>
      <w:del w:id="2897" w:author="BONTEMPI, Virgil" w:date="2016-06-20T10:13:00Z">
        <w:r w:rsidRPr="00106D48" w:rsidDel="00A861D7">
          <w:delText>ligne  et</w:delText>
        </w:r>
      </w:del>
      <w:ins w:id="2898"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1"/>
          <w:numId w:val="26"/>
        </w:numPr>
        <w:spacing w:after="200" w:line="276" w:lineRule="auto"/>
        <w:rPr>
          <w:rFonts w:ascii="Arial" w:hAnsi="Arial"/>
          <w:b/>
          <w:caps/>
          <w:sz w:val="28"/>
          <w:szCs w:val="20"/>
        </w:rPr>
      </w:pPr>
      <w:r w:rsidRPr="00106D48">
        <w:t>Vérifier type de l’objet</w:t>
      </w:r>
    </w:p>
    <w:p w:rsidR="00B34843" w:rsidRPr="00106D48" w:rsidRDefault="00B34843" w:rsidP="00B34843">
      <w:pPr>
        <w:pStyle w:val="Paragraphedeliste"/>
        <w:spacing w:after="200" w:line="276" w:lineRule="auto"/>
        <w:ind w:firstLine="696"/>
        <w:rPr>
          <w:rFonts w:ascii="Arial" w:hAnsi="Arial"/>
          <w:b/>
          <w:caps/>
          <w:sz w:val="28"/>
          <w:szCs w:val="20"/>
        </w:rPr>
      </w:pPr>
      <w:r w:rsidRPr="00106D48">
        <w:t xml:space="preserve">Erreur : numéro de la fiche, numéro de la </w:t>
      </w:r>
      <w:del w:id="2899" w:author="BONTEMPI, Virgil" w:date="2016-06-20T10:13:00Z">
        <w:r w:rsidRPr="00106D48" w:rsidDel="00A861D7">
          <w:delText>ligne  et</w:delText>
        </w:r>
      </w:del>
      <w:ins w:id="2900" w:author="BONTEMPI, Virgil" w:date="2016-06-20T10:13:00Z">
        <w:r w:rsidR="00A861D7" w:rsidRPr="00106D48">
          <w:t>ligne et</w:t>
        </w:r>
      </w:ins>
      <w:r w:rsidRPr="00106D48">
        <w:t xml:space="preserve"> le numéro du process</w:t>
      </w:r>
    </w:p>
    <w:p w:rsidR="00B34843" w:rsidRPr="00106D48" w:rsidRDefault="00B34843" w:rsidP="00B34843">
      <w:pPr>
        <w:pStyle w:val="Paragraphedeliste"/>
        <w:numPr>
          <w:ilvl w:val="2"/>
          <w:numId w:val="26"/>
        </w:numPr>
        <w:spacing w:after="200" w:line="276" w:lineRule="auto"/>
      </w:pPr>
      <w:r w:rsidRPr="00106D48">
        <w:t>Si le type est 1 ;2 ; 11 ;13</w:t>
      </w:r>
    </w:p>
    <w:p w:rsidR="00B34843" w:rsidRPr="00106D48" w:rsidRDefault="00B34843" w:rsidP="00B34843">
      <w:pPr>
        <w:pStyle w:val="Paragraphedeliste"/>
        <w:numPr>
          <w:ilvl w:val="3"/>
          <w:numId w:val="26"/>
        </w:numPr>
        <w:spacing w:after="200" w:line="276" w:lineRule="auto"/>
      </w:pPr>
      <w:r w:rsidRPr="00106D48">
        <w:t>Vérifier dans T0_VARPREDEF existence</w:t>
      </w:r>
    </w:p>
    <w:p w:rsidR="00B34843" w:rsidRPr="00106D48" w:rsidRDefault="00B34843" w:rsidP="00B34843">
      <w:pPr>
        <w:pStyle w:val="Paragraphedeliste"/>
        <w:spacing w:after="200" w:line="276" w:lineRule="auto"/>
        <w:ind w:left="2880"/>
      </w:pPr>
      <w:r w:rsidRPr="00106D48">
        <w:t xml:space="preserve">Erreur : type, numéro de la fiche, numéro de la </w:t>
      </w:r>
      <w:del w:id="2901" w:author="BONTEMPI, Virgil" w:date="2016-06-20T10:13:00Z">
        <w:r w:rsidRPr="00106D48" w:rsidDel="00A861D7">
          <w:delText>ligne  et</w:delText>
        </w:r>
      </w:del>
      <w:ins w:id="2902" w:author="BONTEMPI, Virgil" w:date="2016-06-20T10:13:00Z">
        <w:r w:rsidR="00A861D7" w:rsidRPr="00106D48">
          <w:t>ligne et</w:t>
        </w:r>
      </w:ins>
      <w:r w:rsidRPr="00106D48">
        <w:t xml:space="preserve"> le numéro du process </w:t>
      </w:r>
    </w:p>
    <w:p w:rsidR="00B34843" w:rsidRPr="00106D48" w:rsidRDefault="00B34843" w:rsidP="00B34843">
      <w:pPr>
        <w:pStyle w:val="Paragraphedeliste"/>
        <w:numPr>
          <w:ilvl w:val="2"/>
          <w:numId w:val="26"/>
        </w:numPr>
        <w:spacing w:after="200" w:line="276" w:lineRule="auto"/>
      </w:pPr>
      <w:r w:rsidRPr="00106D48">
        <w:t xml:space="preserve">Si le type est 9 ;10 </w:t>
      </w:r>
    </w:p>
    <w:p w:rsidR="00B34843" w:rsidRPr="00106D48" w:rsidRDefault="00B34843" w:rsidP="00B34843">
      <w:pPr>
        <w:pStyle w:val="Paragraphedeliste"/>
        <w:numPr>
          <w:ilvl w:val="3"/>
          <w:numId w:val="26"/>
        </w:numPr>
        <w:spacing w:after="200" w:line="276" w:lineRule="auto"/>
      </w:pPr>
      <w:r w:rsidRPr="00106D48">
        <w:t>Vérifier dans liste consigne process et opération existence</w:t>
      </w:r>
    </w:p>
    <w:p w:rsidR="00B34843" w:rsidRPr="00106D48" w:rsidRDefault="00B34843" w:rsidP="00B34843">
      <w:pPr>
        <w:pStyle w:val="Paragraphedeliste"/>
        <w:spacing w:after="200" w:line="276" w:lineRule="auto"/>
        <w:ind w:left="2832"/>
      </w:pPr>
      <w:r w:rsidRPr="00106D48">
        <w:t xml:space="preserve">Erreur : type, numéro de la fiche, numéro de la </w:t>
      </w:r>
      <w:del w:id="2903" w:author="BONTEMPI, Virgil" w:date="2016-06-20T10:13:00Z">
        <w:r w:rsidRPr="00106D48" w:rsidDel="00A861D7">
          <w:delText>ligne  et</w:delText>
        </w:r>
      </w:del>
      <w:ins w:id="2904" w:author="BONTEMPI, Virgil" w:date="2016-06-20T10:13:00Z">
        <w:r w:rsidR="00A861D7" w:rsidRPr="00106D48">
          <w:t>ligne et</w:t>
        </w:r>
      </w:ins>
      <w:r w:rsidRPr="00106D48">
        <w:t xml:space="preserve"> le numéro du process </w:t>
      </w:r>
    </w:p>
    <w:p w:rsidR="00B34843" w:rsidRPr="00106D48" w:rsidRDefault="00B34843" w:rsidP="00B34843">
      <w:pPr>
        <w:pStyle w:val="Paragraphedeliste"/>
        <w:numPr>
          <w:ilvl w:val="2"/>
          <w:numId w:val="26"/>
        </w:numPr>
        <w:spacing w:after="200" w:line="276" w:lineRule="auto"/>
      </w:pPr>
      <w:r w:rsidRPr="00106D48">
        <w:t>Si le type est 12</w:t>
      </w:r>
    </w:p>
    <w:p w:rsidR="00B34843" w:rsidRPr="00106D48" w:rsidRDefault="00B34843" w:rsidP="00B34843">
      <w:pPr>
        <w:pStyle w:val="Paragraphedeliste"/>
        <w:numPr>
          <w:ilvl w:val="3"/>
          <w:numId w:val="26"/>
        </w:numPr>
        <w:spacing w:after="200" w:line="276" w:lineRule="auto"/>
      </w:pPr>
      <w:r w:rsidRPr="00106D48">
        <w:t xml:space="preserve">Vérifier dans la liste des VisuDyn existence </w:t>
      </w:r>
    </w:p>
    <w:p w:rsidR="00B34843" w:rsidRPr="00106D48" w:rsidRDefault="00B34843" w:rsidP="00B34843">
      <w:pPr>
        <w:pStyle w:val="Paragraphedeliste"/>
        <w:spacing w:after="200" w:line="276" w:lineRule="auto"/>
        <w:ind w:left="2880"/>
      </w:pPr>
      <w:r w:rsidRPr="00106D48">
        <w:t xml:space="preserve">Erreur : type, numéro de la fiche, numéro de la </w:t>
      </w:r>
      <w:del w:id="2905" w:author="BONTEMPI, Virgil" w:date="2016-06-20T10:13:00Z">
        <w:r w:rsidRPr="00106D48" w:rsidDel="00A861D7">
          <w:delText>ligne  et</w:delText>
        </w:r>
      </w:del>
      <w:ins w:id="2906" w:author="BONTEMPI, Virgil" w:date="2016-06-20T10:13:00Z">
        <w:r w:rsidR="00A861D7" w:rsidRPr="00106D48">
          <w:t>ligne et</w:t>
        </w:r>
      </w:ins>
      <w:r w:rsidRPr="00106D48">
        <w:t xml:space="preserve"> le numéro du process </w:t>
      </w:r>
    </w:p>
    <w:p w:rsidR="00B34843" w:rsidRPr="00106D48" w:rsidRDefault="00B34843" w:rsidP="00B34843">
      <w:pPr>
        <w:pStyle w:val="Paragraphedeliste"/>
        <w:numPr>
          <w:ilvl w:val="2"/>
          <w:numId w:val="26"/>
        </w:numPr>
        <w:spacing w:after="200" w:line="276" w:lineRule="auto"/>
      </w:pPr>
      <w:r w:rsidRPr="00106D48">
        <w:t>Si le type est 3 ;4 ;5 ;6 ;7 ;8</w:t>
      </w:r>
    </w:p>
    <w:p w:rsidR="00B34843" w:rsidRPr="00106D48" w:rsidRDefault="00B34843" w:rsidP="00B34843">
      <w:pPr>
        <w:pStyle w:val="Paragraphedeliste"/>
        <w:numPr>
          <w:ilvl w:val="3"/>
          <w:numId w:val="26"/>
        </w:numPr>
        <w:spacing w:after="200" w:line="276" w:lineRule="auto"/>
      </w:pPr>
      <w:r w:rsidRPr="00106D48">
        <w:t xml:space="preserve">Vérifier dans la liste des process et </w:t>
      </w:r>
      <w:del w:id="2907" w:author="BONTEMPI, Virgil" w:date="2016-06-20T10:13:00Z">
        <w:r w:rsidRPr="00106D48" w:rsidDel="00A861D7">
          <w:delText>operation</w:delText>
        </w:r>
      </w:del>
      <w:ins w:id="2908" w:author="BONTEMPI, Virgil" w:date="2016-06-20T10:13:00Z">
        <w:r w:rsidR="00A861D7" w:rsidRPr="00106D48">
          <w:t>opération</w:t>
        </w:r>
      </w:ins>
      <w:r w:rsidRPr="00106D48">
        <w:t xml:space="preserve"> existence</w:t>
      </w:r>
    </w:p>
    <w:p w:rsidR="00B34843" w:rsidRPr="00106D48" w:rsidRDefault="00B34843" w:rsidP="00B34843">
      <w:pPr>
        <w:pStyle w:val="Paragraphedeliste"/>
        <w:spacing w:after="200" w:line="276" w:lineRule="auto"/>
        <w:ind w:left="2880"/>
      </w:pPr>
      <w:r w:rsidRPr="00106D48">
        <w:t xml:space="preserve">Erreur : type, numéro de la fiche, numéro de la </w:t>
      </w:r>
      <w:del w:id="2909" w:author="BONTEMPI, Virgil" w:date="2016-06-20T10:13:00Z">
        <w:r w:rsidRPr="00106D48" w:rsidDel="00A861D7">
          <w:delText>ligne  et</w:delText>
        </w:r>
      </w:del>
      <w:ins w:id="2910" w:author="BONTEMPI, Virgil" w:date="2016-06-20T10:13:00Z">
        <w:r w:rsidR="00A861D7" w:rsidRPr="00106D48">
          <w:t>ligne et</w:t>
        </w:r>
      </w:ins>
      <w:r w:rsidRPr="00106D48">
        <w:t xml:space="preserve"> le numéro du process </w:t>
      </w:r>
    </w:p>
    <w:p w:rsidR="00B34843" w:rsidRPr="00106D48" w:rsidRDefault="00B34843" w:rsidP="00E56438">
      <w:pPr>
        <w:pStyle w:val="Paragraphedeliste"/>
        <w:spacing w:after="200" w:line="276" w:lineRule="auto"/>
        <w:ind w:left="1068"/>
      </w:pPr>
    </w:p>
    <w:p w:rsidR="00021BED" w:rsidRPr="00106D48" w:rsidRDefault="00942476" w:rsidP="00A403DF">
      <w:pPr>
        <w:spacing w:after="200" w:line="276" w:lineRule="auto"/>
      </w:pPr>
      <w:r w:rsidRPr="00106D48">
        <w:t xml:space="preserve">Contrôle </w:t>
      </w:r>
      <w:del w:id="2911" w:author="BONTEMPI, Virgil" w:date="2016-06-20T10:14:00Z">
        <w:r w:rsidRPr="00106D48" w:rsidDel="00A861D7">
          <w:delText>Coherence</w:delText>
        </w:r>
      </w:del>
      <w:ins w:id="2912" w:author="BONTEMPI, Virgil" w:date="2016-06-20T10:14:00Z">
        <w:r w:rsidR="00A861D7" w:rsidRPr="00106D48">
          <w:t>Cohérence</w:t>
        </w:r>
      </w:ins>
      <w:r w:rsidRPr="00106D48">
        <w:t xml:space="preserve"> ModeDeMarche</w:t>
      </w:r>
      <w:r w:rsidR="00021BED" w:rsidRPr="00106D48">
        <w:t> :</w:t>
      </w:r>
    </w:p>
    <w:p w:rsidR="00021BED" w:rsidRPr="00106D48" w:rsidRDefault="00A229BE" w:rsidP="00B83133">
      <w:pPr>
        <w:pStyle w:val="Paragraphedeliste"/>
        <w:numPr>
          <w:ilvl w:val="0"/>
          <w:numId w:val="27"/>
        </w:numPr>
        <w:spacing w:after="200" w:line="276" w:lineRule="auto"/>
        <w:rPr>
          <w:rFonts w:ascii="Arial" w:hAnsi="Arial"/>
          <w:b/>
          <w:caps/>
          <w:sz w:val="28"/>
          <w:szCs w:val="20"/>
        </w:rPr>
      </w:pPr>
      <w:r w:rsidRPr="00106D48">
        <w:t>Vérifier</w:t>
      </w:r>
      <w:r w:rsidR="00021BED" w:rsidRPr="00106D48">
        <w:t xml:space="preserve"> </w:t>
      </w:r>
      <w:r w:rsidR="002C1B98" w:rsidRPr="00106D48">
        <w:t>existence</w:t>
      </w:r>
      <w:r w:rsidR="00021BED" w:rsidRPr="00106D48">
        <w:t xml:space="preserve"> libellé 1 </w:t>
      </w:r>
    </w:p>
    <w:p w:rsidR="00F544BD" w:rsidRPr="00106D48" w:rsidRDefault="005953FE" w:rsidP="0024494F">
      <w:pPr>
        <w:pStyle w:val="Paragraphedeliste"/>
        <w:spacing w:after="200" w:line="276" w:lineRule="auto"/>
        <w:ind w:left="1068"/>
        <w:rPr>
          <w:rFonts w:ascii="Arial" w:hAnsi="Arial"/>
          <w:b/>
          <w:caps/>
          <w:sz w:val="28"/>
          <w:szCs w:val="20"/>
        </w:rPr>
      </w:pPr>
      <w:r w:rsidRPr="00106D48">
        <w:t>Erreur :</w:t>
      </w:r>
      <w:r w:rsidR="00F544BD" w:rsidRPr="00106D48">
        <w:t xml:space="preserve"> </w:t>
      </w:r>
      <w:r w:rsidR="002C1B98" w:rsidRPr="00106D48">
        <w:t>numéro</w:t>
      </w:r>
      <w:r w:rsidR="00F544BD" w:rsidRPr="00106D48">
        <w:t xml:space="preserve"> du </w:t>
      </w:r>
      <w:r w:rsidR="002C1B98" w:rsidRPr="00106D48">
        <w:t>modelé</w:t>
      </w:r>
      <w:r w:rsidR="00F544BD" w:rsidRPr="00106D48">
        <w:t xml:space="preserve">  </w:t>
      </w:r>
    </w:p>
    <w:p w:rsidR="0024494F" w:rsidRPr="00106D48" w:rsidRDefault="00A229BE" w:rsidP="00B83133">
      <w:pPr>
        <w:pStyle w:val="Paragraphedeliste"/>
        <w:numPr>
          <w:ilvl w:val="0"/>
          <w:numId w:val="27"/>
        </w:numPr>
        <w:spacing w:after="200" w:line="276" w:lineRule="auto"/>
        <w:rPr>
          <w:rFonts w:ascii="Arial" w:hAnsi="Arial"/>
          <w:b/>
          <w:caps/>
          <w:sz w:val="28"/>
          <w:szCs w:val="20"/>
        </w:rPr>
      </w:pPr>
      <w:r w:rsidRPr="00106D48">
        <w:t>Vérifier</w:t>
      </w:r>
      <w:r w:rsidR="00021BED" w:rsidRPr="00106D48">
        <w:t xml:space="preserve"> unicité positionAffichageFamille </w:t>
      </w:r>
    </w:p>
    <w:p w:rsidR="0024494F" w:rsidRPr="00106D48" w:rsidRDefault="005953FE" w:rsidP="0024494F">
      <w:pPr>
        <w:pStyle w:val="Paragraphedeliste"/>
        <w:spacing w:after="200" w:line="276" w:lineRule="auto"/>
        <w:ind w:left="1068"/>
      </w:pPr>
      <w:r w:rsidRPr="00106D48">
        <w:t>Erreur :</w:t>
      </w:r>
      <w:r w:rsidR="009E1F9D" w:rsidRPr="00106D48">
        <w:t xml:space="preserve"> </w:t>
      </w:r>
      <w:r w:rsidR="002C1B98" w:rsidRPr="00106D48">
        <w:t>numéro</w:t>
      </w:r>
      <w:r w:rsidR="009E1F9D" w:rsidRPr="00106D48">
        <w:t xml:space="preserve"> du </w:t>
      </w:r>
      <w:r w:rsidR="002C1B98" w:rsidRPr="00106D48">
        <w:t>modelé</w:t>
      </w:r>
    </w:p>
    <w:p w:rsidR="0024494F" w:rsidRPr="00106D48" w:rsidRDefault="0024494F" w:rsidP="0024494F">
      <w:pPr>
        <w:pStyle w:val="Paragraphedeliste"/>
        <w:spacing w:after="200" w:line="276" w:lineRule="auto"/>
        <w:ind w:left="1068"/>
      </w:pPr>
      <w:r w:rsidRPr="00106D48">
        <w:t>Pour chaque mode de marche appeler ControlerCoherenceFamilleModes</w:t>
      </w:r>
    </w:p>
    <w:p w:rsidR="00021BED" w:rsidRPr="00106D48" w:rsidRDefault="00021BED" w:rsidP="00021BED">
      <w:pPr>
        <w:spacing w:after="200" w:line="276" w:lineRule="auto"/>
      </w:pPr>
      <w:r w:rsidRPr="00106D48">
        <w:t xml:space="preserve">Contrôle </w:t>
      </w:r>
      <w:del w:id="2913" w:author="BONTEMPI, Virgil" w:date="2016-06-20T10:14:00Z">
        <w:r w:rsidRPr="00106D48" w:rsidDel="00A861D7">
          <w:delText>Coherence</w:delText>
        </w:r>
      </w:del>
      <w:ins w:id="2914" w:author="BONTEMPI, Virgil" w:date="2016-06-20T10:14:00Z">
        <w:r w:rsidR="00A861D7" w:rsidRPr="00106D48">
          <w:t>Cohérence</w:t>
        </w:r>
      </w:ins>
      <w:r w:rsidRPr="00106D48">
        <w:t xml:space="preserve"> FamilleModes :</w:t>
      </w:r>
    </w:p>
    <w:p w:rsidR="00021BED" w:rsidRPr="00106D48" w:rsidRDefault="00A229BE" w:rsidP="00B83133">
      <w:pPr>
        <w:pStyle w:val="Paragraphedeliste"/>
        <w:numPr>
          <w:ilvl w:val="0"/>
          <w:numId w:val="28"/>
        </w:numPr>
        <w:spacing w:after="200" w:line="276" w:lineRule="auto"/>
        <w:rPr>
          <w:rFonts w:ascii="Arial" w:hAnsi="Arial"/>
          <w:b/>
          <w:caps/>
          <w:sz w:val="28"/>
          <w:szCs w:val="20"/>
        </w:rPr>
      </w:pPr>
      <w:r w:rsidRPr="00106D48">
        <w:lastRenderedPageBreak/>
        <w:t>Vérifier</w:t>
      </w:r>
      <w:r w:rsidR="00021BED" w:rsidRPr="00106D48">
        <w:t xml:space="preserve"> </w:t>
      </w:r>
      <w:r w:rsidR="002C1B98" w:rsidRPr="00106D48">
        <w:t>existence</w:t>
      </w:r>
      <w:r w:rsidR="00021BED" w:rsidRPr="00106D48">
        <w:t xml:space="preserve"> description langue 1 </w:t>
      </w:r>
    </w:p>
    <w:p w:rsidR="009E1F9D" w:rsidRPr="00106D48" w:rsidRDefault="005953FE" w:rsidP="0024494F">
      <w:pPr>
        <w:pStyle w:val="Paragraphedeliste"/>
        <w:spacing w:after="200" w:line="276" w:lineRule="auto"/>
        <w:ind w:left="1068"/>
        <w:rPr>
          <w:rFonts w:ascii="Arial" w:hAnsi="Arial"/>
          <w:b/>
          <w:caps/>
          <w:sz w:val="28"/>
          <w:szCs w:val="20"/>
        </w:rPr>
      </w:pPr>
      <w:r w:rsidRPr="00106D48">
        <w:t>Erreur :</w:t>
      </w:r>
      <w:r w:rsidR="009E1F9D" w:rsidRPr="00106D48">
        <w:t xml:space="preserve"> </w:t>
      </w:r>
      <w:r w:rsidR="002C1B98" w:rsidRPr="00106D48">
        <w:t>numéro</w:t>
      </w:r>
      <w:r w:rsidR="009E1F9D" w:rsidRPr="00106D48">
        <w:t xml:space="preserve"> du </w:t>
      </w:r>
      <w:r w:rsidR="002C1B98" w:rsidRPr="00106D48">
        <w:t>modèle</w:t>
      </w:r>
      <w:r w:rsidR="009E1F9D" w:rsidRPr="00106D48">
        <w:t xml:space="preserve">, </w:t>
      </w:r>
      <w:r w:rsidR="002C1B98" w:rsidRPr="00106D48">
        <w:t>numéro</w:t>
      </w:r>
      <w:r w:rsidR="009E1F9D" w:rsidRPr="00106D48">
        <w:t xml:space="preserve"> famille</w:t>
      </w:r>
    </w:p>
    <w:p w:rsidR="00021BED" w:rsidRPr="00106D48" w:rsidRDefault="00A229BE" w:rsidP="00B83133">
      <w:pPr>
        <w:pStyle w:val="Paragraphedeliste"/>
        <w:numPr>
          <w:ilvl w:val="0"/>
          <w:numId w:val="28"/>
        </w:numPr>
        <w:spacing w:after="200" w:line="276" w:lineRule="auto"/>
        <w:rPr>
          <w:rFonts w:ascii="Arial" w:hAnsi="Arial"/>
          <w:b/>
          <w:caps/>
          <w:sz w:val="28"/>
          <w:szCs w:val="20"/>
        </w:rPr>
      </w:pPr>
      <w:r w:rsidRPr="00106D48">
        <w:t>Vérifier</w:t>
      </w:r>
      <w:r w:rsidR="00021BED" w:rsidRPr="00106D48">
        <w:t xml:space="preserve"> </w:t>
      </w:r>
      <w:r w:rsidR="002C1B98" w:rsidRPr="00106D48">
        <w:t>existence</w:t>
      </w:r>
      <w:r w:rsidR="00021BED" w:rsidRPr="00106D48">
        <w:t xml:space="preserve"> couleur </w:t>
      </w:r>
    </w:p>
    <w:p w:rsidR="009E1F9D" w:rsidRPr="00106D48" w:rsidRDefault="005953FE" w:rsidP="0024494F">
      <w:pPr>
        <w:pStyle w:val="Paragraphedeliste"/>
        <w:spacing w:after="200" w:line="276" w:lineRule="auto"/>
        <w:ind w:left="1068"/>
        <w:rPr>
          <w:rFonts w:ascii="Arial" w:hAnsi="Arial"/>
          <w:b/>
          <w:caps/>
          <w:sz w:val="28"/>
          <w:szCs w:val="20"/>
        </w:rPr>
      </w:pPr>
      <w:r w:rsidRPr="00106D48">
        <w:t>Erreur :</w:t>
      </w:r>
      <w:r w:rsidR="009E1F9D" w:rsidRPr="00106D48">
        <w:t xml:space="preserve"> </w:t>
      </w:r>
      <w:r w:rsidR="002C1B98" w:rsidRPr="00106D48">
        <w:t>numéro</w:t>
      </w:r>
      <w:r w:rsidR="009E1F9D" w:rsidRPr="00106D48">
        <w:t xml:space="preserve"> du </w:t>
      </w:r>
      <w:r w:rsidR="002C1B98" w:rsidRPr="00106D48">
        <w:t>modèle</w:t>
      </w:r>
      <w:r w:rsidR="009E1F9D" w:rsidRPr="00106D48">
        <w:t xml:space="preserve">, </w:t>
      </w:r>
      <w:r w:rsidR="002C1B98" w:rsidRPr="00106D48">
        <w:t>numéro</w:t>
      </w:r>
      <w:r w:rsidR="009E1F9D" w:rsidRPr="00106D48">
        <w:t xml:space="preserve"> famille</w:t>
      </w:r>
    </w:p>
    <w:p w:rsidR="00021BED" w:rsidRPr="00106D48" w:rsidRDefault="00A229BE" w:rsidP="00B83133">
      <w:pPr>
        <w:pStyle w:val="Paragraphedeliste"/>
        <w:numPr>
          <w:ilvl w:val="0"/>
          <w:numId w:val="28"/>
        </w:numPr>
        <w:spacing w:after="200" w:line="276" w:lineRule="auto"/>
        <w:rPr>
          <w:rFonts w:ascii="Arial" w:hAnsi="Arial"/>
          <w:b/>
          <w:caps/>
          <w:sz w:val="28"/>
          <w:szCs w:val="20"/>
        </w:rPr>
      </w:pPr>
      <w:r w:rsidRPr="00106D48">
        <w:t>Vérifier</w:t>
      </w:r>
      <w:r w:rsidR="00021BED" w:rsidRPr="00106D48">
        <w:t xml:space="preserve"> </w:t>
      </w:r>
      <w:r w:rsidR="002C1B98" w:rsidRPr="00106D48">
        <w:t>existence</w:t>
      </w:r>
      <w:r w:rsidR="00021BED" w:rsidRPr="00106D48">
        <w:t xml:space="preserve"> libellé 1 </w:t>
      </w:r>
    </w:p>
    <w:p w:rsidR="009E1F9D" w:rsidRPr="00106D48" w:rsidRDefault="005953FE" w:rsidP="0024494F">
      <w:pPr>
        <w:pStyle w:val="Paragraphedeliste"/>
        <w:spacing w:after="200" w:line="276" w:lineRule="auto"/>
        <w:ind w:left="1068"/>
      </w:pPr>
      <w:r w:rsidRPr="00106D48">
        <w:t>Erreur :</w:t>
      </w:r>
      <w:r w:rsidR="009E1F9D" w:rsidRPr="00106D48">
        <w:t xml:space="preserve"> </w:t>
      </w:r>
      <w:r w:rsidR="002C1B98" w:rsidRPr="00106D48">
        <w:t>numéro</w:t>
      </w:r>
      <w:r w:rsidR="009E1F9D" w:rsidRPr="00106D48">
        <w:t xml:space="preserve"> du </w:t>
      </w:r>
      <w:r w:rsidR="002C1B98" w:rsidRPr="00106D48">
        <w:t>modèle</w:t>
      </w:r>
      <w:r w:rsidR="009E1F9D" w:rsidRPr="00106D48">
        <w:t xml:space="preserve">, </w:t>
      </w:r>
      <w:r w:rsidR="002C1B98" w:rsidRPr="00106D48">
        <w:t>numéro</w:t>
      </w:r>
      <w:r w:rsidR="009E1F9D" w:rsidRPr="00106D48">
        <w:t xml:space="preserve"> famille </w:t>
      </w:r>
    </w:p>
    <w:p w:rsidR="0024494F" w:rsidRPr="00106D48" w:rsidRDefault="0024494F" w:rsidP="0024494F">
      <w:pPr>
        <w:pStyle w:val="Paragraphedeliste"/>
        <w:spacing w:after="200" w:line="276" w:lineRule="auto"/>
        <w:ind w:left="1068"/>
      </w:pPr>
      <w:r w:rsidRPr="00106D48">
        <w:t xml:space="preserve">Pour chaque </w:t>
      </w:r>
      <w:r w:rsidR="004A2C0D" w:rsidRPr="00106D48">
        <w:t>famille</w:t>
      </w:r>
      <w:r w:rsidRPr="00106D48">
        <w:t xml:space="preserve"> </w:t>
      </w:r>
      <w:del w:id="2915" w:author="BONTEMPI, Virgil" w:date="2016-06-20T10:11:00Z">
        <w:r w:rsidRPr="00106D48" w:rsidDel="009016CA">
          <w:delText>modes  appeler</w:delText>
        </w:r>
      </w:del>
      <w:ins w:id="2916" w:author="BONTEMPI, Virgil" w:date="2016-06-20T10:11:00Z">
        <w:r w:rsidR="009016CA" w:rsidRPr="00106D48">
          <w:t>modes appeler</w:t>
        </w:r>
      </w:ins>
      <w:r w:rsidRPr="00106D48">
        <w:t xml:space="preserve"> ControlerCoherenceClasseMode</w:t>
      </w:r>
    </w:p>
    <w:p w:rsidR="00123770" w:rsidRPr="00106D48" w:rsidRDefault="00123770" w:rsidP="00123770">
      <w:pPr>
        <w:spacing w:after="200" w:line="276" w:lineRule="auto"/>
      </w:pPr>
      <w:r w:rsidRPr="00106D48">
        <w:t xml:space="preserve">Contrôle </w:t>
      </w:r>
      <w:r w:rsidR="002C1B98" w:rsidRPr="00106D48">
        <w:t>cohérence</w:t>
      </w:r>
      <w:r w:rsidRPr="00106D48">
        <w:t xml:space="preserve"> ClasseMode :</w:t>
      </w:r>
    </w:p>
    <w:p w:rsidR="00123770" w:rsidRPr="00106D48" w:rsidRDefault="00A229BE" w:rsidP="00B83133">
      <w:pPr>
        <w:pStyle w:val="Paragraphedeliste"/>
        <w:numPr>
          <w:ilvl w:val="0"/>
          <w:numId w:val="29"/>
        </w:numPr>
        <w:spacing w:after="200" w:line="276" w:lineRule="auto"/>
      </w:pPr>
      <w:r w:rsidRPr="00106D48">
        <w:t>Vérifier</w:t>
      </w:r>
      <w:r w:rsidR="00F657DA" w:rsidRPr="00106D48">
        <w:t xml:space="preserve"> </w:t>
      </w:r>
      <w:r w:rsidR="002C1B98" w:rsidRPr="00106D48">
        <w:t>existence</w:t>
      </w:r>
      <w:r w:rsidR="00F657DA" w:rsidRPr="00106D48">
        <w:t xml:space="preserve"> libellé 1 </w:t>
      </w:r>
    </w:p>
    <w:p w:rsidR="009E1F9D" w:rsidRPr="00106D48" w:rsidRDefault="005953FE" w:rsidP="0024494F">
      <w:pPr>
        <w:pStyle w:val="Paragraphedeliste"/>
        <w:spacing w:after="200" w:line="276" w:lineRule="auto"/>
        <w:ind w:left="1068"/>
      </w:pPr>
      <w:r w:rsidRPr="00106D48">
        <w:t>Erreur :</w:t>
      </w:r>
      <w:r w:rsidR="009E1F9D" w:rsidRPr="00106D48">
        <w:t xml:space="preserve"> </w:t>
      </w:r>
      <w:r w:rsidR="002C1B98" w:rsidRPr="00106D48">
        <w:t>numéro</w:t>
      </w:r>
      <w:r w:rsidR="009E1F9D" w:rsidRPr="00106D48">
        <w:t xml:space="preserve"> du </w:t>
      </w:r>
      <w:r w:rsidR="002C1B98" w:rsidRPr="00106D48">
        <w:t>modèle</w:t>
      </w:r>
      <w:r w:rsidR="009E1F9D" w:rsidRPr="00106D48">
        <w:t xml:space="preserve">, </w:t>
      </w:r>
      <w:r w:rsidR="002C1B98" w:rsidRPr="00106D48">
        <w:t>numéro</w:t>
      </w:r>
      <w:r w:rsidR="009E1F9D" w:rsidRPr="00106D48">
        <w:t xml:space="preserve"> famille</w:t>
      </w:r>
      <w:r w:rsidR="00123770" w:rsidRPr="00106D48">
        <w:t xml:space="preserve">, </w:t>
      </w:r>
      <w:r w:rsidR="002C1B98" w:rsidRPr="00106D48">
        <w:t>numéro</w:t>
      </w:r>
      <w:r w:rsidR="00123770" w:rsidRPr="00106D48">
        <w:t xml:space="preserve"> classe</w:t>
      </w:r>
    </w:p>
    <w:p w:rsidR="0024494F" w:rsidRPr="00106D48" w:rsidRDefault="0024494F" w:rsidP="0024494F">
      <w:pPr>
        <w:pStyle w:val="Paragraphedeliste"/>
        <w:spacing w:after="200" w:line="276" w:lineRule="auto"/>
        <w:ind w:left="1068"/>
      </w:pPr>
      <w:r w:rsidRPr="00106D48">
        <w:t>Pour chaque classe mod</w:t>
      </w:r>
      <w:del w:id="2917" w:author="BONTEMPI, Virgil" w:date="2016-06-20T10:11:00Z">
        <w:r w:rsidRPr="00106D48" w:rsidDel="009016CA">
          <w:delText>e</w:delText>
        </w:r>
      </w:del>
      <w:r w:rsidRPr="00106D48">
        <w:t>e appeler ControlerCoherenceModeMarche</w:t>
      </w:r>
    </w:p>
    <w:p w:rsidR="0024494F" w:rsidRPr="00106D48" w:rsidRDefault="0024494F" w:rsidP="0024494F">
      <w:pPr>
        <w:pStyle w:val="Paragraphedeliste"/>
        <w:spacing w:after="200" w:line="276" w:lineRule="auto"/>
        <w:ind w:left="1068"/>
      </w:pPr>
    </w:p>
    <w:p w:rsidR="00F657DA" w:rsidRPr="00106D48" w:rsidRDefault="00F657DA" w:rsidP="00F657DA">
      <w:pPr>
        <w:spacing w:after="200" w:line="276" w:lineRule="auto"/>
      </w:pPr>
      <w:r w:rsidRPr="00106D48">
        <w:t xml:space="preserve">Contrôle </w:t>
      </w:r>
      <w:r w:rsidR="002C1B98" w:rsidRPr="00106D48">
        <w:t>cohérence</w:t>
      </w:r>
      <w:r w:rsidRPr="00106D48">
        <w:t xml:space="preserve"> ModeMarche :</w:t>
      </w:r>
    </w:p>
    <w:p w:rsidR="00F657DA" w:rsidRPr="00106D48" w:rsidRDefault="00A229BE" w:rsidP="00B83133">
      <w:pPr>
        <w:pStyle w:val="Paragraphedeliste"/>
        <w:numPr>
          <w:ilvl w:val="0"/>
          <w:numId w:val="30"/>
        </w:numPr>
        <w:spacing w:after="200" w:line="276" w:lineRule="auto"/>
        <w:rPr>
          <w:rFonts w:ascii="Arial" w:hAnsi="Arial"/>
          <w:b/>
          <w:caps/>
          <w:sz w:val="28"/>
          <w:szCs w:val="20"/>
        </w:rPr>
      </w:pPr>
      <w:r w:rsidRPr="00106D48">
        <w:t>Vérifier</w:t>
      </w:r>
      <w:r w:rsidR="00F657DA" w:rsidRPr="00106D48">
        <w:t xml:space="preserve"> </w:t>
      </w:r>
      <w:r w:rsidR="002C1B98" w:rsidRPr="00106D48">
        <w:t>existence</w:t>
      </w:r>
      <w:r w:rsidR="00F657DA" w:rsidRPr="00106D48">
        <w:t xml:space="preserve"> libellé 1 </w:t>
      </w:r>
    </w:p>
    <w:p w:rsidR="00123770" w:rsidRPr="00106D48" w:rsidRDefault="005953FE" w:rsidP="0024494F">
      <w:pPr>
        <w:pStyle w:val="Paragraphedeliste"/>
        <w:spacing w:after="200" w:line="276" w:lineRule="auto"/>
        <w:ind w:left="1068"/>
      </w:pPr>
      <w:r w:rsidRPr="00106D48">
        <w:t>Erreur :</w:t>
      </w:r>
      <w:r w:rsidR="00123770" w:rsidRPr="00106D48">
        <w:t xml:space="preserve"> </w:t>
      </w:r>
      <w:r w:rsidR="002C1B98" w:rsidRPr="00106D48">
        <w:t>numéro</w:t>
      </w:r>
      <w:r w:rsidR="00123770" w:rsidRPr="00106D48">
        <w:t xml:space="preserve"> du </w:t>
      </w:r>
      <w:r w:rsidR="002C1B98" w:rsidRPr="00106D48">
        <w:t>modèle</w:t>
      </w:r>
      <w:r w:rsidR="00123770" w:rsidRPr="00106D48">
        <w:t xml:space="preserve">, </w:t>
      </w:r>
      <w:r w:rsidR="002C1B98" w:rsidRPr="00106D48">
        <w:t>numéro</w:t>
      </w:r>
      <w:r w:rsidR="00123770" w:rsidRPr="00106D48">
        <w:t xml:space="preserve"> famille, </w:t>
      </w:r>
      <w:r w:rsidR="002C1B98" w:rsidRPr="00106D48">
        <w:t>numéro</w:t>
      </w:r>
      <w:r w:rsidR="00123770" w:rsidRPr="00106D48">
        <w:t xml:space="preserve"> classe, </w:t>
      </w:r>
      <w:r w:rsidR="002C1B98" w:rsidRPr="00106D48">
        <w:t>numéro</w:t>
      </w:r>
      <w:r w:rsidR="00123770" w:rsidRPr="00106D48">
        <w:t xml:space="preserve"> mode</w:t>
      </w:r>
    </w:p>
    <w:p w:rsidR="00F657DA" w:rsidRPr="00106D48" w:rsidRDefault="00A229BE" w:rsidP="00B83133">
      <w:pPr>
        <w:pStyle w:val="Paragraphedeliste"/>
        <w:numPr>
          <w:ilvl w:val="0"/>
          <w:numId w:val="30"/>
        </w:numPr>
        <w:spacing w:after="200" w:line="276" w:lineRule="auto"/>
        <w:rPr>
          <w:rFonts w:ascii="Arial" w:hAnsi="Arial"/>
          <w:b/>
          <w:caps/>
          <w:sz w:val="28"/>
          <w:szCs w:val="20"/>
        </w:rPr>
      </w:pPr>
      <w:r w:rsidRPr="00106D48">
        <w:t>Vérifier</w:t>
      </w:r>
      <w:r w:rsidR="00F657DA" w:rsidRPr="00106D48">
        <w:t xml:space="preserve"> </w:t>
      </w:r>
      <w:r w:rsidR="002C1B98" w:rsidRPr="00106D48">
        <w:t>existence</w:t>
      </w:r>
      <w:r w:rsidR="00F657DA" w:rsidRPr="00106D48">
        <w:t xml:space="preserve"> attribuRendement </w:t>
      </w:r>
    </w:p>
    <w:p w:rsidR="00F657DA" w:rsidRPr="00106D48" w:rsidRDefault="005953FE" w:rsidP="0024494F">
      <w:pPr>
        <w:pStyle w:val="Paragraphedeliste"/>
        <w:spacing w:after="200" w:line="276" w:lineRule="auto"/>
        <w:ind w:left="1068"/>
      </w:pPr>
      <w:r w:rsidRPr="00106D48">
        <w:t>Erreur :</w:t>
      </w:r>
      <w:r w:rsidR="00123770" w:rsidRPr="00106D48">
        <w:t xml:space="preserve"> </w:t>
      </w:r>
      <w:r w:rsidR="002C1B98" w:rsidRPr="00106D48">
        <w:t>numéro</w:t>
      </w:r>
      <w:r w:rsidR="00123770" w:rsidRPr="00106D48">
        <w:t xml:space="preserve"> du </w:t>
      </w:r>
      <w:r w:rsidR="002C1B98" w:rsidRPr="00106D48">
        <w:t>modèle</w:t>
      </w:r>
      <w:r w:rsidR="00123770" w:rsidRPr="00106D48">
        <w:t xml:space="preserve">, </w:t>
      </w:r>
      <w:r w:rsidR="002C1B98" w:rsidRPr="00106D48">
        <w:t>numéro</w:t>
      </w:r>
      <w:r w:rsidR="00123770" w:rsidRPr="00106D48">
        <w:t xml:space="preserve"> famille, </w:t>
      </w:r>
      <w:r w:rsidR="002C1B98" w:rsidRPr="00106D48">
        <w:t>numéro</w:t>
      </w:r>
      <w:r w:rsidR="00123770" w:rsidRPr="00106D48">
        <w:t xml:space="preserve"> classe, </w:t>
      </w:r>
      <w:r w:rsidR="002C1B98" w:rsidRPr="00106D48">
        <w:t>numéro</w:t>
      </w:r>
      <w:r w:rsidR="00123770" w:rsidRPr="00106D48">
        <w:t xml:space="preserve"> mode</w:t>
      </w:r>
    </w:p>
    <w:p w:rsidR="00F657DA" w:rsidRPr="00106D48" w:rsidRDefault="00F657DA" w:rsidP="00F74900">
      <w:pPr>
        <w:spacing w:after="200" w:line="276" w:lineRule="auto"/>
      </w:pPr>
    </w:p>
    <w:p w:rsidR="00021BED" w:rsidRPr="00106D48" w:rsidRDefault="00021BED" w:rsidP="00942476">
      <w:pPr>
        <w:spacing w:after="200" w:line="276" w:lineRule="auto"/>
      </w:pPr>
    </w:p>
    <w:p w:rsidR="00942476" w:rsidRPr="00106D48" w:rsidRDefault="00942476" w:rsidP="00942476">
      <w:pPr>
        <w:spacing w:after="200" w:line="276" w:lineRule="auto"/>
      </w:pPr>
    </w:p>
    <w:p w:rsidR="00942476" w:rsidRPr="00106D48" w:rsidRDefault="00942476" w:rsidP="00942476">
      <w:r w:rsidRPr="00106D48">
        <w:br w:type="page"/>
      </w:r>
    </w:p>
    <w:p w:rsidR="00B2318B" w:rsidRPr="00106D48" w:rsidRDefault="00B2318B" w:rsidP="00B2318B">
      <w:pPr>
        <w:pStyle w:val="Paragraphedeliste"/>
        <w:spacing w:after="200" w:line="276" w:lineRule="auto"/>
        <w:ind w:left="1068" w:firstLine="348"/>
      </w:pPr>
    </w:p>
    <w:p w:rsidR="00F37E34" w:rsidRPr="00106D48" w:rsidRDefault="00F37E34" w:rsidP="00B12070">
      <w:pPr>
        <w:spacing w:after="200" w:line="276" w:lineRule="auto"/>
        <w:rPr>
          <w:rFonts w:ascii="Arial" w:hAnsi="Arial"/>
          <w:b/>
          <w:caps/>
          <w:sz w:val="28"/>
          <w:szCs w:val="20"/>
        </w:rPr>
      </w:pPr>
    </w:p>
    <w:p w:rsidR="00572091" w:rsidRPr="00106D48" w:rsidRDefault="00572091" w:rsidP="00572091">
      <w:pPr>
        <w:pStyle w:val="Titre2"/>
        <w:numPr>
          <w:ilvl w:val="0"/>
          <w:numId w:val="0"/>
        </w:numPr>
      </w:pPr>
      <w:bookmarkStart w:id="2918" w:name="_Toc454524535"/>
      <w:r w:rsidRPr="00106D48">
        <w:t>Traitement des modeles de modes de marche</w:t>
      </w:r>
      <w:bookmarkEnd w:id="2918"/>
    </w:p>
    <w:p w:rsidR="00572091" w:rsidRPr="00106D48" w:rsidRDefault="00572091" w:rsidP="00572091">
      <w:r w:rsidRPr="00106D48">
        <w:t>Attention pour les modèles de modes de marche, il ne faut pas effacer le modèle car des enregistrements peuvent exister dans la table de production T1_MODMARCH (les codes de mode de marche)</w:t>
      </w:r>
    </w:p>
    <w:p w:rsidR="00572091" w:rsidRPr="00106D48" w:rsidRDefault="00572091" w:rsidP="00572091"/>
    <w:p w:rsidR="00572091" w:rsidRPr="00106D48" w:rsidRDefault="00572091" w:rsidP="00572091">
      <w:pPr>
        <w:jc w:val="both"/>
        <w:rPr>
          <w:b/>
        </w:rPr>
      </w:pPr>
      <w:r w:rsidRPr="00106D48">
        <w:rPr>
          <w:b/>
        </w:rPr>
        <w:t xml:space="preserve">En fait, </w:t>
      </w:r>
      <w:r w:rsidR="00DA2D8E" w:rsidRPr="00106D48">
        <w:rPr>
          <w:b/>
        </w:rPr>
        <w:t>la structure</w:t>
      </w:r>
      <w:r w:rsidRPr="00106D48">
        <w:rPr>
          <w:b/>
        </w:rPr>
        <w:t xml:space="preserve"> hiérarchique d'un modèle de modes de marche rend difficile une fonctionnalité de mise à jour sans perte. Or, le risque vis à vis des données de production reste limité car ces dernières ne sont destinées qu'à faciliter la maintenance.  Le programme fonctionnera donc par </w:t>
      </w:r>
      <w:del w:id="2919" w:author="BONTEMPI, Virgil" w:date="2016-06-20T10:10:00Z">
        <w:r w:rsidRPr="00106D48" w:rsidDel="009016CA">
          <w:rPr>
            <w:b/>
          </w:rPr>
          <w:delText>effecement</w:delText>
        </w:r>
      </w:del>
      <w:ins w:id="2920" w:author="BONTEMPI, Virgil" w:date="2016-06-20T10:10:00Z">
        <w:r w:rsidR="009016CA" w:rsidRPr="00106D48">
          <w:rPr>
            <w:b/>
          </w:rPr>
          <w:t>effacement</w:t>
        </w:r>
      </w:ins>
      <w:r w:rsidRPr="00106D48">
        <w:rPr>
          <w:b/>
        </w:rPr>
        <w:t xml:space="preserve"> du modèle existant et recréation. </w:t>
      </w:r>
    </w:p>
    <w:p w:rsidR="00572091" w:rsidRPr="00106D48" w:rsidRDefault="00572091" w:rsidP="00572091">
      <w:pPr>
        <w:jc w:val="both"/>
      </w:pPr>
      <w:r w:rsidRPr="00106D48">
        <w:t xml:space="preserve"> </w:t>
      </w:r>
    </w:p>
    <w:p w:rsidR="00572091" w:rsidRPr="00106D48" w:rsidRDefault="00572091" w:rsidP="00572091"/>
    <w:p w:rsidR="00572091" w:rsidRPr="00106D48" w:rsidRDefault="00572091" w:rsidP="00572091">
      <w:pPr>
        <w:rPr>
          <w:i/>
        </w:rPr>
      </w:pPr>
      <w:r w:rsidRPr="00106D48">
        <w:rPr>
          <w:i/>
        </w:rPr>
        <w:t>Si le modèle n'existe pas on le crée</w:t>
      </w:r>
    </w:p>
    <w:p w:rsidR="00572091" w:rsidRPr="00106D48" w:rsidRDefault="00572091" w:rsidP="00572091">
      <w:pPr>
        <w:rPr>
          <w:i/>
        </w:rPr>
      </w:pPr>
    </w:p>
    <w:p w:rsidR="00572091" w:rsidRPr="00106D48" w:rsidRDefault="00572091" w:rsidP="00572091">
      <w:pPr>
        <w:rPr>
          <w:i/>
        </w:rPr>
      </w:pPr>
      <w:r w:rsidRPr="00106D48">
        <w:rPr>
          <w:i/>
        </w:rPr>
        <w:t>Si le modèle existe</w:t>
      </w:r>
    </w:p>
    <w:p w:rsidR="00572091" w:rsidRPr="00106D48" w:rsidRDefault="00572091" w:rsidP="00572091">
      <w:pPr>
        <w:rPr>
          <w:i/>
        </w:rPr>
      </w:pPr>
    </w:p>
    <w:p w:rsidR="00572091" w:rsidRPr="00106D48" w:rsidRDefault="00572091" w:rsidP="00572091">
      <w:pPr>
        <w:rPr>
          <w:i/>
        </w:rPr>
      </w:pPr>
      <w:r w:rsidRPr="00106D48">
        <w:rPr>
          <w:i/>
        </w:rPr>
        <w:t>Les Familles ne peuvent être accéder par un numéro (</w:t>
      </w:r>
      <w:del w:id="2921" w:author="BONTEMPI, Virgil" w:date="2016-06-20T10:10:00Z">
        <w:r w:rsidRPr="00106D48" w:rsidDel="009016CA">
          <w:rPr>
            <w:i/>
          </w:rPr>
          <w:delText>autoincrémenté</w:delText>
        </w:r>
      </w:del>
      <w:ins w:id="2922" w:author="BONTEMPI, Virgil" w:date="2016-06-20T10:10:00Z">
        <w:r w:rsidR="009016CA" w:rsidRPr="00106D48">
          <w:rPr>
            <w:i/>
          </w:rPr>
          <w:t>auto incrémenté</w:t>
        </w:r>
      </w:ins>
      <w:r w:rsidRPr="00106D48">
        <w:rPr>
          <w:i/>
        </w:rPr>
        <w:t xml:space="preserve"> et absent du dossier Excel) </w:t>
      </w:r>
    </w:p>
    <w:p w:rsidR="00572091" w:rsidRPr="00106D48" w:rsidRDefault="00572091" w:rsidP="00572091">
      <w:pPr>
        <w:rPr>
          <w:i/>
        </w:rPr>
      </w:pPr>
      <w:del w:id="2923" w:author="BONTEMPI, Virgil" w:date="2016-06-20T10:12:00Z">
        <w:r w:rsidRPr="00106D48" w:rsidDel="009016CA">
          <w:rPr>
            <w:i/>
          </w:rPr>
          <w:delText>pour</w:delText>
        </w:r>
      </w:del>
      <w:ins w:id="2924" w:author="BONTEMPI, Virgil" w:date="2016-06-20T10:12:00Z">
        <w:r w:rsidR="009016CA" w:rsidRPr="00106D48">
          <w:rPr>
            <w:i/>
          </w:rPr>
          <w:t>Pour</w:t>
        </w:r>
      </w:ins>
      <w:r w:rsidRPr="00106D48">
        <w:rPr>
          <w:i/>
        </w:rPr>
        <w:t xml:space="preserve"> un modèle donné </w:t>
      </w:r>
      <w:del w:id="2925" w:author="BONTEMPI, Virgil" w:date="2016-06-20T10:12:00Z">
        <w:r w:rsidRPr="00106D48" w:rsidDel="009016CA">
          <w:rPr>
            <w:i/>
          </w:rPr>
          <w:delText>( ID</w:delText>
        </w:r>
      </w:del>
      <w:ins w:id="2926" w:author="BONTEMPI, Virgil" w:date="2016-06-20T10:12:00Z">
        <w:r w:rsidR="009016CA" w:rsidRPr="00106D48">
          <w:rPr>
            <w:i/>
          </w:rPr>
          <w:t>(ID</w:t>
        </w:r>
      </w:ins>
      <w:r w:rsidRPr="00106D48">
        <w:rPr>
          <w:i/>
        </w:rPr>
        <w:t>_MDLMA) la seule identification peut être faite par le libelle.</w:t>
      </w:r>
    </w:p>
    <w:p w:rsidR="00572091" w:rsidRPr="00106D48" w:rsidRDefault="00572091" w:rsidP="00572091">
      <w:pPr>
        <w:rPr>
          <w:i/>
        </w:rPr>
      </w:pPr>
    </w:p>
    <w:p w:rsidR="00572091" w:rsidRPr="00106D48" w:rsidRDefault="00572091" w:rsidP="00572091">
      <w:pPr>
        <w:ind w:left="708"/>
        <w:rPr>
          <w:i/>
        </w:rPr>
      </w:pPr>
      <w:del w:id="2927" w:author="BONTEMPI, Virgil" w:date="2016-06-20T10:12:00Z">
        <w:r w:rsidRPr="00106D48" w:rsidDel="009016CA">
          <w:rPr>
            <w:i/>
          </w:rPr>
          <w:delText>Recherche  dans</w:delText>
        </w:r>
      </w:del>
      <w:ins w:id="2928" w:author="BONTEMPI, Virgil" w:date="2016-06-20T10:12:00Z">
        <w:r w:rsidR="009016CA" w:rsidRPr="00106D48">
          <w:rPr>
            <w:i/>
          </w:rPr>
          <w:t>Recherche dans</w:t>
        </w:r>
      </w:ins>
      <w:r w:rsidRPr="00106D48">
        <w:rPr>
          <w:i/>
        </w:rPr>
        <w:t xml:space="preserve"> GLOBAL_CUST des libellés et des id_</w:t>
      </w:r>
      <w:del w:id="2929" w:author="BONTEMPI, Virgil" w:date="2016-06-20T10:12:00Z">
        <w:r w:rsidRPr="00106D48" w:rsidDel="009016CA">
          <w:rPr>
            <w:i/>
          </w:rPr>
          <w:delText>ref  pour</w:delText>
        </w:r>
      </w:del>
      <w:ins w:id="2930" w:author="BONTEMPI, Virgil" w:date="2016-06-20T10:12:00Z">
        <w:r w:rsidR="009016CA" w:rsidRPr="00106D48">
          <w:rPr>
            <w:i/>
          </w:rPr>
          <w:t>ref pour</w:t>
        </w:r>
      </w:ins>
      <w:r w:rsidRPr="00106D48">
        <w:rPr>
          <w:i/>
        </w:rPr>
        <w:t xml:space="preserve"> OBJET = T1_FAMILLE et  ID_LANG = numéro langue 1  (ExecuterSELECT)</w:t>
      </w:r>
    </w:p>
    <w:p w:rsidR="00572091" w:rsidRPr="00106D48" w:rsidRDefault="00572091" w:rsidP="00572091">
      <w:pPr>
        <w:ind w:left="708"/>
        <w:rPr>
          <w:i/>
        </w:rPr>
      </w:pPr>
    </w:p>
    <w:p w:rsidR="00572091" w:rsidRPr="00106D48" w:rsidRDefault="00572091" w:rsidP="00572091">
      <w:pPr>
        <w:ind w:left="708"/>
        <w:rPr>
          <w:i/>
        </w:rPr>
      </w:pPr>
      <w:del w:id="2931" w:author="BONTEMPI, Virgil" w:date="2016-06-20T10:12:00Z">
        <w:r w:rsidRPr="00106D48" w:rsidDel="009016CA">
          <w:rPr>
            <w:i/>
          </w:rPr>
          <w:delText>pour</w:delText>
        </w:r>
      </w:del>
      <w:ins w:id="2932" w:author="BONTEMPI, Virgil" w:date="2016-06-20T10:12:00Z">
        <w:r w:rsidR="009016CA" w:rsidRPr="00106D48">
          <w:rPr>
            <w:i/>
          </w:rPr>
          <w:t>Pour</w:t>
        </w:r>
      </w:ins>
      <w:r w:rsidRPr="00106D48">
        <w:rPr>
          <w:i/>
        </w:rPr>
        <w:t xml:space="preserve"> chaque libellé ainsi trouvé, comparaison avec le libellé1</w:t>
      </w:r>
    </w:p>
    <w:p w:rsidR="00572091" w:rsidRPr="00106D48" w:rsidRDefault="00572091" w:rsidP="00572091">
      <w:pPr>
        <w:ind w:left="708"/>
        <w:rPr>
          <w:i/>
        </w:rPr>
      </w:pPr>
      <w:del w:id="2933" w:author="BONTEMPI, Virgil" w:date="2016-06-20T10:12:00Z">
        <w:r w:rsidRPr="00106D48" w:rsidDel="009016CA">
          <w:rPr>
            <w:i/>
          </w:rPr>
          <w:delText>si</w:delText>
        </w:r>
      </w:del>
      <w:ins w:id="2934" w:author="BONTEMPI, Virgil" w:date="2016-06-20T10:12:00Z">
        <w:r w:rsidR="009016CA" w:rsidRPr="00106D48">
          <w:rPr>
            <w:i/>
          </w:rPr>
          <w:t>Si</w:t>
        </w:r>
      </w:ins>
      <w:r w:rsidRPr="00106D48">
        <w:rPr>
          <w:i/>
        </w:rPr>
        <w:t xml:space="preserve"> égalité, la famille existe</w:t>
      </w:r>
    </w:p>
    <w:p w:rsidR="00572091" w:rsidRPr="00106D48" w:rsidRDefault="00572091" w:rsidP="00B83133">
      <w:pPr>
        <w:pStyle w:val="Paragraphedeliste"/>
        <w:numPr>
          <w:ilvl w:val="0"/>
          <w:numId w:val="14"/>
        </w:numPr>
        <w:rPr>
          <w:i/>
        </w:rPr>
      </w:pPr>
      <w:del w:id="2935" w:author="BONTEMPI, Virgil" w:date="2016-06-20T10:12:00Z">
        <w:r w:rsidRPr="00106D48" w:rsidDel="009016CA">
          <w:rPr>
            <w:i/>
          </w:rPr>
          <w:delText>récupérer</w:delText>
        </w:r>
      </w:del>
      <w:ins w:id="2936" w:author="BONTEMPI, Virgil" w:date="2016-06-20T10:12:00Z">
        <w:r w:rsidR="009016CA" w:rsidRPr="00106D48">
          <w:rPr>
            <w:i/>
          </w:rPr>
          <w:t>Récupérer</w:t>
        </w:r>
      </w:ins>
      <w:r w:rsidRPr="00106D48">
        <w:rPr>
          <w:i/>
        </w:rPr>
        <w:t xml:space="preserve"> l'ID_REF (dans le dataReader)</w:t>
      </w:r>
    </w:p>
    <w:p w:rsidR="00572091" w:rsidRPr="00106D48" w:rsidRDefault="00572091" w:rsidP="00B83133">
      <w:pPr>
        <w:pStyle w:val="Paragraphedeliste"/>
        <w:numPr>
          <w:ilvl w:val="0"/>
          <w:numId w:val="14"/>
        </w:numPr>
        <w:rPr>
          <w:i/>
        </w:rPr>
      </w:pPr>
      <w:r w:rsidRPr="00106D48">
        <w:rPr>
          <w:i/>
        </w:rPr>
        <w:t xml:space="preserve">Mettre à jour GLOBAL_CUST pour le libellé2 (majTableBDD pour cet </w:t>
      </w:r>
      <w:del w:id="2937" w:author="BONTEMPI, Virgil" w:date="2016-06-20T10:11:00Z">
        <w:r w:rsidRPr="00106D48" w:rsidDel="009016CA">
          <w:rPr>
            <w:i/>
          </w:rPr>
          <w:delText>idref</w:delText>
        </w:r>
      </w:del>
      <w:ins w:id="2938" w:author="BONTEMPI, Virgil" w:date="2016-06-20T10:11:00Z">
        <w:r w:rsidR="009016CA" w:rsidRPr="00106D48">
          <w:rPr>
            <w:i/>
          </w:rPr>
          <w:t>id_ref</w:t>
        </w:r>
      </w:ins>
      <w:r w:rsidRPr="00106D48">
        <w:rPr>
          <w:i/>
        </w:rPr>
        <w:t xml:space="preserve"> et OBJET = T1_FAMILLE)</w:t>
      </w:r>
    </w:p>
    <w:p w:rsidR="00572091" w:rsidRPr="00106D48" w:rsidRDefault="00572091" w:rsidP="00B83133">
      <w:pPr>
        <w:pStyle w:val="Paragraphedeliste"/>
        <w:numPr>
          <w:ilvl w:val="0"/>
          <w:numId w:val="14"/>
        </w:numPr>
        <w:rPr>
          <w:i/>
        </w:rPr>
      </w:pPr>
      <w:r w:rsidRPr="00106D48">
        <w:rPr>
          <w:i/>
        </w:rPr>
        <w:t>Mettre à jour T1_FAMILLE pour T1_FAMILLE_LIB = id_ref</w:t>
      </w:r>
    </w:p>
    <w:p w:rsidR="00572091" w:rsidRPr="00106D48" w:rsidRDefault="00572091" w:rsidP="00B83133">
      <w:pPr>
        <w:pStyle w:val="Paragraphedeliste"/>
        <w:numPr>
          <w:ilvl w:val="0"/>
          <w:numId w:val="14"/>
        </w:numPr>
        <w:rPr>
          <w:i/>
        </w:rPr>
      </w:pPr>
      <w:r w:rsidRPr="00106D48">
        <w:rPr>
          <w:i/>
        </w:rPr>
        <w:t>Mettre à jour les classes</w:t>
      </w:r>
    </w:p>
    <w:p w:rsidR="00572091" w:rsidRPr="00106D48" w:rsidRDefault="00572091" w:rsidP="00572091">
      <w:pPr>
        <w:rPr>
          <w:i/>
        </w:rPr>
      </w:pPr>
    </w:p>
    <w:p w:rsidR="00572091" w:rsidRPr="00106D48" w:rsidRDefault="00572091" w:rsidP="00572091">
      <w:pPr>
        <w:ind w:left="708"/>
        <w:rPr>
          <w:i/>
        </w:rPr>
      </w:pPr>
      <w:r w:rsidRPr="00106D48">
        <w:rPr>
          <w:i/>
        </w:rPr>
        <w:t>Si non la famille n'existe pas</w:t>
      </w:r>
    </w:p>
    <w:p w:rsidR="00572091" w:rsidRPr="00106D48" w:rsidRDefault="00572091" w:rsidP="00B83133">
      <w:pPr>
        <w:pStyle w:val="Paragraphedeliste"/>
        <w:numPr>
          <w:ilvl w:val="0"/>
          <w:numId w:val="15"/>
        </w:numPr>
        <w:rPr>
          <w:i/>
        </w:rPr>
      </w:pPr>
      <w:r w:rsidRPr="00106D48">
        <w:rPr>
          <w:i/>
        </w:rPr>
        <w:t>Créer l'enregistrement dans T1_FAMILLE</w:t>
      </w:r>
    </w:p>
    <w:p w:rsidR="00572091" w:rsidRPr="00106D48" w:rsidRDefault="00572091" w:rsidP="00B83133">
      <w:pPr>
        <w:pStyle w:val="Paragraphedeliste"/>
        <w:numPr>
          <w:ilvl w:val="0"/>
          <w:numId w:val="15"/>
        </w:numPr>
        <w:rPr>
          <w:i/>
        </w:rPr>
      </w:pPr>
      <w:r w:rsidRPr="00106D48">
        <w:rPr>
          <w:i/>
        </w:rPr>
        <w:t>Mettre à jour les classes (en fait cela impliquera une création)</w:t>
      </w:r>
    </w:p>
    <w:p w:rsidR="00572091" w:rsidRPr="00106D48" w:rsidRDefault="00572091" w:rsidP="00572091">
      <w:pPr>
        <w:rPr>
          <w:i/>
        </w:rPr>
      </w:pPr>
    </w:p>
    <w:p w:rsidR="00572091" w:rsidRPr="00106D48" w:rsidRDefault="00572091" w:rsidP="00572091">
      <w:pPr>
        <w:rPr>
          <w:i/>
        </w:rPr>
      </w:pPr>
    </w:p>
    <w:p w:rsidR="00572091" w:rsidRPr="00106D48" w:rsidRDefault="00572091" w:rsidP="00572091">
      <w:pPr>
        <w:rPr>
          <w:i/>
        </w:rPr>
      </w:pPr>
      <w:r w:rsidRPr="00106D48">
        <w:rPr>
          <w:i/>
        </w:rPr>
        <w:t>Les  Classes ne peuvent être accéder par un numéro (</w:t>
      </w:r>
      <w:del w:id="2939" w:author="BONTEMPI, Virgil" w:date="2016-06-20T10:11:00Z">
        <w:r w:rsidRPr="00106D48" w:rsidDel="009016CA">
          <w:rPr>
            <w:i/>
          </w:rPr>
          <w:delText>autoincrémenté</w:delText>
        </w:r>
      </w:del>
      <w:ins w:id="2940" w:author="BONTEMPI, Virgil" w:date="2016-06-20T10:11:00Z">
        <w:r w:rsidR="009016CA" w:rsidRPr="00106D48">
          <w:rPr>
            <w:i/>
          </w:rPr>
          <w:t>auto incrémenté</w:t>
        </w:r>
      </w:ins>
      <w:r w:rsidRPr="00106D48">
        <w:rPr>
          <w:i/>
        </w:rPr>
        <w:t xml:space="preserve"> et absent du dossier Excel) </w:t>
      </w:r>
    </w:p>
    <w:p w:rsidR="00572091" w:rsidRPr="00106D48" w:rsidRDefault="00572091" w:rsidP="00572091">
      <w:pPr>
        <w:rPr>
          <w:i/>
        </w:rPr>
      </w:pPr>
      <w:del w:id="2941" w:author="BONTEMPI, Virgil" w:date="2016-06-20T10:12:00Z">
        <w:r w:rsidRPr="00106D48" w:rsidDel="009016CA">
          <w:rPr>
            <w:i/>
          </w:rPr>
          <w:delText>pour</w:delText>
        </w:r>
      </w:del>
      <w:ins w:id="2942" w:author="BONTEMPI, Virgil" w:date="2016-06-20T10:12:00Z">
        <w:r w:rsidR="009016CA" w:rsidRPr="00106D48">
          <w:rPr>
            <w:i/>
          </w:rPr>
          <w:t>Pour</w:t>
        </w:r>
      </w:ins>
      <w:r w:rsidRPr="00106D48">
        <w:rPr>
          <w:i/>
        </w:rPr>
        <w:t xml:space="preserve"> une famille donnée </w:t>
      </w:r>
      <w:del w:id="2943" w:author="BONTEMPI, Virgil" w:date="2016-06-20T10:12:00Z">
        <w:r w:rsidRPr="00106D48" w:rsidDel="009016CA">
          <w:rPr>
            <w:i/>
          </w:rPr>
          <w:delText>( ID</w:delText>
        </w:r>
      </w:del>
      <w:ins w:id="2944" w:author="BONTEMPI, Virgil" w:date="2016-06-20T10:12:00Z">
        <w:r w:rsidR="009016CA" w:rsidRPr="00106D48">
          <w:rPr>
            <w:i/>
          </w:rPr>
          <w:t>(ID</w:t>
        </w:r>
      </w:ins>
      <w:r w:rsidRPr="00106D48">
        <w:rPr>
          <w:i/>
        </w:rPr>
        <w:t>_FAMILLE) la seule identification peut être faite par le libelle.</w:t>
      </w:r>
    </w:p>
    <w:p w:rsidR="00572091" w:rsidRPr="00106D48" w:rsidRDefault="00572091" w:rsidP="00572091">
      <w:pPr>
        <w:rPr>
          <w:i/>
        </w:rPr>
      </w:pPr>
    </w:p>
    <w:p w:rsidR="00572091" w:rsidRPr="00106D48" w:rsidRDefault="00572091" w:rsidP="00572091">
      <w:pPr>
        <w:ind w:left="708"/>
        <w:rPr>
          <w:i/>
        </w:rPr>
      </w:pPr>
      <w:del w:id="2945" w:author="BONTEMPI, Virgil" w:date="2016-06-20T10:12:00Z">
        <w:r w:rsidRPr="00106D48" w:rsidDel="009016CA">
          <w:rPr>
            <w:i/>
          </w:rPr>
          <w:delText>Recherche  dans</w:delText>
        </w:r>
      </w:del>
      <w:ins w:id="2946" w:author="BONTEMPI, Virgil" w:date="2016-06-20T10:12:00Z">
        <w:r w:rsidR="009016CA" w:rsidRPr="00106D48">
          <w:rPr>
            <w:i/>
          </w:rPr>
          <w:t>Recherche dans</w:t>
        </w:r>
      </w:ins>
      <w:r w:rsidRPr="00106D48">
        <w:rPr>
          <w:i/>
        </w:rPr>
        <w:t xml:space="preserve"> GLOBAL_CUST des libellés et des id_</w:t>
      </w:r>
      <w:del w:id="2947" w:author="BONTEMPI, Virgil" w:date="2016-06-20T10:12:00Z">
        <w:r w:rsidRPr="00106D48" w:rsidDel="009016CA">
          <w:rPr>
            <w:i/>
          </w:rPr>
          <w:delText>ref  pour</w:delText>
        </w:r>
      </w:del>
      <w:ins w:id="2948" w:author="BONTEMPI, Virgil" w:date="2016-06-20T10:12:00Z">
        <w:r w:rsidR="009016CA" w:rsidRPr="00106D48">
          <w:rPr>
            <w:i/>
          </w:rPr>
          <w:t>ref pour</w:t>
        </w:r>
      </w:ins>
      <w:r w:rsidRPr="00106D48">
        <w:rPr>
          <w:i/>
        </w:rPr>
        <w:t xml:space="preserve"> OBJET = T2_CLASSE et  ID_LANG = numéro langue 1  (ExecuterSELECT)</w:t>
      </w:r>
    </w:p>
    <w:p w:rsidR="00572091" w:rsidRPr="00106D48" w:rsidRDefault="00572091" w:rsidP="00572091">
      <w:pPr>
        <w:rPr>
          <w:i/>
        </w:rPr>
      </w:pPr>
    </w:p>
    <w:p w:rsidR="00572091" w:rsidRPr="00106D48" w:rsidRDefault="00572091" w:rsidP="00572091">
      <w:pPr>
        <w:ind w:left="708"/>
        <w:rPr>
          <w:i/>
        </w:rPr>
      </w:pPr>
      <w:del w:id="2949" w:author="BONTEMPI, Virgil" w:date="2016-06-20T10:12:00Z">
        <w:r w:rsidRPr="00106D48" w:rsidDel="009016CA">
          <w:rPr>
            <w:i/>
          </w:rPr>
          <w:delText>pour</w:delText>
        </w:r>
      </w:del>
      <w:ins w:id="2950" w:author="BONTEMPI, Virgil" w:date="2016-06-20T10:12:00Z">
        <w:r w:rsidR="009016CA" w:rsidRPr="00106D48">
          <w:rPr>
            <w:i/>
          </w:rPr>
          <w:t>Pour</w:t>
        </w:r>
      </w:ins>
      <w:r w:rsidRPr="00106D48">
        <w:rPr>
          <w:i/>
        </w:rPr>
        <w:t xml:space="preserve"> chaque libellé ainsi trouvé, comparaison avec le libellé1</w:t>
      </w:r>
    </w:p>
    <w:p w:rsidR="00572091" w:rsidRPr="00106D48" w:rsidRDefault="00572091" w:rsidP="00572091">
      <w:pPr>
        <w:ind w:left="708"/>
        <w:rPr>
          <w:i/>
        </w:rPr>
      </w:pPr>
      <w:del w:id="2951" w:author="BONTEMPI, Virgil" w:date="2016-06-20T10:12:00Z">
        <w:r w:rsidRPr="00106D48" w:rsidDel="009016CA">
          <w:rPr>
            <w:i/>
          </w:rPr>
          <w:delText>si</w:delText>
        </w:r>
      </w:del>
      <w:ins w:id="2952" w:author="BONTEMPI, Virgil" w:date="2016-06-20T10:12:00Z">
        <w:r w:rsidR="009016CA" w:rsidRPr="00106D48">
          <w:rPr>
            <w:i/>
          </w:rPr>
          <w:t>Si</w:t>
        </w:r>
      </w:ins>
      <w:r w:rsidRPr="00106D48">
        <w:rPr>
          <w:i/>
        </w:rPr>
        <w:t xml:space="preserve"> égalité, la classe existe</w:t>
      </w:r>
    </w:p>
    <w:p w:rsidR="00572091" w:rsidRPr="00106D48" w:rsidRDefault="00572091" w:rsidP="00B83133">
      <w:pPr>
        <w:pStyle w:val="Paragraphedeliste"/>
        <w:numPr>
          <w:ilvl w:val="0"/>
          <w:numId w:val="14"/>
        </w:numPr>
        <w:rPr>
          <w:i/>
        </w:rPr>
      </w:pPr>
      <w:del w:id="2953" w:author="BONTEMPI, Virgil" w:date="2016-06-20T10:12:00Z">
        <w:r w:rsidRPr="00106D48" w:rsidDel="009016CA">
          <w:rPr>
            <w:i/>
          </w:rPr>
          <w:delText>récupérer</w:delText>
        </w:r>
      </w:del>
      <w:ins w:id="2954" w:author="BONTEMPI, Virgil" w:date="2016-06-20T10:12:00Z">
        <w:r w:rsidR="009016CA" w:rsidRPr="00106D48">
          <w:rPr>
            <w:i/>
          </w:rPr>
          <w:t>Récupérer</w:t>
        </w:r>
      </w:ins>
      <w:r w:rsidRPr="00106D48">
        <w:rPr>
          <w:i/>
        </w:rPr>
        <w:t xml:space="preserve"> l'ID_REF (dans le dataReader)</w:t>
      </w:r>
    </w:p>
    <w:p w:rsidR="00572091" w:rsidRDefault="00572091" w:rsidP="00B83133">
      <w:pPr>
        <w:pStyle w:val="Paragraphedeliste"/>
        <w:numPr>
          <w:ilvl w:val="0"/>
          <w:numId w:val="14"/>
        </w:numPr>
        <w:rPr>
          <w:i/>
        </w:rPr>
      </w:pPr>
      <w:r w:rsidRPr="00106D48">
        <w:rPr>
          <w:i/>
        </w:rPr>
        <w:t xml:space="preserve">Mettre à jour GLOBAL_CUST pour le libellé2 (majTableBDD pour cet </w:t>
      </w:r>
      <w:del w:id="2955" w:author="BONTEMPI, Virgil" w:date="2016-06-20T10:12:00Z">
        <w:r w:rsidRPr="00106D48" w:rsidDel="009016CA">
          <w:rPr>
            <w:i/>
          </w:rPr>
          <w:delText>idref</w:delText>
        </w:r>
      </w:del>
      <w:ins w:id="2956" w:author="BONTEMPI, Virgil" w:date="2016-06-20T10:12:00Z">
        <w:r w:rsidR="009016CA" w:rsidRPr="00106D48">
          <w:rPr>
            <w:i/>
          </w:rPr>
          <w:t>id_ref</w:t>
        </w:r>
      </w:ins>
      <w:r w:rsidRPr="00106D48">
        <w:rPr>
          <w:i/>
        </w:rPr>
        <w:t xml:space="preserve"> et OBJET = T2_CLASSE)</w:t>
      </w:r>
    </w:p>
    <w:p w:rsidR="00AC0021" w:rsidRDefault="00AC0021" w:rsidP="00AC0021">
      <w:pPr>
        <w:pStyle w:val="Paragraphedeliste"/>
        <w:ind w:left="1428"/>
        <w:rPr>
          <w:i/>
        </w:rPr>
      </w:pPr>
    </w:p>
    <w:p w:rsidR="00AB4FE1" w:rsidRPr="00106D48" w:rsidRDefault="00AB4FE1" w:rsidP="00B83133">
      <w:pPr>
        <w:pStyle w:val="Paragraphedeliste"/>
        <w:numPr>
          <w:ilvl w:val="0"/>
          <w:numId w:val="14"/>
        </w:numPr>
        <w:rPr>
          <w:i/>
        </w:rPr>
      </w:pPr>
      <w:r w:rsidRPr="00106D48">
        <w:rPr>
          <w:i/>
        </w:rPr>
        <w:lastRenderedPageBreak/>
        <w:t xml:space="preserve">Rechercher ID_CLASSE pour T2_CLASSE_LIB = ID_REF </w:t>
      </w:r>
    </w:p>
    <w:p w:rsidR="00A8248D" w:rsidRPr="00106D48" w:rsidRDefault="00A8248D" w:rsidP="00B83133">
      <w:pPr>
        <w:pStyle w:val="Paragraphedeliste"/>
        <w:numPr>
          <w:ilvl w:val="0"/>
          <w:numId w:val="14"/>
        </w:numPr>
        <w:rPr>
          <w:i/>
        </w:rPr>
      </w:pPr>
      <w:r w:rsidRPr="00106D48">
        <w:rPr>
          <w:i/>
        </w:rPr>
        <w:t>Mettre à jour T2_CLASSE pour T2_CLASSE_LIB = id_ref</w:t>
      </w:r>
    </w:p>
    <w:p w:rsidR="00A8248D" w:rsidRPr="00106D48" w:rsidRDefault="00A8248D" w:rsidP="00B83133">
      <w:pPr>
        <w:pStyle w:val="Paragraphedeliste"/>
        <w:numPr>
          <w:ilvl w:val="0"/>
          <w:numId w:val="14"/>
        </w:numPr>
        <w:rPr>
          <w:i/>
        </w:rPr>
      </w:pPr>
      <w:r w:rsidRPr="00106D48">
        <w:rPr>
          <w:i/>
        </w:rPr>
        <w:t>Mettre à jour les modes</w:t>
      </w:r>
    </w:p>
    <w:p w:rsidR="00A8248D" w:rsidRPr="00106D48" w:rsidRDefault="00A8248D" w:rsidP="00A8248D">
      <w:pPr>
        <w:ind w:left="708"/>
        <w:rPr>
          <w:i/>
        </w:rPr>
      </w:pPr>
    </w:p>
    <w:p w:rsidR="00A8248D" w:rsidRPr="00106D48" w:rsidRDefault="00A8248D" w:rsidP="00A8248D">
      <w:pPr>
        <w:ind w:left="708"/>
        <w:rPr>
          <w:i/>
        </w:rPr>
      </w:pPr>
      <w:r w:rsidRPr="00106D48">
        <w:rPr>
          <w:i/>
        </w:rPr>
        <w:t xml:space="preserve">Si non la </w:t>
      </w:r>
      <w:del w:id="2957" w:author="BONTEMPI, Virgil" w:date="2016-06-20T10:12:00Z">
        <w:r w:rsidRPr="00106D48" w:rsidDel="009016CA">
          <w:rPr>
            <w:i/>
          </w:rPr>
          <w:delText>classe  n'existe</w:delText>
        </w:r>
      </w:del>
      <w:ins w:id="2958" w:author="BONTEMPI, Virgil" w:date="2016-06-20T10:12:00Z">
        <w:r w:rsidR="009016CA" w:rsidRPr="00106D48">
          <w:rPr>
            <w:i/>
          </w:rPr>
          <w:t>classe n’existe</w:t>
        </w:r>
      </w:ins>
      <w:r w:rsidRPr="00106D48">
        <w:rPr>
          <w:i/>
        </w:rPr>
        <w:t xml:space="preserve"> pas</w:t>
      </w:r>
    </w:p>
    <w:p w:rsidR="00A8248D" w:rsidRPr="00106D48" w:rsidRDefault="00A8248D" w:rsidP="00B83133">
      <w:pPr>
        <w:pStyle w:val="Paragraphedeliste"/>
        <w:numPr>
          <w:ilvl w:val="0"/>
          <w:numId w:val="15"/>
        </w:numPr>
        <w:rPr>
          <w:i/>
        </w:rPr>
      </w:pPr>
      <w:r w:rsidRPr="00106D48">
        <w:rPr>
          <w:i/>
        </w:rPr>
        <w:t>Créer l'enregistrement dans T2_FAMILLE</w:t>
      </w:r>
    </w:p>
    <w:p w:rsidR="00A8248D" w:rsidRPr="00106D48" w:rsidRDefault="00AB4FE1" w:rsidP="00B83133">
      <w:pPr>
        <w:pStyle w:val="Paragraphedeliste"/>
        <w:numPr>
          <w:ilvl w:val="0"/>
          <w:numId w:val="15"/>
        </w:numPr>
        <w:rPr>
          <w:i/>
        </w:rPr>
      </w:pPr>
      <w:r w:rsidRPr="00106D48">
        <w:rPr>
          <w:i/>
        </w:rPr>
        <w:t>Mettre à jour les mode</w:t>
      </w:r>
      <w:r w:rsidR="00A8248D" w:rsidRPr="00106D48">
        <w:rPr>
          <w:i/>
        </w:rPr>
        <w:t>s (en fait cela impliquera une création)</w:t>
      </w:r>
    </w:p>
    <w:p w:rsidR="00A8248D" w:rsidRPr="00106D48" w:rsidRDefault="00A8248D" w:rsidP="00A8248D">
      <w:pPr>
        <w:rPr>
          <w:i/>
        </w:rPr>
      </w:pPr>
    </w:p>
    <w:p w:rsidR="00A663A9" w:rsidRPr="00106D48" w:rsidRDefault="00A663A9" w:rsidP="00171E30">
      <w:pPr>
        <w:rPr>
          <w:i/>
        </w:rPr>
      </w:pPr>
    </w:p>
    <w:p w:rsidR="00A8248D" w:rsidRPr="00106D48" w:rsidRDefault="00A663A9" w:rsidP="00171E30">
      <w:pPr>
        <w:rPr>
          <w:i/>
        </w:rPr>
      </w:pPr>
      <w:r w:rsidRPr="00106D48">
        <w:rPr>
          <w:i/>
        </w:rPr>
        <w:t xml:space="preserve">Modes </w:t>
      </w:r>
    </w:p>
    <w:p w:rsidR="00A8248D" w:rsidRPr="00106D48" w:rsidRDefault="00A8248D" w:rsidP="00171E30">
      <w:pPr>
        <w:rPr>
          <w:i/>
        </w:rPr>
      </w:pPr>
      <w:r w:rsidRPr="00106D48">
        <w:rPr>
          <w:i/>
        </w:rPr>
        <w:tab/>
      </w:r>
      <w:del w:id="2959" w:author="BONTEMPI, Virgil" w:date="2016-06-20T10:12:00Z">
        <w:r w:rsidRPr="00106D48" w:rsidDel="009016CA">
          <w:rPr>
            <w:i/>
          </w:rPr>
          <w:delText>les</w:delText>
        </w:r>
      </w:del>
      <w:ins w:id="2960" w:author="BONTEMPI, Virgil" w:date="2016-06-20T10:12:00Z">
        <w:r w:rsidR="009016CA" w:rsidRPr="00106D48">
          <w:rPr>
            <w:i/>
          </w:rPr>
          <w:t>Les</w:t>
        </w:r>
      </w:ins>
      <w:r w:rsidRPr="00106D48">
        <w:rPr>
          <w:i/>
        </w:rPr>
        <w:t xml:space="preserve"> modes sont accessibles par leur </w:t>
      </w:r>
      <w:del w:id="2961" w:author="BONTEMPI, Virgil" w:date="2016-06-20T10:12:00Z">
        <w:r w:rsidRPr="00106D48" w:rsidDel="009016CA">
          <w:rPr>
            <w:i/>
          </w:rPr>
          <w:delText>code ,</w:delText>
        </w:r>
      </w:del>
      <w:ins w:id="2962" w:author="BONTEMPI, Virgil" w:date="2016-06-20T10:12:00Z">
        <w:r w:rsidR="009016CA" w:rsidRPr="00106D48">
          <w:rPr>
            <w:i/>
          </w:rPr>
          <w:t>code,</w:t>
        </w:r>
      </w:ins>
      <w:r w:rsidRPr="00106D48">
        <w:rPr>
          <w:i/>
        </w:rPr>
        <w:t xml:space="preserve"> mais le lien avec la classe peut-être perdu</w:t>
      </w:r>
    </w:p>
    <w:p w:rsidR="00A663A9" w:rsidRDefault="00A663A9" w:rsidP="00A8248D">
      <w:pPr>
        <w:ind w:firstLine="708"/>
        <w:rPr>
          <w:i/>
        </w:rPr>
      </w:pPr>
      <w:del w:id="2963" w:author="BONTEMPI, Virgil" w:date="2016-06-20T10:12:00Z">
        <w:r w:rsidRPr="00106D48" w:rsidDel="009016CA">
          <w:rPr>
            <w:i/>
          </w:rPr>
          <w:delText>faire</w:delText>
        </w:r>
      </w:del>
      <w:ins w:id="2964" w:author="BONTEMPI, Virgil" w:date="2016-06-20T10:12:00Z">
        <w:r w:rsidR="009016CA" w:rsidRPr="00106D48">
          <w:rPr>
            <w:i/>
          </w:rPr>
          <w:t>Faire</w:t>
        </w:r>
      </w:ins>
      <w:r w:rsidRPr="00106D48">
        <w:rPr>
          <w:i/>
        </w:rPr>
        <w:t xml:space="preserve"> mise à jour sur le code mode, Y compris GLOBAL_CUST</w:t>
      </w:r>
    </w:p>
    <w:p w:rsidR="000235F9" w:rsidRPr="000235F9" w:rsidRDefault="000235F9" w:rsidP="000235F9"/>
    <w:p w:rsidR="000235F9" w:rsidRPr="000235F9" w:rsidRDefault="000235F9" w:rsidP="000235F9"/>
    <w:p w:rsidR="000235F9" w:rsidRDefault="000235F9" w:rsidP="000235F9"/>
    <w:p w:rsidR="00AE5AEE" w:rsidRPr="00AE5AEE" w:rsidRDefault="00AE5AEE" w:rsidP="00AE5AEE">
      <w:pPr>
        <w:pStyle w:val="Titre2"/>
        <w:numPr>
          <w:ilvl w:val="0"/>
          <w:numId w:val="0"/>
        </w:numPr>
        <w:rPr>
          <w:color w:val="FF0000"/>
        </w:rPr>
      </w:pPr>
      <w:bookmarkStart w:id="2965" w:name="_Toc454524536"/>
      <w:r w:rsidRPr="00AE5AEE">
        <w:rPr>
          <w:color w:val="FF0000"/>
        </w:rPr>
        <w:t>Chargement Base de Données</w:t>
      </w:r>
      <w:bookmarkEnd w:id="2965"/>
    </w:p>
    <w:p w:rsidR="000235F9" w:rsidRPr="00AE5AEE" w:rsidRDefault="00AE5AEE" w:rsidP="00AE5AEE">
      <w:pPr>
        <w:pStyle w:val="Titre3"/>
        <w:rPr>
          <w:color w:val="FF0000"/>
        </w:rPr>
      </w:pPr>
      <w:bookmarkStart w:id="2966" w:name="_Toc454524537"/>
      <w:r w:rsidRPr="00AE5AEE">
        <w:rPr>
          <w:color w:val="FF0000"/>
        </w:rPr>
        <w:t>Structure Dossier configuration</w:t>
      </w:r>
      <w:bookmarkEnd w:id="2966"/>
    </w:p>
    <w:p w:rsidR="00AE5AEE" w:rsidRPr="00AE5AEE" w:rsidRDefault="00AE5AEE" w:rsidP="00AE5AEE">
      <w:pPr>
        <w:rPr>
          <w:color w:val="FF0000"/>
        </w:rPr>
      </w:pPr>
    </w:p>
    <w:p w:rsidR="00AE5AEE" w:rsidRPr="00AE5AEE" w:rsidRDefault="00AE5AEE" w:rsidP="00AE5AEE">
      <w:pPr>
        <w:rPr>
          <w:color w:val="FF0000"/>
        </w:rPr>
      </w:pPr>
      <w:r w:rsidRPr="00AE5AEE">
        <w:rPr>
          <w:color w:val="FF0000"/>
        </w:rPr>
        <w:t xml:space="preserve">Le contenu de la Base de Données est </w:t>
      </w:r>
      <w:r w:rsidR="0043161B" w:rsidRPr="00AE5AEE">
        <w:rPr>
          <w:color w:val="FF0000"/>
        </w:rPr>
        <w:t>stocké</w:t>
      </w:r>
      <w:r w:rsidRPr="00AE5AEE">
        <w:rPr>
          <w:color w:val="FF0000"/>
        </w:rPr>
        <w:t xml:space="preserve"> dans la classe DossierConfigurationBDD. ….</w:t>
      </w:r>
    </w:p>
    <w:p w:rsidR="00736520" w:rsidRPr="00106D48" w:rsidRDefault="00104F27" w:rsidP="00104F27">
      <w:pPr>
        <w:pStyle w:val="Titre1"/>
        <w:numPr>
          <w:ilvl w:val="0"/>
          <w:numId w:val="0"/>
        </w:numPr>
        <w:jc w:val="center"/>
      </w:pPr>
      <w:bookmarkStart w:id="2967" w:name="_Toc454524538"/>
      <w:r w:rsidRPr="00106D48">
        <w:lastRenderedPageBreak/>
        <w:t>Annexes</w:t>
      </w:r>
      <w:bookmarkEnd w:id="2967"/>
    </w:p>
    <w:p w:rsidR="00104F27" w:rsidRPr="00106D48" w:rsidRDefault="00104F27" w:rsidP="00104F27"/>
    <w:p w:rsidR="00104F27" w:rsidRPr="00106D48" w:rsidRDefault="00104F27" w:rsidP="00104F27"/>
    <w:p w:rsidR="00CD6E4D" w:rsidRPr="00106D48" w:rsidRDefault="00104F27" w:rsidP="00CD6E4D">
      <w:pPr>
        <w:pStyle w:val="Titre2"/>
        <w:numPr>
          <w:ilvl w:val="0"/>
          <w:numId w:val="0"/>
        </w:numPr>
      </w:pPr>
      <w:bookmarkStart w:id="2968" w:name="_Toc454524539"/>
      <w:r w:rsidRPr="00106D48">
        <w:rPr>
          <w:noProof/>
        </w:rPr>
        <w:drawing>
          <wp:anchor distT="0" distB="0" distL="114300" distR="114300" simplePos="0" relativeHeight="251494400" behindDoc="1" locked="0" layoutInCell="1" allowOverlap="1" wp14:anchorId="05BA937A" wp14:editId="61B851B6">
            <wp:simplePos x="0" y="0"/>
            <wp:positionH relativeFrom="column">
              <wp:posOffset>-789940</wp:posOffset>
            </wp:positionH>
            <wp:positionV relativeFrom="paragraph">
              <wp:posOffset>729615</wp:posOffset>
            </wp:positionV>
            <wp:extent cx="7312025" cy="5365750"/>
            <wp:effectExtent l="0" t="0" r="3175" b="6350"/>
            <wp:wrapTight wrapText="bothSides">
              <wp:wrapPolygon edited="0">
                <wp:start x="0" y="0"/>
                <wp:lineTo x="0" y="21549"/>
                <wp:lineTo x="21553" y="21549"/>
                <wp:lineTo x="2155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0043" t="13220" r="11138" b="9661"/>
                    <a:stretch/>
                  </pic:blipFill>
                  <pic:spPr bwMode="auto">
                    <a:xfrm>
                      <a:off x="0" y="0"/>
                      <a:ext cx="7312025" cy="536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6D48">
        <w:t>Diagramme de classe</w:t>
      </w:r>
      <w:bookmarkEnd w:id="2968"/>
    </w:p>
    <w:p w:rsidR="00CD6E4D" w:rsidRPr="00106D48" w:rsidRDefault="00CD6E4D" w:rsidP="00CD6E4D"/>
    <w:p w:rsidR="00104F27" w:rsidRPr="00106D48" w:rsidDel="001D6F4A" w:rsidRDefault="00104F27" w:rsidP="00104F27">
      <w:pPr>
        <w:rPr>
          <w:del w:id="2969" w:author="BONTEMPI, Virgil" w:date="2016-06-20T10:08:00Z"/>
        </w:rPr>
      </w:pPr>
    </w:p>
    <w:p w:rsidR="00104F27" w:rsidRPr="00106D48" w:rsidDel="001D6F4A" w:rsidRDefault="00104F27" w:rsidP="00104F27">
      <w:pPr>
        <w:rPr>
          <w:del w:id="2970" w:author="BONTEMPI, Virgil" w:date="2016-06-20T10:08:00Z"/>
        </w:rPr>
      </w:pPr>
    </w:p>
    <w:p w:rsidR="00104F27" w:rsidRPr="00106D48" w:rsidDel="001D6F4A" w:rsidRDefault="00104F27" w:rsidP="00104F27">
      <w:pPr>
        <w:rPr>
          <w:del w:id="2971" w:author="BONTEMPI, Virgil" w:date="2016-06-20T10:08:00Z"/>
        </w:rPr>
      </w:pPr>
    </w:p>
    <w:p w:rsidR="00104F27" w:rsidRPr="00106D48" w:rsidDel="001D6F4A" w:rsidRDefault="00104F27" w:rsidP="00104F27">
      <w:pPr>
        <w:rPr>
          <w:del w:id="2972" w:author="BONTEMPI, Virgil" w:date="2016-06-20T10:08:00Z"/>
        </w:rPr>
      </w:pPr>
    </w:p>
    <w:p w:rsidR="00104F27" w:rsidRPr="00106D48" w:rsidDel="001D6F4A" w:rsidRDefault="00104F27" w:rsidP="006112F5">
      <w:pPr>
        <w:rPr>
          <w:del w:id="2973" w:author="BONTEMPI, Virgil" w:date="2016-06-20T10:08:00Z"/>
        </w:rPr>
      </w:pPr>
    </w:p>
    <w:p w:rsidR="00A403DF" w:rsidRPr="00106D48" w:rsidRDefault="00A403DF"/>
    <w:sectPr w:rsidR="00A403DF" w:rsidRPr="00106D48" w:rsidSect="003871F1">
      <w:pgSz w:w="11906" w:h="16838"/>
      <w:pgMar w:top="851" w:right="56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CE4" w:rsidRDefault="00925CE4" w:rsidP="00EF409A">
      <w:r>
        <w:separator/>
      </w:r>
    </w:p>
  </w:endnote>
  <w:endnote w:type="continuationSeparator" w:id="0">
    <w:p w:rsidR="00925CE4" w:rsidRDefault="00925CE4" w:rsidP="00EF4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087092"/>
      <w:docPartObj>
        <w:docPartGallery w:val="Page Numbers (Bottom of Page)"/>
        <w:docPartUnique/>
      </w:docPartObj>
    </w:sdtPr>
    <w:sdtEndPr/>
    <w:sdtContent>
      <w:sdt>
        <w:sdtPr>
          <w:id w:val="-1669238322"/>
          <w:docPartObj>
            <w:docPartGallery w:val="Page Numbers (Top of Page)"/>
            <w:docPartUnique/>
          </w:docPartObj>
        </w:sdtPr>
        <w:sdtEndPr/>
        <w:sdtContent>
          <w:p w:rsidR="00A71DDD" w:rsidRPr="00EF409A" w:rsidRDefault="00A71DDD" w:rsidP="007E58BA">
            <w:pPr>
              <w:pStyle w:val="Pieddepage"/>
              <w:jc w:val="both"/>
              <w:rPr>
                <w:lang w:val="en-US"/>
              </w:rPr>
            </w:pPr>
            <w:r>
              <w:fldChar w:fldCharType="begin"/>
            </w:r>
            <w:r w:rsidRPr="006C62C3">
              <w:rPr>
                <w:lang w:val="en-US"/>
              </w:rPr>
              <w:instrText xml:space="preserve"> FILENAME   \* MERGEFORMAT </w:instrText>
            </w:r>
            <w:r>
              <w:fldChar w:fldCharType="separate"/>
            </w:r>
            <w:ins w:id="336" w:author="BONTEMPI, Virgil" w:date="2016-06-20T10:46:00Z">
              <w:r w:rsidR="00FD1716">
                <w:rPr>
                  <w:noProof/>
                  <w:lang w:val="en-US"/>
                </w:rPr>
                <w:t>AO Generation Configuration Melodie_K.docx</w:t>
              </w:r>
            </w:ins>
            <w:del w:id="337" w:author="BONTEMPI, Virgil" w:date="2016-06-20T10:46:00Z">
              <w:r w:rsidDel="00FD1716">
                <w:rPr>
                  <w:noProof/>
                  <w:lang w:val="en-US"/>
                </w:rPr>
                <w:delText>Ao Generation Configuration Melodie_J.docx</w:delText>
              </w:r>
            </w:del>
            <w:r>
              <w:fldChar w:fldCharType="end"/>
            </w:r>
            <w:r>
              <w:rPr>
                <w:lang w:val="en-US"/>
              </w:rPr>
              <w:tab/>
            </w:r>
            <w:r>
              <w:rPr>
                <w:lang w:val="en-US"/>
              </w:rPr>
              <w:tab/>
            </w:r>
            <w:r>
              <w:rPr>
                <w:lang w:val="en-US"/>
              </w:rPr>
              <w:tab/>
            </w:r>
            <w:r>
              <w:rPr>
                <w:b/>
                <w:bCs/>
              </w:rPr>
              <w:fldChar w:fldCharType="begin"/>
            </w:r>
            <w:r w:rsidRPr="006C62C3">
              <w:rPr>
                <w:b/>
                <w:bCs/>
                <w:lang w:val="en-US"/>
              </w:rPr>
              <w:instrText>PAGE</w:instrText>
            </w:r>
            <w:r>
              <w:rPr>
                <w:b/>
                <w:bCs/>
              </w:rPr>
              <w:fldChar w:fldCharType="separate"/>
            </w:r>
            <w:r w:rsidR="009F43A6">
              <w:rPr>
                <w:b/>
                <w:bCs/>
                <w:noProof/>
                <w:lang w:val="en-US"/>
              </w:rPr>
              <w:t>2</w:t>
            </w:r>
            <w:r>
              <w:rPr>
                <w:b/>
                <w:bCs/>
              </w:rPr>
              <w:fldChar w:fldCharType="end"/>
            </w:r>
            <w:r w:rsidRPr="006C62C3">
              <w:rPr>
                <w:lang w:val="en-US"/>
              </w:rPr>
              <w:t xml:space="preserve"> / </w:t>
            </w:r>
            <w:r>
              <w:rPr>
                <w:b/>
                <w:bCs/>
              </w:rPr>
              <w:fldChar w:fldCharType="begin"/>
            </w:r>
            <w:r w:rsidRPr="006C62C3">
              <w:rPr>
                <w:b/>
                <w:bCs/>
                <w:lang w:val="en-US"/>
              </w:rPr>
              <w:instrText>NUMPAGES</w:instrText>
            </w:r>
            <w:r>
              <w:rPr>
                <w:b/>
                <w:bCs/>
              </w:rPr>
              <w:fldChar w:fldCharType="separate"/>
            </w:r>
            <w:r w:rsidR="009F43A6">
              <w:rPr>
                <w:b/>
                <w:bCs/>
                <w:noProof/>
                <w:lang w:val="en-US"/>
              </w:rPr>
              <w:t>45</w:t>
            </w:r>
            <w:r>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22701"/>
      <w:docPartObj>
        <w:docPartGallery w:val="Page Numbers (Bottom of Page)"/>
        <w:docPartUnique/>
      </w:docPartObj>
    </w:sdtPr>
    <w:sdtEndPr/>
    <w:sdtContent>
      <w:sdt>
        <w:sdtPr>
          <w:id w:val="1612253468"/>
          <w:docPartObj>
            <w:docPartGallery w:val="Page Numbers (Top of Page)"/>
            <w:docPartUnique/>
          </w:docPartObj>
        </w:sdtPr>
        <w:sdtEndPr/>
        <w:sdtContent>
          <w:p w:rsidR="00A71DDD" w:rsidRPr="00EF409A" w:rsidRDefault="00A71DDD" w:rsidP="007E58BA">
            <w:pPr>
              <w:pStyle w:val="Pieddepage"/>
              <w:jc w:val="both"/>
              <w:rPr>
                <w:lang w:val="en-US"/>
              </w:rPr>
            </w:pPr>
            <w:r>
              <w:fldChar w:fldCharType="begin"/>
            </w:r>
            <w:r w:rsidRPr="006C62C3">
              <w:rPr>
                <w:lang w:val="en-US"/>
              </w:rPr>
              <w:instrText xml:space="preserve"> FILENAME   \* MERGEFORMAT </w:instrText>
            </w:r>
            <w:r>
              <w:fldChar w:fldCharType="separate"/>
            </w:r>
            <w:ins w:id="354" w:author="BONTEMPI, Virgil" w:date="2016-06-20T10:46:00Z">
              <w:r w:rsidR="00FD1716">
                <w:rPr>
                  <w:noProof/>
                  <w:lang w:val="en-US"/>
                </w:rPr>
                <w:t>AO Generation Configuration Melodie_K.docx</w:t>
              </w:r>
            </w:ins>
            <w:del w:id="355" w:author="BONTEMPI, Virgil" w:date="2016-06-20T10:46:00Z">
              <w:r w:rsidDel="00FD1716">
                <w:rPr>
                  <w:noProof/>
                  <w:lang w:val="en-US"/>
                </w:rPr>
                <w:delText>Ao Generation Configuration Melodie_J.docx</w:delText>
              </w:r>
            </w:del>
            <w:r>
              <w:fldChar w:fldCharType="end"/>
            </w:r>
            <w:r>
              <w:rPr>
                <w:lang w:val="en-US"/>
              </w:rPr>
              <w:tab/>
            </w:r>
            <w:r>
              <w:rPr>
                <w:lang w:val="en-US"/>
              </w:rPr>
              <w:tab/>
            </w:r>
            <w:r>
              <w:rPr>
                <w:lang w:val="en-US"/>
              </w:rPr>
              <w:tab/>
            </w:r>
            <w:r>
              <w:rPr>
                <w:b/>
                <w:bCs/>
              </w:rPr>
              <w:fldChar w:fldCharType="begin"/>
            </w:r>
            <w:r w:rsidRPr="006C62C3">
              <w:rPr>
                <w:b/>
                <w:bCs/>
                <w:lang w:val="en-US"/>
              </w:rPr>
              <w:instrText>PAGE</w:instrText>
            </w:r>
            <w:r>
              <w:rPr>
                <w:b/>
                <w:bCs/>
              </w:rPr>
              <w:fldChar w:fldCharType="separate"/>
            </w:r>
            <w:r w:rsidR="009F43A6">
              <w:rPr>
                <w:b/>
                <w:bCs/>
                <w:noProof/>
                <w:lang w:val="en-US"/>
              </w:rPr>
              <w:t>27</w:t>
            </w:r>
            <w:r>
              <w:rPr>
                <w:b/>
                <w:bCs/>
              </w:rPr>
              <w:fldChar w:fldCharType="end"/>
            </w:r>
            <w:r w:rsidRPr="006C62C3">
              <w:rPr>
                <w:lang w:val="en-US"/>
              </w:rPr>
              <w:t xml:space="preserve"> / </w:t>
            </w:r>
            <w:r>
              <w:rPr>
                <w:b/>
                <w:bCs/>
              </w:rPr>
              <w:fldChar w:fldCharType="begin"/>
            </w:r>
            <w:r w:rsidRPr="006C62C3">
              <w:rPr>
                <w:b/>
                <w:bCs/>
                <w:lang w:val="en-US"/>
              </w:rPr>
              <w:instrText>NUMPAGES</w:instrText>
            </w:r>
            <w:r>
              <w:rPr>
                <w:b/>
                <w:bCs/>
              </w:rPr>
              <w:fldChar w:fldCharType="separate"/>
            </w:r>
            <w:r w:rsidR="009F43A6">
              <w:rPr>
                <w:b/>
                <w:bCs/>
                <w:noProof/>
                <w:lang w:val="en-US"/>
              </w:rPr>
              <w:t>45</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322061"/>
      <w:docPartObj>
        <w:docPartGallery w:val="Page Numbers (Bottom of Page)"/>
        <w:docPartUnique/>
      </w:docPartObj>
    </w:sdtPr>
    <w:sdtEndPr/>
    <w:sdtContent>
      <w:sdt>
        <w:sdtPr>
          <w:id w:val="-1495490610"/>
          <w:docPartObj>
            <w:docPartGallery w:val="Page Numbers (Top of Page)"/>
            <w:docPartUnique/>
          </w:docPartObj>
        </w:sdtPr>
        <w:sdtEndPr/>
        <w:sdtContent>
          <w:p w:rsidR="00A71DDD" w:rsidRPr="00EF409A" w:rsidRDefault="00A71DDD" w:rsidP="00B82B89">
            <w:pPr>
              <w:pStyle w:val="Pieddepage"/>
              <w:jc w:val="both"/>
              <w:rPr>
                <w:noProof/>
                <w:lang w:val="en-US"/>
              </w:rPr>
            </w:pPr>
            <w:r>
              <w:fldChar w:fldCharType="begin"/>
            </w:r>
            <w:r w:rsidRPr="006C62C3">
              <w:rPr>
                <w:lang w:val="en-US"/>
              </w:rPr>
              <w:instrText xml:space="preserve"> FILENAME   \* MERGEFORMAT </w:instrText>
            </w:r>
            <w:r>
              <w:fldChar w:fldCharType="separate"/>
            </w:r>
            <w:r w:rsidR="00FD1716">
              <w:rPr>
                <w:noProof/>
                <w:lang w:val="en-US"/>
              </w:rPr>
              <w:t>AO Generation Configuration Melodie_K.docx</w:t>
            </w:r>
            <w:r>
              <w:fldChar w:fldCharType="end"/>
            </w:r>
            <w:r w:rsidRPr="00564FC4">
              <w:rPr>
                <w:lang w:val="en-US"/>
              </w:rPr>
              <w:tab/>
            </w:r>
            <w:r>
              <w:rPr>
                <w:lang w:val="en-US"/>
              </w:rPr>
              <w:tab/>
            </w:r>
            <w:r>
              <w:rPr>
                <w:lang w:val="en-US"/>
              </w:rPr>
              <w:tab/>
            </w:r>
            <w:r>
              <w:rPr>
                <w:b/>
                <w:bCs/>
              </w:rPr>
              <w:fldChar w:fldCharType="begin"/>
            </w:r>
            <w:r w:rsidRPr="006C62C3">
              <w:rPr>
                <w:b/>
                <w:bCs/>
                <w:lang w:val="en-US"/>
              </w:rPr>
              <w:instrText>PAGE</w:instrText>
            </w:r>
            <w:r>
              <w:rPr>
                <w:b/>
                <w:bCs/>
              </w:rPr>
              <w:fldChar w:fldCharType="separate"/>
            </w:r>
            <w:r w:rsidR="009F43A6">
              <w:rPr>
                <w:b/>
                <w:bCs/>
                <w:noProof/>
                <w:lang w:val="en-US"/>
              </w:rPr>
              <w:t>45</w:t>
            </w:r>
            <w:r>
              <w:rPr>
                <w:b/>
                <w:bCs/>
              </w:rPr>
              <w:fldChar w:fldCharType="end"/>
            </w:r>
            <w:r w:rsidRPr="006C62C3">
              <w:rPr>
                <w:lang w:val="en-US"/>
              </w:rPr>
              <w:t xml:space="preserve"> / </w:t>
            </w:r>
            <w:r>
              <w:rPr>
                <w:b/>
                <w:bCs/>
              </w:rPr>
              <w:fldChar w:fldCharType="begin"/>
            </w:r>
            <w:r w:rsidRPr="006C62C3">
              <w:rPr>
                <w:b/>
                <w:bCs/>
                <w:lang w:val="en-US"/>
              </w:rPr>
              <w:instrText>NUMPAGES</w:instrText>
            </w:r>
            <w:r>
              <w:rPr>
                <w:b/>
                <w:bCs/>
              </w:rPr>
              <w:fldChar w:fldCharType="separate"/>
            </w:r>
            <w:r w:rsidR="009F43A6">
              <w:rPr>
                <w:b/>
                <w:bCs/>
                <w:noProof/>
                <w:lang w:val="en-US"/>
              </w:rPr>
              <w:t>45</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CE4" w:rsidRDefault="00925CE4" w:rsidP="00EF409A">
      <w:r>
        <w:separator/>
      </w:r>
    </w:p>
  </w:footnote>
  <w:footnote w:type="continuationSeparator" w:id="0">
    <w:p w:rsidR="00925CE4" w:rsidRDefault="00925CE4" w:rsidP="00EF4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38E0DCA"/>
    <w:multiLevelType w:val="hybridMultilevel"/>
    <w:tmpl w:val="4942FB1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55B2438"/>
    <w:multiLevelType w:val="hybridMultilevel"/>
    <w:tmpl w:val="69B6F3F6"/>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7BC75B0"/>
    <w:multiLevelType w:val="hybridMultilevel"/>
    <w:tmpl w:val="8C8E8C8C"/>
    <w:lvl w:ilvl="0" w:tplc="040C0001">
      <w:start w:val="1"/>
      <w:numFmt w:val="bullet"/>
      <w:lvlText w:val=""/>
      <w:lvlJc w:val="left"/>
      <w:pPr>
        <w:tabs>
          <w:tab w:val="num" w:pos="1068"/>
        </w:tabs>
        <w:ind w:left="1068" w:hanging="360"/>
      </w:pPr>
      <w:rPr>
        <w:rFonts w:ascii="Symbol" w:hAnsi="Symbol"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1">
      <w:start w:val="1"/>
      <w:numFmt w:val="bullet"/>
      <w:lvlText w:val=""/>
      <w:lvlJc w:val="left"/>
      <w:pPr>
        <w:tabs>
          <w:tab w:val="num" w:pos="2508"/>
        </w:tabs>
        <w:ind w:left="2508" w:hanging="360"/>
      </w:pPr>
      <w:rPr>
        <w:rFonts w:ascii="Symbol" w:hAnsi="Symbol"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0E057959"/>
    <w:multiLevelType w:val="hybridMultilevel"/>
    <w:tmpl w:val="309C4870"/>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32D475E"/>
    <w:multiLevelType w:val="hybridMultilevel"/>
    <w:tmpl w:val="1FF20998"/>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6" w15:restartNumberingAfterBreak="0">
    <w:nsid w:val="19422954"/>
    <w:multiLevelType w:val="hybridMultilevel"/>
    <w:tmpl w:val="8CA88AD0"/>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DF31F35"/>
    <w:multiLevelType w:val="hybridMultilevel"/>
    <w:tmpl w:val="7996CF56"/>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0202A3"/>
    <w:multiLevelType w:val="hybridMultilevel"/>
    <w:tmpl w:val="A4A02E4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1B84138"/>
    <w:multiLevelType w:val="hybridMultilevel"/>
    <w:tmpl w:val="436CD580"/>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854610E"/>
    <w:multiLevelType w:val="hybridMultilevel"/>
    <w:tmpl w:val="632AB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F534AE"/>
    <w:multiLevelType w:val="hybridMultilevel"/>
    <w:tmpl w:val="748698FE"/>
    <w:lvl w:ilvl="0" w:tplc="040C0001">
      <w:start w:val="1"/>
      <w:numFmt w:val="bullet"/>
      <w:lvlText w:val=""/>
      <w:lvlJc w:val="left"/>
      <w:pPr>
        <w:ind w:left="70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2" w15:restartNumberingAfterBreak="0">
    <w:nsid w:val="356B0C47"/>
    <w:multiLevelType w:val="hybridMultilevel"/>
    <w:tmpl w:val="4546E018"/>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3" w15:restartNumberingAfterBreak="0">
    <w:nsid w:val="36DE1DF4"/>
    <w:multiLevelType w:val="hybridMultilevel"/>
    <w:tmpl w:val="A94C724C"/>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C8B5AE8"/>
    <w:multiLevelType w:val="hybridMultilevel"/>
    <w:tmpl w:val="9C54D57A"/>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EF21AC8"/>
    <w:multiLevelType w:val="hybridMultilevel"/>
    <w:tmpl w:val="4302F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15C2E"/>
    <w:multiLevelType w:val="hybridMultilevel"/>
    <w:tmpl w:val="55EE00E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B1467EEE">
      <w:start w:val="1"/>
      <w:numFmt w:val="bullet"/>
      <w:lvlText w:val=""/>
      <w:lvlJc w:val="left"/>
      <w:pPr>
        <w:ind w:left="2880" w:hanging="360"/>
      </w:pPr>
      <w:rPr>
        <w:rFonts w:ascii="Symbol" w:hAnsi="Symbol" w:hint="default"/>
        <w:color w:val="auto"/>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7E64D2"/>
    <w:multiLevelType w:val="hybridMultilevel"/>
    <w:tmpl w:val="4522AC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4752A5"/>
    <w:multiLevelType w:val="hybridMultilevel"/>
    <w:tmpl w:val="96B8987A"/>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FE67362"/>
    <w:multiLevelType w:val="hybridMultilevel"/>
    <w:tmpl w:val="82963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A1006C"/>
    <w:multiLevelType w:val="hybridMultilevel"/>
    <w:tmpl w:val="DBB429C6"/>
    <w:lvl w:ilvl="0" w:tplc="040C0003">
      <w:start w:val="1"/>
      <w:numFmt w:val="bullet"/>
      <w:lvlText w:val="o"/>
      <w:lvlJc w:val="left"/>
      <w:pPr>
        <w:ind w:left="720" w:hanging="360"/>
      </w:pPr>
      <w:rPr>
        <w:rFonts w:ascii="Courier New" w:hAnsi="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CD6839"/>
    <w:multiLevelType w:val="hybridMultilevel"/>
    <w:tmpl w:val="39DADE9C"/>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A860DBC"/>
    <w:multiLevelType w:val="hybridMultilevel"/>
    <w:tmpl w:val="410CCBC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DFE2EEC"/>
    <w:multiLevelType w:val="hybridMultilevel"/>
    <w:tmpl w:val="AEF20A86"/>
    <w:lvl w:ilvl="0" w:tplc="B3987FA8">
      <w:numFmt w:val="bullet"/>
      <w:lvlText w:val="-"/>
      <w:lvlJc w:val="left"/>
      <w:pPr>
        <w:ind w:left="1068" w:hanging="360"/>
      </w:pPr>
      <w:rPr>
        <w:rFonts w:ascii="Book Antiqua" w:eastAsia="Times New Roman" w:hAnsi="Book Antiqua" w:cs="Times New Roman"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63353C28"/>
    <w:multiLevelType w:val="hybridMultilevel"/>
    <w:tmpl w:val="3E2A46B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37C68F2"/>
    <w:multiLevelType w:val="hybridMultilevel"/>
    <w:tmpl w:val="9AD43C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66047509"/>
    <w:multiLevelType w:val="hybridMultilevel"/>
    <w:tmpl w:val="7A0EFA4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15:restartNumberingAfterBreak="0">
    <w:nsid w:val="6A260612"/>
    <w:multiLevelType w:val="hybridMultilevel"/>
    <w:tmpl w:val="310AC2F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CF5547"/>
    <w:multiLevelType w:val="hybridMultilevel"/>
    <w:tmpl w:val="4A585E60"/>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9" w15:restartNumberingAfterBreak="0">
    <w:nsid w:val="6F735CA0"/>
    <w:multiLevelType w:val="hybridMultilevel"/>
    <w:tmpl w:val="6B3C625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0B92C44"/>
    <w:multiLevelType w:val="hybridMultilevel"/>
    <w:tmpl w:val="2EFCDFA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31" w15:restartNumberingAfterBreak="0">
    <w:nsid w:val="792B3432"/>
    <w:multiLevelType w:val="hybridMultilevel"/>
    <w:tmpl w:val="4A086B8E"/>
    <w:lvl w:ilvl="0" w:tplc="040C0003">
      <w:start w:val="1"/>
      <w:numFmt w:val="bullet"/>
      <w:lvlText w:val="o"/>
      <w:lvlJc w:val="left"/>
      <w:pPr>
        <w:ind w:left="1068" w:hanging="360"/>
      </w:pPr>
      <w:rPr>
        <w:rFonts w:ascii="Courier New" w:hAnsi="Courier New" w:cs="Courier New" w:hint="default"/>
        <w:b w:val="0"/>
        <w:sz w:val="24"/>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BF81CA1"/>
    <w:multiLevelType w:val="hybridMultilevel"/>
    <w:tmpl w:val="EF1A826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3"/>
  </w:num>
  <w:num w:numId="3">
    <w:abstractNumId w:val="12"/>
  </w:num>
  <w:num w:numId="4">
    <w:abstractNumId w:val="5"/>
  </w:num>
  <w:num w:numId="5">
    <w:abstractNumId w:val="26"/>
  </w:num>
  <w:num w:numId="6">
    <w:abstractNumId w:val="30"/>
  </w:num>
  <w:num w:numId="7">
    <w:abstractNumId w:val="24"/>
  </w:num>
  <w:num w:numId="8">
    <w:abstractNumId w:val="19"/>
  </w:num>
  <w:num w:numId="9">
    <w:abstractNumId w:val="32"/>
  </w:num>
  <w:num w:numId="10">
    <w:abstractNumId w:val="8"/>
  </w:num>
  <w:num w:numId="11">
    <w:abstractNumId w:val="11"/>
  </w:num>
  <w:num w:numId="12">
    <w:abstractNumId w:val="10"/>
  </w:num>
  <w:num w:numId="13">
    <w:abstractNumId w:val="17"/>
  </w:num>
  <w:num w:numId="14">
    <w:abstractNumId w:val="25"/>
  </w:num>
  <w:num w:numId="15">
    <w:abstractNumId w:val="1"/>
  </w:num>
  <w:num w:numId="16">
    <w:abstractNumId w:val="23"/>
  </w:num>
  <w:num w:numId="17">
    <w:abstractNumId w:val="22"/>
  </w:num>
  <w:num w:numId="18">
    <w:abstractNumId w:val="18"/>
  </w:num>
  <w:num w:numId="19">
    <w:abstractNumId w:val="31"/>
  </w:num>
  <w:num w:numId="20">
    <w:abstractNumId w:val="27"/>
  </w:num>
  <w:num w:numId="21">
    <w:abstractNumId w:val="4"/>
  </w:num>
  <w:num w:numId="22">
    <w:abstractNumId w:val="16"/>
  </w:num>
  <w:num w:numId="23">
    <w:abstractNumId w:val="13"/>
  </w:num>
  <w:num w:numId="24">
    <w:abstractNumId w:val="29"/>
  </w:num>
  <w:num w:numId="25">
    <w:abstractNumId w:val="9"/>
  </w:num>
  <w:num w:numId="26">
    <w:abstractNumId w:val="15"/>
  </w:num>
  <w:num w:numId="27">
    <w:abstractNumId w:val="2"/>
  </w:num>
  <w:num w:numId="28">
    <w:abstractNumId w:val="21"/>
  </w:num>
  <w:num w:numId="29">
    <w:abstractNumId w:val="6"/>
  </w:num>
  <w:num w:numId="30">
    <w:abstractNumId w:val="14"/>
  </w:num>
  <w:num w:numId="31">
    <w:abstractNumId w:val="20"/>
  </w:num>
  <w:num w:numId="32">
    <w:abstractNumId w:val="7"/>
  </w:num>
  <w:num w:numId="33">
    <w:abstractNumId w:val="2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TEMPI, Virgil">
    <w15:presenceInfo w15:providerId="AD" w15:userId="S-1-5-21-5340425-411312354-980930588-2375"/>
  </w15:person>
  <w15:person w15:author="COUPAT, Jean-François">
    <w15:presenceInfo w15:providerId="AD" w15:userId="S-1-5-21-5340425-411312354-980930588-2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AD"/>
    <w:rsid w:val="00021BED"/>
    <w:rsid w:val="000235F9"/>
    <w:rsid w:val="000450B3"/>
    <w:rsid w:val="00050FF2"/>
    <w:rsid w:val="00055FC0"/>
    <w:rsid w:val="000616DF"/>
    <w:rsid w:val="00061C0D"/>
    <w:rsid w:val="0006738A"/>
    <w:rsid w:val="0007330B"/>
    <w:rsid w:val="00077FD7"/>
    <w:rsid w:val="00080623"/>
    <w:rsid w:val="00091304"/>
    <w:rsid w:val="00095528"/>
    <w:rsid w:val="00097662"/>
    <w:rsid w:val="000A4829"/>
    <w:rsid w:val="000C09F4"/>
    <w:rsid w:val="000C171B"/>
    <w:rsid w:val="000C7A79"/>
    <w:rsid w:val="000D15EA"/>
    <w:rsid w:val="000D4505"/>
    <w:rsid w:val="000D47C4"/>
    <w:rsid w:val="000F3743"/>
    <w:rsid w:val="000F4193"/>
    <w:rsid w:val="000F4E83"/>
    <w:rsid w:val="000F5EED"/>
    <w:rsid w:val="000F5F4F"/>
    <w:rsid w:val="00102C95"/>
    <w:rsid w:val="00104F27"/>
    <w:rsid w:val="00106D48"/>
    <w:rsid w:val="00123770"/>
    <w:rsid w:val="00125479"/>
    <w:rsid w:val="001273C4"/>
    <w:rsid w:val="001342D9"/>
    <w:rsid w:val="00142CB4"/>
    <w:rsid w:val="0016592A"/>
    <w:rsid w:val="00171E30"/>
    <w:rsid w:val="001906C8"/>
    <w:rsid w:val="00190C9B"/>
    <w:rsid w:val="001A1577"/>
    <w:rsid w:val="001A31A5"/>
    <w:rsid w:val="001B0EFB"/>
    <w:rsid w:val="001B3571"/>
    <w:rsid w:val="001C4142"/>
    <w:rsid w:val="001D1FD9"/>
    <w:rsid w:val="001D24F4"/>
    <w:rsid w:val="001D6F4A"/>
    <w:rsid w:val="001F1D40"/>
    <w:rsid w:val="001F7E59"/>
    <w:rsid w:val="002070E8"/>
    <w:rsid w:val="0020775E"/>
    <w:rsid w:val="002109BF"/>
    <w:rsid w:val="002111FE"/>
    <w:rsid w:val="00213216"/>
    <w:rsid w:val="00215BB5"/>
    <w:rsid w:val="002222AA"/>
    <w:rsid w:val="00224BE2"/>
    <w:rsid w:val="00242AE8"/>
    <w:rsid w:val="0024494F"/>
    <w:rsid w:val="0024735D"/>
    <w:rsid w:val="00253CFB"/>
    <w:rsid w:val="0025492C"/>
    <w:rsid w:val="00260E94"/>
    <w:rsid w:val="00280E9C"/>
    <w:rsid w:val="002824B2"/>
    <w:rsid w:val="002905B6"/>
    <w:rsid w:val="00297D3B"/>
    <w:rsid w:val="002A2F9E"/>
    <w:rsid w:val="002B31D0"/>
    <w:rsid w:val="002B337C"/>
    <w:rsid w:val="002B6C21"/>
    <w:rsid w:val="002C10A9"/>
    <w:rsid w:val="002C1B98"/>
    <w:rsid w:val="002D02F5"/>
    <w:rsid w:val="002D6C02"/>
    <w:rsid w:val="002D7B78"/>
    <w:rsid w:val="002E07AF"/>
    <w:rsid w:val="002F29D1"/>
    <w:rsid w:val="002F6DAD"/>
    <w:rsid w:val="00302F7C"/>
    <w:rsid w:val="00311421"/>
    <w:rsid w:val="00321361"/>
    <w:rsid w:val="003220B0"/>
    <w:rsid w:val="003303E9"/>
    <w:rsid w:val="00332D03"/>
    <w:rsid w:val="00337918"/>
    <w:rsid w:val="00341B39"/>
    <w:rsid w:val="00362B44"/>
    <w:rsid w:val="003631BF"/>
    <w:rsid w:val="00363FA0"/>
    <w:rsid w:val="00364230"/>
    <w:rsid w:val="00367AF8"/>
    <w:rsid w:val="00377735"/>
    <w:rsid w:val="0038401F"/>
    <w:rsid w:val="003871F1"/>
    <w:rsid w:val="003915DA"/>
    <w:rsid w:val="00397DC5"/>
    <w:rsid w:val="003A373A"/>
    <w:rsid w:val="003B1564"/>
    <w:rsid w:val="003B21F2"/>
    <w:rsid w:val="003B26B5"/>
    <w:rsid w:val="003B3243"/>
    <w:rsid w:val="003B4B61"/>
    <w:rsid w:val="003C07DF"/>
    <w:rsid w:val="003D4684"/>
    <w:rsid w:val="003E4364"/>
    <w:rsid w:val="003E5DAA"/>
    <w:rsid w:val="003F3AE5"/>
    <w:rsid w:val="003F4E3F"/>
    <w:rsid w:val="004014C5"/>
    <w:rsid w:val="00405495"/>
    <w:rsid w:val="00417372"/>
    <w:rsid w:val="0043161B"/>
    <w:rsid w:val="00455F95"/>
    <w:rsid w:val="00457304"/>
    <w:rsid w:val="004616B5"/>
    <w:rsid w:val="00462216"/>
    <w:rsid w:val="004627EA"/>
    <w:rsid w:val="004632E4"/>
    <w:rsid w:val="00467148"/>
    <w:rsid w:val="004671FC"/>
    <w:rsid w:val="00472D52"/>
    <w:rsid w:val="00490D2B"/>
    <w:rsid w:val="00491F6D"/>
    <w:rsid w:val="004A2C0D"/>
    <w:rsid w:val="004A59A5"/>
    <w:rsid w:val="004C049F"/>
    <w:rsid w:val="004D2FCF"/>
    <w:rsid w:val="004D4FA5"/>
    <w:rsid w:val="004D6222"/>
    <w:rsid w:val="004D7AFE"/>
    <w:rsid w:val="004E01C5"/>
    <w:rsid w:val="004F09D3"/>
    <w:rsid w:val="004F516B"/>
    <w:rsid w:val="00507B77"/>
    <w:rsid w:val="0051129E"/>
    <w:rsid w:val="00515980"/>
    <w:rsid w:val="00520953"/>
    <w:rsid w:val="00522188"/>
    <w:rsid w:val="00526003"/>
    <w:rsid w:val="00527317"/>
    <w:rsid w:val="00530EFE"/>
    <w:rsid w:val="00534756"/>
    <w:rsid w:val="00540C19"/>
    <w:rsid w:val="00551D00"/>
    <w:rsid w:val="00564FC4"/>
    <w:rsid w:val="00567A7B"/>
    <w:rsid w:val="005718F9"/>
    <w:rsid w:val="00572091"/>
    <w:rsid w:val="00572AD8"/>
    <w:rsid w:val="005769FC"/>
    <w:rsid w:val="00595166"/>
    <w:rsid w:val="005953FE"/>
    <w:rsid w:val="0059583B"/>
    <w:rsid w:val="005A0581"/>
    <w:rsid w:val="005A0F4C"/>
    <w:rsid w:val="005B4500"/>
    <w:rsid w:val="005C6311"/>
    <w:rsid w:val="005D3B13"/>
    <w:rsid w:val="005D66C7"/>
    <w:rsid w:val="005D6CCC"/>
    <w:rsid w:val="005E70A7"/>
    <w:rsid w:val="00606641"/>
    <w:rsid w:val="006112F5"/>
    <w:rsid w:val="0062606B"/>
    <w:rsid w:val="0063413A"/>
    <w:rsid w:val="00636F5A"/>
    <w:rsid w:val="00644CA8"/>
    <w:rsid w:val="00651E6A"/>
    <w:rsid w:val="0068321B"/>
    <w:rsid w:val="0068496D"/>
    <w:rsid w:val="00684AF4"/>
    <w:rsid w:val="00691CE5"/>
    <w:rsid w:val="006967AF"/>
    <w:rsid w:val="006A1F4F"/>
    <w:rsid w:val="006A4F95"/>
    <w:rsid w:val="006A7EC3"/>
    <w:rsid w:val="006B0367"/>
    <w:rsid w:val="006B1731"/>
    <w:rsid w:val="006B2FCF"/>
    <w:rsid w:val="006B3262"/>
    <w:rsid w:val="006C0EDA"/>
    <w:rsid w:val="006C62C3"/>
    <w:rsid w:val="006D1109"/>
    <w:rsid w:val="006D520C"/>
    <w:rsid w:val="006E1545"/>
    <w:rsid w:val="006E176C"/>
    <w:rsid w:val="00704296"/>
    <w:rsid w:val="007067C0"/>
    <w:rsid w:val="00707F76"/>
    <w:rsid w:val="00725C25"/>
    <w:rsid w:val="00734A0D"/>
    <w:rsid w:val="00736455"/>
    <w:rsid w:val="00736520"/>
    <w:rsid w:val="00741A8B"/>
    <w:rsid w:val="007560B7"/>
    <w:rsid w:val="007562E5"/>
    <w:rsid w:val="00772D9B"/>
    <w:rsid w:val="00773D7C"/>
    <w:rsid w:val="00783816"/>
    <w:rsid w:val="00791082"/>
    <w:rsid w:val="007952C3"/>
    <w:rsid w:val="00795ABE"/>
    <w:rsid w:val="00795FC7"/>
    <w:rsid w:val="007A7B47"/>
    <w:rsid w:val="007B4014"/>
    <w:rsid w:val="007B5CB1"/>
    <w:rsid w:val="007C418F"/>
    <w:rsid w:val="007D45BD"/>
    <w:rsid w:val="007D6288"/>
    <w:rsid w:val="007E2BA3"/>
    <w:rsid w:val="007E58BA"/>
    <w:rsid w:val="007F5C17"/>
    <w:rsid w:val="008057AD"/>
    <w:rsid w:val="00810D51"/>
    <w:rsid w:val="0081222C"/>
    <w:rsid w:val="00831982"/>
    <w:rsid w:val="008321E8"/>
    <w:rsid w:val="0083311A"/>
    <w:rsid w:val="00841590"/>
    <w:rsid w:val="00841C86"/>
    <w:rsid w:val="00845EEE"/>
    <w:rsid w:val="008460FD"/>
    <w:rsid w:val="00855777"/>
    <w:rsid w:val="0085652C"/>
    <w:rsid w:val="00873C9D"/>
    <w:rsid w:val="00881672"/>
    <w:rsid w:val="00882AD7"/>
    <w:rsid w:val="008855AD"/>
    <w:rsid w:val="008856E4"/>
    <w:rsid w:val="008A73CA"/>
    <w:rsid w:val="008B3969"/>
    <w:rsid w:val="008B699C"/>
    <w:rsid w:val="008C7E30"/>
    <w:rsid w:val="008F4012"/>
    <w:rsid w:val="008F5B38"/>
    <w:rsid w:val="008F71CD"/>
    <w:rsid w:val="009016CA"/>
    <w:rsid w:val="00912850"/>
    <w:rsid w:val="00925CE4"/>
    <w:rsid w:val="00926A65"/>
    <w:rsid w:val="00933EFA"/>
    <w:rsid w:val="009347C0"/>
    <w:rsid w:val="00935CF5"/>
    <w:rsid w:val="00942476"/>
    <w:rsid w:val="00966591"/>
    <w:rsid w:val="0096760A"/>
    <w:rsid w:val="009A15EE"/>
    <w:rsid w:val="009A3298"/>
    <w:rsid w:val="009A5EE5"/>
    <w:rsid w:val="009B3522"/>
    <w:rsid w:val="009C1A3F"/>
    <w:rsid w:val="009C2CC6"/>
    <w:rsid w:val="009C72C7"/>
    <w:rsid w:val="009E1F9D"/>
    <w:rsid w:val="009E6D2B"/>
    <w:rsid w:val="009E79E9"/>
    <w:rsid w:val="009F324D"/>
    <w:rsid w:val="009F3DD6"/>
    <w:rsid w:val="009F43A6"/>
    <w:rsid w:val="009F7EF6"/>
    <w:rsid w:val="00A05C6D"/>
    <w:rsid w:val="00A07DAB"/>
    <w:rsid w:val="00A14AB2"/>
    <w:rsid w:val="00A229BE"/>
    <w:rsid w:val="00A3089E"/>
    <w:rsid w:val="00A403DF"/>
    <w:rsid w:val="00A42CF1"/>
    <w:rsid w:val="00A43E36"/>
    <w:rsid w:val="00A663A9"/>
    <w:rsid w:val="00A70BD9"/>
    <w:rsid w:val="00A7100E"/>
    <w:rsid w:val="00A71DDD"/>
    <w:rsid w:val="00A8248D"/>
    <w:rsid w:val="00A84C25"/>
    <w:rsid w:val="00A861D7"/>
    <w:rsid w:val="00AA265A"/>
    <w:rsid w:val="00AB3B03"/>
    <w:rsid w:val="00AB4FE1"/>
    <w:rsid w:val="00AC0021"/>
    <w:rsid w:val="00AC0F08"/>
    <w:rsid w:val="00AC4C01"/>
    <w:rsid w:val="00AD4B3A"/>
    <w:rsid w:val="00AE427C"/>
    <w:rsid w:val="00AE5AEE"/>
    <w:rsid w:val="00AF11C2"/>
    <w:rsid w:val="00B12070"/>
    <w:rsid w:val="00B2318B"/>
    <w:rsid w:val="00B34843"/>
    <w:rsid w:val="00B372B3"/>
    <w:rsid w:val="00B37D8A"/>
    <w:rsid w:val="00B5661C"/>
    <w:rsid w:val="00B643FA"/>
    <w:rsid w:val="00B703F1"/>
    <w:rsid w:val="00B707D1"/>
    <w:rsid w:val="00B70956"/>
    <w:rsid w:val="00B71F83"/>
    <w:rsid w:val="00B749B8"/>
    <w:rsid w:val="00B76B2E"/>
    <w:rsid w:val="00B82B89"/>
    <w:rsid w:val="00B83133"/>
    <w:rsid w:val="00BA0FD1"/>
    <w:rsid w:val="00BA1DEC"/>
    <w:rsid w:val="00BA5856"/>
    <w:rsid w:val="00BA6198"/>
    <w:rsid w:val="00BB24D6"/>
    <w:rsid w:val="00BC16B2"/>
    <w:rsid w:val="00BC72D9"/>
    <w:rsid w:val="00BD0B23"/>
    <w:rsid w:val="00BD1E87"/>
    <w:rsid w:val="00BD2BFF"/>
    <w:rsid w:val="00BE1321"/>
    <w:rsid w:val="00BE5ACF"/>
    <w:rsid w:val="00BF46A8"/>
    <w:rsid w:val="00C06FAA"/>
    <w:rsid w:val="00C10117"/>
    <w:rsid w:val="00C2252B"/>
    <w:rsid w:val="00C253D1"/>
    <w:rsid w:val="00C31CC0"/>
    <w:rsid w:val="00C45E32"/>
    <w:rsid w:val="00C50E83"/>
    <w:rsid w:val="00C5329D"/>
    <w:rsid w:val="00C5382F"/>
    <w:rsid w:val="00C55F1A"/>
    <w:rsid w:val="00C650A5"/>
    <w:rsid w:val="00C77D96"/>
    <w:rsid w:val="00C8227F"/>
    <w:rsid w:val="00C969D8"/>
    <w:rsid w:val="00CA315B"/>
    <w:rsid w:val="00CA482B"/>
    <w:rsid w:val="00CD6E4D"/>
    <w:rsid w:val="00D009E3"/>
    <w:rsid w:val="00D041C7"/>
    <w:rsid w:val="00D137CA"/>
    <w:rsid w:val="00D16014"/>
    <w:rsid w:val="00D17170"/>
    <w:rsid w:val="00D247D0"/>
    <w:rsid w:val="00D31AC3"/>
    <w:rsid w:val="00D456EE"/>
    <w:rsid w:val="00D46A08"/>
    <w:rsid w:val="00D50BB9"/>
    <w:rsid w:val="00D52EE5"/>
    <w:rsid w:val="00D67423"/>
    <w:rsid w:val="00D7658F"/>
    <w:rsid w:val="00D76F1C"/>
    <w:rsid w:val="00D9100A"/>
    <w:rsid w:val="00D916C1"/>
    <w:rsid w:val="00D93EE6"/>
    <w:rsid w:val="00DA2D8E"/>
    <w:rsid w:val="00DA49A8"/>
    <w:rsid w:val="00DB1118"/>
    <w:rsid w:val="00DB714C"/>
    <w:rsid w:val="00DD2860"/>
    <w:rsid w:val="00DE734E"/>
    <w:rsid w:val="00DE7E18"/>
    <w:rsid w:val="00DF2244"/>
    <w:rsid w:val="00DF2BBD"/>
    <w:rsid w:val="00DF2C11"/>
    <w:rsid w:val="00DF6DD2"/>
    <w:rsid w:val="00E07B35"/>
    <w:rsid w:val="00E11420"/>
    <w:rsid w:val="00E114B7"/>
    <w:rsid w:val="00E13450"/>
    <w:rsid w:val="00E33073"/>
    <w:rsid w:val="00E42F70"/>
    <w:rsid w:val="00E436ED"/>
    <w:rsid w:val="00E51AA2"/>
    <w:rsid w:val="00E56438"/>
    <w:rsid w:val="00E70959"/>
    <w:rsid w:val="00E91628"/>
    <w:rsid w:val="00E95CC3"/>
    <w:rsid w:val="00EA5F9C"/>
    <w:rsid w:val="00EB0E68"/>
    <w:rsid w:val="00EB36DD"/>
    <w:rsid w:val="00EB5B52"/>
    <w:rsid w:val="00ED253F"/>
    <w:rsid w:val="00EE2CAE"/>
    <w:rsid w:val="00EF409A"/>
    <w:rsid w:val="00F044B4"/>
    <w:rsid w:val="00F06435"/>
    <w:rsid w:val="00F07BD0"/>
    <w:rsid w:val="00F14472"/>
    <w:rsid w:val="00F2065C"/>
    <w:rsid w:val="00F277EC"/>
    <w:rsid w:val="00F3184F"/>
    <w:rsid w:val="00F37E34"/>
    <w:rsid w:val="00F42904"/>
    <w:rsid w:val="00F43513"/>
    <w:rsid w:val="00F464D0"/>
    <w:rsid w:val="00F50704"/>
    <w:rsid w:val="00F51D90"/>
    <w:rsid w:val="00F544BD"/>
    <w:rsid w:val="00F657DA"/>
    <w:rsid w:val="00F72445"/>
    <w:rsid w:val="00F74900"/>
    <w:rsid w:val="00F74C07"/>
    <w:rsid w:val="00F77848"/>
    <w:rsid w:val="00F81852"/>
    <w:rsid w:val="00F86EA1"/>
    <w:rsid w:val="00F90927"/>
    <w:rsid w:val="00F9095A"/>
    <w:rsid w:val="00F91764"/>
    <w:rsid w:val="00F92201"/>
    <w:rsid w:val="00FA16FE"/>
    <w:rsid w:val="00FB1763"/>
    <w:rsid w:val="00FB7EFD"/>
    <w:rsid w:val="00FD1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AB046B"/>
  <w15:docId w15:val="{0CDC09F9-F84F-421F-BE19-2C52AE59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AD8"/>
    <w:pPr>
      <w:spacing w:after="0" w:line="240" w:lineRule="auto"/>
    </w:pPr>
    <w:rPr>
      <w:rFonts w:ascii="Book Antiqua" w:eastAsia="Times New Roman" w:hAnsi="Book Antiqua" w:cs="Times New Roman"/>
      <w:sz w:val="24"/>
      <w:szCs w:val="24"/>
      <w:lang w:eastAsia="fr-FR"/>
    </w:rPr>
  </w:style>
  <w:style w:type="paragraph" w:styleId="Titre1">
    <w:name w:val="heading 1"/>
    <w:basedOn w:val="Normal"/>
    <w:next w:val="Normal"/>
    <w:link w:val="Titre1Car"/>
    <w:qFormat/>
    <w:rsid w:val="00572AD8"/>
    <w:pPr>
      <w:pageBreakBefore/>
      <w:numPr>
        <w:numId w:val="1"/>
      </w:numPr>
      <w:pBdr>
        <w:top w:val="single" w:sz="8" w:space="1" w:color="808080"/>
        <w:bottom w:val="single" w:sz="8" w:space="1" w:color="808080"/>
      </w:pBdr>
      <w:spacing w:before="360" w:after="120"/>
      <w:ind w:right="425"/>
      <w:jc w:val="both"/>
      <w:outlineLvl w:val="0"/>
    </w:pPr>
    <w:rPr>
      <w:rFonts w:ascii="Arial" w:hAnsi="Arial"/>
      <w:b/>
      <w:caps/>
      <w:sz w:val="36"/>
      <w:szCs w:val="20"/>
    </w:rPr>
  </w:style>
  <w:style w:type="paragraph" w:styleId="Titre2">
    <w:name w:val="heading 2"/>
    <w:basedOn w:val="Normal"/>
    <w:next w:val="Normal"/>
    <w:link w:val="Titre2Car"/>
    <w:qFormat/>
    <w:rsid w:val="00572AD8"/>
    <w:pPr>
      <w:numPr>
        <w:ilvl w:val="1"/>
        <w:numId w:val="1"/>
      </w:numPr>
      <w:spacing w:before="360" w:after="120"/>
      <w:ind w:right="425"/>
      <w:jc w:val="both"/>
      <w:outlineLvl w:val="1"/>
    </w:pPr>
    <w:rPr>
      <w:rFonts w:ascii="Arial" w:hAnsi="Arial"/>
      <w:b/>
      <w:caps/>
      <w:sz w:val="28"/>
      <w:szCs w:val="20"/>
    </w:rPr>
  </w:style>
  <w:style w:type="paragraph" w:styleId="Titre3">
    <w:name w:val="heading 3"/>
    <w:basedOn w:val="Normal"/>
    <w:next w:val="Normal"/>
    <w:link w:val="Titre3Car"/>
    <w:uiPriority w:val="9"/>
    <w:unhideWhenUsed/>
    <w:qFormat/>
    <w:rsid w:val="004D7AFE"/>
    <w:pPr>
      <w:keepNext/>
      <w:keepLines/>
      <w:spacing w:before="200"/>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572AD8"/>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572AD8"/>
    <w:pPr>
      <w:numPr>
        <w:ilvl w:val="4"/>
        <w:numId w:val="1"/>
      </w:numPr>
      <w:jc w:val="both"/>
      <w:outlineLvl w:val="4"/>
    </w:pPr>
    <w:rPr>
      <w:b/>
      <w:szCs w:val="20"/>
    </w:rPr>
  </w:style>
  <w:style w:type="paragraph" w:styleId="Titre6">
    <w:name w:val="heading 6"/>
    <w:basedOn w:val="Normal"/>
    <w:next w:val="Normal"/>
    <w:link w:val="Titre6Car"/>
    <w:qFormat/>
    <w:rsid w:val="00572AD8"/>
    <w:pPr>
      <w:keepNext/>
      <w:numPr>
        <w:ilvl w:val="5"/>
        <w:numId w:val="1"/>
      </w:numPr>
      <w:jc w:val="center"/>
      <w:outlineLvl w:val="5"/>
    </w:pPr>
    <w:rPr>
      <w:b/>
      <w:bCs/>
      <w:szCs w:val="20"/>
    </w:rPr>
  </w:style>
  <w:style w:type="paragraph" w:styleId="Titre7">
    <w:name w:val="heading 7"/>
    <w:basedOn w:val="Normal"/>
    <w:next w:val="Normal"/>
    <w:link w:val="Titre7Car"/>
    <w:qFormat/>
    <w:rsid w:val="00572AD8"/>
    <w:pPr>
      <w:keepNext/>
      <w:numPr>
        <w:ilvl w:val="6"/>
        <w:numId w:val="1"/>
      </w:numPr>
      <w:ind w:left="567"/>
      <w:jc w:val="center"/>
      <w:outlineLvl w:val="6"/>
    </w:pPr>
    <w:rPr>
      <w:b/>
      <w:bCs/>
      <w:color w:val="FF0000"/>
      <w:szCs w:val="20"/>
    </w:rPr>
  </w:style>
  <w:style w:type="paragraph" w:styleId="Titre8">
    <w:name w:val="heading 8"/>
    <w:basedOn w:val="Normal"/>
    <w:next w:val="Normal"/>
    <w:link w:val="Titre8Car"/>
    <w:qFormat/>
    <w:rsid w:val="00572AD8"/>
    <w:pPr>
      <w:numPr>
        <w:ilvl w:val="7"/>
        <w:numId w:val="1"/>
      </w:numPr>
      <w:spacing w:before="240" w:after="60"/>
      <w:ind w:left="5670" w:right="425"/>
      <w:jc w:val="both"/>
      <w:outlineLvl w:val="7"/>
    </w:pPr>
    <w:rPr>
      <w:rFonts w:ascii="Arial" w:hAnsi="Arial"/>
      <w:i/>
      <w:szCs w:val="20"/>
    </w:rPr>
  </w:style>
  <w:style w:type="paragraph" w:styleId="Titre9">
    <w:name w:val="heading 9"/>
    <w:basedOn w:val="Normal"/>
    <w:next w:val="Normal"/>
    <w:link w:val="Titre9Car"/>
    <w:qFormat/>
    <w:rsid w:val="00572AD8"/>
    <w:pPr>
      <w:numPr>
        <w:ilvl w:val="8"/>
        <w:numId w:val="1"/>
      </w:numPr>
      <w:spacing w:before="240" w:after="60"/>
      <w:ind w:left="5670" w:right="425"/>
      <w:jc w:val="both"/>
      <w:outlineLvl w:val="8"/>
    </w:pPr>
    <w:rPr>
      <w:rFonts w:ascii="Arial" w:hAnsi="Arial"/>
      <w:i/>
      <w:sz w:val="1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72AD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572AD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572AD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572AD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572AD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572AD8"/>
    <w:rPr>
      <w:rFonts w:ascii="Arial" w:eastAsia="Times New Roman" w:hAnsi="Arial" w:cs="Times New Roman"/>
      <w:i/>
      <w:sz w:val="24"/>
      <w:szCs w:val="20"/>
      <w:lang w:eastAsia="fr-FR"/>
    </w:rPr>
  </w:style>
  <w:style w:type="character" w:customStyle="1" w:styleId="Titre9Car">
    <w:name w:val="Titre 9 Car"/>
    <w:basedOn w:val="Policepardfaut"/>
    <w:link w:val="Titre9"/>
    <w:rsid w:val="00572AD8"/>
    <w:rPr>
      <w:rFonts w:ascii="Arial" w:eastAsia="Times New Roman" w:hAnsi="Arial" w:cs="Times New Roman"/>
      <w:i/>
      <w:sz w:val="18"/>
      <w:szCs w:val="20"/>
      <w:lang w:eastAsia="fr-FR"/>
    </w:rPr>
  </w:style>
  <w:style w:type="paragraph" w:styleId="Paragraphedeliste">
    <w:name w:val="List Paragraph"/>
    <w:basedOn w:val="Normal"/>
    <w:uiPriority w:val="34"/>
    <w:qFormat/>
    <w:rsid w:val="00572AD8"/>
    <w:pPr>
      <w:ind w:left="720"/>
      <w:contextualSpacing/>
    </w:pPr>
  </w:style>
  <w:style w:type="character" w:customStyle="1" w:styleId="Titre3Car">
    <w:name w:val="Titre 3 Car"/>
    <w:basedOn w:val="Policepardfaut"/>
    <w:link w:val="Titre3"/>
    <w:uiPriority w:val="9"/>
    <w:rsid w:val="004D7AFE"/>
    <w:rPr>
      <w:rFonts w:asciiTheme="majorHAnsi" w:eastAsiaTheme="majorEastAsia" w:hAnsiTheme="majorHAnsi" w:cstheme="majorBidi"/>
      <w:b/>
      <w:bCs/>
      <w:color w:val="4F81BD" w:themeColor="accent1"/>
      <w:sz w:val="28"/>
      <w:szCs w:val="24"/>
      <w:lang w:eastAsia="fr-FR"/>
    </w:rPr>
  </w:style>
  <w:style w:type="character" w:customStyle="1" w:styleId="Titre4Car">
    <w:name w:val="Titre 4 Car"/>
    <w:basedOn w:val="Policepardfaut"/>
    <w:link w:val="Titre4"/>
    <w:uiPriority w:val="9"/>
    <w:rsid w:val="00572AD8"/>
    <w:rPr>
      <w:rFonts w:asciiTheme="majorHAnsi" w:eastAsiaTheme="majorEastAsia" w:hAnsiTheme="majorHAnsi" w:cstheme="majorBidi"/>
      <w:b/>
      <w:bCs/>
      <w:i/>
      <w:iCs/>
      <w:color w:val="4F81BD" w:themeColor="accent1"/>
      <w:sz w:val="24"/>
      <w:szCs w:val="24"/>
      <w:lang w:eastAsia="fr-FR"/>
    </w:rPr>
  </w:style>
  <w:style w:type="paragraph" w:styleId="Sous-titre">
    <w:name w:val="Subtitle"/>
    <w:basedOn w:val="Normal"/>
    <w:next w:val="Normal"/>
    <w:link w:val="Sous-titreCar"/>
    <w:uiPriority w:val="11"/>
    <w:qFormat/>
    <w:rsid w:val="00572AD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72AD8"/>
    <w:rPr>
      <w:rFonts w:asciiTheme="majorHAnsi" w:eastAsiaTheme="majorEastAsia" w:hAnsiTheme="majorHAnsi" w:cstheme="majorBidi"/>
      <w:i/>
      <w:iCs/>
      <w:color w:val="4F81BD" w:themeColor="accent1"/>
      <w:spacing w:val="15"/>
      <w:sz w:val="24"/>
      <w:szCs w:val="24"/>
      <w:lang w:eastAsia="fr-FR"/>
    </w:rPr>
  </w:style>
  <w:style w:type="paragraph" w:styleId="En-ttedetabledesmatires">
    <w:name w:val="TOC Heading"/>
    <w:basedOn w:val="Titre1"/>
    <w:next w:val="Normal"/>
    <w:uiPriority w:val="39"/>
    <w:semiHidden/>
    <w:unhideWhenUsed/>
    <w:qFormat/>
    <w:rsid w:val="00845EEE"/>
    <w:pPr>
      <w:keepNext/>
      <w:keepLines/>
      <w:pageBreakBefore w:val="0"/>
      <w:numPr>
        <w:numId w:val="0"/>
      </w:numPr>
      <w:pBdr>
        <w:top w:val="none" w:sz="0" w:space="0" w:color="auto"/>
        <w:bottom w:val="none" w:sz="0" w:space="0" w:color="auto"/>
      </w:pBdr>
      <w:spacing w:before="480" w:after="0" w:line="276" w:lineRule="auto"/>
      <w:ind w:right="0"/>
      <w:jc w:val="left"/>
      <w:outlineLvl w:val="9"/>
    </w:pPr>
    <w:rPr>
      <w:rFonts w:asciiTheme="majorHAnsi" w:eastAsiaTheme="majorEastAsia" w:hAnsiTheme="majorHAnsi" w:cstheme="majorBidi"/>
      <w:bCs/>
      <w:caps w:val="0"/>
      <w:color w:val="365F91" w:themeColor="accent1" w:themeShade="BF"/>
      <w:sz w:val="28"/>
      <w:szCs w:val="28"/>
    </w:rPr>
  </w:style>
  <w:style w:type="paragraph" w:styleId="TM1">
    <w:name w:val="toc 1"/>
    <w:basedOn w:val="Normal"/>
    <w:next w:val="Normal"/>
    <w:autoRedefine/>
    <w:uiPriority w:val="39"/>
    <w:unhideWhenUsed/>
    <w:rsid w:val="00845EEE"/>
    <w:pPr>
      <w:spacing w:after="100"/>
    </w:pPr>
  </w:style>
  <w:style w:type="paragraph" w:styleId="TM2">
    <w:name w:val="toc 2"/>
    <w:basedOn w:val="Normal"/>
    <w:next w:val="Normal"/>
    <w:autoRedefine/>
    <w:uiPriority w:val="39"/>
    <w:unhideWhenUsed/>
    <w:rsid w:val="00845EEE"/>
    <w:pPr>
      <w:spacing w:after="100"/>
      <w:ind w:left="240"/>
    </w:pPr>
  </w:style>
  <w:style w:type="paragraph" w:styleId="TM3">
    <w:name w:val="toc 3"/>
    <w:basedOn w:val="Normal"/>
    <w:next w:val="Normal"/>
    <w:autoRedefine/>
    <w:uiPriority w:val="39"/>
    <w:unhideWhenUsed/>
    <w:rsid w:val="00845EEE"/>
    <w:pPr>
      <w:spacing w:after="100"/>
      <w:ind w:left="480"/>
    </w:pPr>
  </w:style>
  <w:style w:type="character" w:styleId="Lienhypertexte">
    <w:name w:val="Hyperlink"/>
    <w:basedOn w:val="Policepardfaut"/>
    <w:uiPriority w:val="99"/>
    <w:unhideWhenUsed/>
    <w:rsid w:val="00845EEE"/>
    <w:rPr>
      <w:color w:val="0000FF" w:themeColor="hyperlink"/>
      <w:u w:val="single"/>
    </w:rPr>
  </w:style>
  <w:style w:type="paragraph" w:styleId="Textedebulles">
    <w:name w:val="Balloon Text"/>
    <w:basedOn w:val="Normal"/>
    <w:link w:val="TextedebullesCar"/>
    <w:uiPriority w:val="99"/>
    <w:semiHidden/>
    <w:unhideWhenUsed/>
    <w:rsid w:val="00845EEE"/>
    <w:rPr>
      <w:rFonts w:ascii="Tahoma" w:hAnsi="Tahoma" w:cs="Tahoma"/>
      <w:sz w:val="16"/>
      <w:szCs w:val="16"/>
    </w:rPr>
  </w:style>
  <w:style w:type="character" w:customStyle="1" w:styleId="TextedebullesCar">
    <w:name w:val="Texte de bulles Car"/>
    <w:basedOn w:val="Policepardfaut"/>
    <w:link w:val="Textedebulles"/>
    <w:uiPriority w:val="99"/>
    <w:semiHidden/>
    <w:rsid w:val="00845EEE"/>
    <w:rPr>
      <w:rFonts w:ascii="Tahoma" w:eastAsia="Times New Roman" w:hAnsi="Tahoma" w:cs="Tahoma"/>
      <w:sz w:val="16"/>
      <w:szCs w:val="16"/>
      <w:lang w:eastAsia="fr-FR"/>
    </w:rPr>
  </w:style>
  <w:style w:type="paragraph" w:styleId="TM4">
    <w:name w:val="toc 4"/>
    <w:basedOn w:val="Normal"/>
    <w:next w:val="Normal"/>
    <w:autoRedefine/>
    <w:uiPriority w:val="39"/>
    <w:unhideWhenUsed/>
    <w:rsid w:val="00845EEE"/>
    <w:pPr>
      <w:spacing w:after="100"/>
      <w:ind w:left="720"/>
    </w:pPr>
  </w:style>
  <w:style w:type="table" w:styleId="Listeclaire-Accent1">
    <w:name w:val="Light List Accent 1"/>
    <w:basedOn w:val="TableauNormal"/>
    <w:uiPriority w:val="61"/>
    <w:rsid w:val="004D7A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DB714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ansinterligne">
    <w:name w:val="No Spacing"/>
    <w:basedOn w:val="Normal"/>
    <w:uiPriority w:val="1"/>
    <w:qFormat/>
    <w:rsid w:val="00DB714C"/>
    <w:rPr>
      <w:rFonts w:asciiTheme="minorHAnsi" w:eastAsiaTheme="minorHAnsi" w:hAnsiTheme="minorHAnsi" w:cstheme="minorBidi"/>
      <w:b/>
      <w:bCs/>
      <w:color w:val="191970"/>
      <w:sz w:val="22"/>
      <w:szCs w:val="22"/>
      <w:lang w:eastAsia="en-US"/>
    </w:rPr>
  </w:style>
  <w:style w:type="table" w:styleId="Grilledutableau">
    <w:name w:val="Table Grid"/>
    <w:basedOn w:val="TableauNormal"/>
    <w:uiPriority w:val="59"/>
    <w:rsid w:val="00D0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F409A"/>
    <w:pPr>
      <w:tabs>
        <w:tab w:val="center" w:pos="4536"/>
        <w:tab w:val="right" w:pos="9072"/>
      </w:tabs>
    </w:pPr>
  </w:style>
  <w:style w:type="character" w:customStyle="1" w:styleId="En-tteCar">
    <w:name w:val="En-tête Car"/>
    <w:basedOn w:val="Policepardfaut"/>
    <w:link w:val="En-tte"/>
    <w:uiPriority w:val="99"/>
    <w:rsid w:val="00EF409A"/>
    <w:rPr>
      <w:rFonts w:ascii="Book Antiqua" w:eastAsia="Times New Roman" w:hAnsi="Book Antiqua" w:cs="Times New Roman"/>
      <w:sz w:val="24"/>
      <w:szCs w:val="24"/>
      <w:lang w:eastAsia="fr-FR"/>
    </w:rPr>
  </w:style>
  <w:style w:type="paragraph" w:styleId="Pieddepage">
    <w:name w:val="footer"/>
    <w:basedOn w:val="Normal"/>
    <w:link w:val="PieddepageCar"/>
    <w:uiPriority w:val="99"/>
    <w:unhideWhenUsed/>
    <w:rsid w:val="00EF409A"/>
    <w:pPr>
      <w:tabs>
        <w:tab w:val="center" w:pos="4536"/>
        <w:tab w:val="right" w:pos="9072"/>
      </w:tabs>
    </w:pPr>
  </w:style>
  <w:style w:type="character" w:customStyle="1" w:styleId="PieddepageCar">
    <w:name w:val="Pied de page Car"/>
    <w:basedOn w:val="Policepardfaut"/>
    <w:link w:val="Pieddepage"/>
    <w:uiPriority w:val="99"/>
    <w:rsid w:val="00EF409A"/>
    <w:rPr>
      <w:rFonts w:ascii="Book Antiqua" w:eastAsia="Times New Roman" w:hAnsi="Book Antiqua" w:cs="Times New Roman"/>
      <w:sz w:val="24"/>
      <w:szCs w:val="24"/>
      <w:lang w:eastAsia="fr-FR"/>
    </w:rPr>
  </w:style>
  <w:style w:type="character" w:styleId="Emphaseple">
    <w:name w:val="Subtle Emphasis"/>
    <w:basedOn w:val="Policepardfaut"/>
    <w:uiPriority w:val="19"/>
    <w:qFormat/>
    <w:rsid w:val="005718F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435B16-867E-344B-A7FC-D955C2290156}"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fr-FR"/>
        </a:p>
      </dgm:t>
    </dgm:pt>
    <dgm:pt modelId="{B3E86B23-F44C-4845-9CAD-24C0E1C801B0}">
      <dgm:prSet/>
      <dgm:spPr/>
      <dgm:t>
        <a:bodyPr/>
        <a:lstStyle/>
        <a:p>
          <a:r>
            <a:rPr lang="fr-FR"/>
            <a:t>Process</a:t>
          </a:r>
        </a:p>
      </dgm:t>
    </dgm:pt>
    <dgm:pt modelId="{C95D7A61-B0E1-0A46-A0DA-58585DF68400}" type="parTrans" cxnId="{972D49FF-C1CF-DE4C-B03D-36D89C89FA19}">
      <dgm:prSet/>
      <dgm:spPr/>
      <dgm:t>
        <a:bodyPr/>
        <a:lstStyle/>
        <a:p>
          <a:endParaRPr lang="fr-FR"/>
        </a:p>
      </dgm:t>
    </dgm:pt>
    <dgm:pt modelId="{8A681377-F574-3F49-B2E7-81CE631F681C}" type="sibTrans" cxnId="{972D49FF-C1CF-DE4C-B03D-36D89C89FA19}">
      <dgm:prSet/>
      <dgm:spPr/>
      <dgm:t>
        <a:bodyPr/>
        <a:lstStyle/>
        <a:p>
          <a:endParaRPr lang="fr-FR"/>
        </a:p>
      </dgm:t>
    </dgm:pt>
    <dgm:pt modelId="{F5E05DB4-40C5-9E4E-B548-BEA7414EC0DD}">
      <dgm:prSet/>
      <dgm:spPr/>
      <dgm:t>
        <a:bodyPr/>
        <a:lstStyle/>
        <a:p>
          <a:r>
            <a:rPr lang="fr-FR"/>
            <a:t>Operation</a:t>
          </a:r>
        </a:p>
      </dgm:t>
    </dgm:pt>
    <dgm:pt modelId="{0CE3E2C2-384F-0644-82B8-7FB46858CFD6}" type="parTrans" cxnId="{F6268AA2-A19C-6843-BC39-4645B3FAADA0}">
      <dgm:prSet/>
      <dgm:spPr/>
      <dgm:t>
        <a:bodyPr/>
        <a:lstStyle/>
        <a:p>
          <a:endParaRPr lang="fr-FR"/>
        </a:p>
      </dgm:t>
    </dgm:pt>
    <dgm:pt modelId="{CD627EE3-49E2-9446-BE03-9DB122CECA09}" type="sibTrans" cxnId="{F6268AA2-A19C-6843-BC39-4645B3FAADA0}">
      <dgm:prSet/>
      <dgm:spPr/>
      <dgm:t>
        <a:bodyPr/>
        <a:lstStyle/>
        <a:p>
          <a:endParaRPr lang="fr-FR"/>
        </a:p>
      </dgm:t>
    </dgm:pt>
    <dgm:pt modelId="{49DEF5AD-A28D-3840-B1CA-515E2ECA338E}">
      <dgm:prSet/>
      <dgm:spPr/>
      <dgm:t>
        <a:bodyPr/>
        <a:lstStyle/>
        <a:p>
          <a:r>
            <a:rPr lang="fr-FR"/>
            <a:t>Ligne</a:t>
          </a:r>
        </a:p>
      </dgm:t>
    </dgm:pt>
    <dgm:pt modelId="{AE2408FB-2E63-5445-987D-8B47BF8A556E}" type="parTrans" cxnId="{541942EA-FE58-B842-94BA-7A5AC888CEC3}">
      <dgm:prSet/>
      <dgm:spPr/>
      <dgm:t>
        <a:bodyPr/>
        <a:lstStyle/>
        <a:p>
          <a:endParaRPr lang="fr-FR"/>
        </a:p>
      </dgm:t>
    </dgm:pt>
    <dgm:pt modelId="{0210C33F-9B64-CD44-9493-17D8AE747F9C}" type="sibTrans" cxnId="{541942EA-FE58-B842-94BA-7A5AC888CEC3}">
      <dgm:prSet/>
      <dgm:spPr/>
      <dgm:t>
        <a:bodyPr/>
        <a:lstStyle/>
        <a:p>
          <a:endParaRPr lang="fr-FR"/>
        </a:p>
      </dgm:t>
    </dgm:pt>
    <dgm:pt modelId="{E9F1E346-C23F-8E4D-95F4-0A603BC6DA1E}">
      <dgm:prSet/>
      <dgm:spPr/>
      <dgm:t>
        <a:bodyPr/>
        <a:lstStyle/>
        <a:p>
          <a:r>
            <a:rPr lang="fr-FR"/>
            <a:t>Station</a:t>
          </a:r>
        </a:p>
      </dgm:t>
    </dgm:pt>
    <dgm:pt modelId="{5F9860A7-99F7-614F-BAF2-65B9A7717A91}" type="parTrans" cxnId="{E2116249-4A59-174C-99DA-9B6991EC61D9}">
      <dgm:prSet/>
      <dgm:spPr/>
      <dgm:t>
        <a:bodyPr/>
        <a:lstStyle/>
        <a:p>
          <a:endParaRPr lang="fr-FR"/>
        </a:p>
      </dgm:t>
    </dgm:pt>
    <dgm:pt modelId="{992E7272-6E3F-C149-AF8A-E03AF3FDBB40}" type="sibTrans" cxnId="{E2116249-4A59-174C-99DA-9B6991EC61D9}">
      <dgm:prSet/>
      <dgm:spPr/>
      <dgm:t>
        <a:bodyPr/>
        <a:lstStyle/>
        <a:p>
          <a:endParaRPr lang="fr-FR"/>
        </a:p>
      </dgm:t>
    </dgm:pt>
    <dgm:pt modelId="{7FB8EE37-E31D-4B49-A152-B9052357A0A0}">
      <dgm:prSet/>
      <dgm:spPr/>
      <dgm:t>
        <a:bodyPr/>
        <a:lstStyle/>
        <a:p>
          <a:r>
            <a:rPr lang="fr-FR"/>
            <a:t>Fonctions de service</a:t>
          </a:r>
        </a:p>
      </dgm:t>
    </dgm:pt>
    <dgm:pt modelId="{2422AF17-3CE6-CE47-9E24-BC5CFD4A4F5B}" type="parTrans" cxnId="{4D4E5DE6-3A99-E243-85CC-5E6C4ACEDCFA}">
      <dgm:prSet/>
      <dgm:spPr/>
      <dgm:t>
        <a:bodyPr/>
        <a:lstStyle/>
        <a:p>
          <a:endParaRPr lang="fr-FR"/>
        </a:p>
      </dgm:t>
    </dgm:pt>
    <dgm:pt modelId="{88B1B77C-FF02-204E-B887-E21D7FE571F3}" type="sibTrans" cxnId="{4D4E5DE6-3A99-E243-85CC-5E6C4ACEDCFA}">
      <dgm:prSet/>
      <dgm:spPr/>
      <dgm:t>
        <a:bodyPr/>
        <a:lstStyle/>
        <a:p>
          <a:endParaRPr lang="fr-FR"/>
        </a:p>
      </dgm:t>
    </dgm:pt>
    <dgm:pt modelId="{42DD0F22-6B79-6A40-9402-1A6931E1C977}">
      <dgm:prSet/>
      <dgm:spPr/>
      <dgm:t>
        <a:bodyPr/>
        <a:lstStyle/>
        <a:p>
          <a:r>
            <a:rPr lang="fr-FR"/>
            <a:t>Fiche reférence</a:t>
          </a:r>
        </a:p>
      </dgm:t>
    </dgm:pt>
    <dgm:pt modelId="{8406A001-009B-B649-8887-9430A5A106F6}" type="parTrans" cxnId="{C58BFA21-5294-C246-BFC0-6B0362561359}">
      <dgm:prSet/>
      <dgm:spPr/>
      <dgm:t>
        <a:bodyPr/>
        <a:lstStyle/>
        <a:p>
          <a:endParaRPr lang="fr-FR"/>
        </a:p>
      </dgm:t>
    </dgm:pt>
    <dgm:pt modelId="{145BACD6-06D8-4749-B451-27172BD737E2}" type="sibTrans" cxnId="{C58BFA21-5294-C246-BFC0-6B0362561359}">
      <dgm:prSet/>
      <dgm:spPr/>
      <dgm:t>
        <a:bodyPr/>
        <a:lstStyle/>
        <a:p>
          <a:endParaRPr lang="fr-FR"/>
        </a:p>
      </dgm:t>
    </dgm:pt>
    <dgm:pt modelId="{2FB37993-609F-3148-B885-4270F2324383}">
      <dgm:prSet/>
      <dgm:spPr/>
      <dgm:t>
        <a:bodyPr/>
        <a:lstStyle/>
        <a:p>
          <a:r>
            <a:rPr lang="fr-FR"/>
            <a:t>Fiche produit</a:t>
          </a:r>
        </a:p>
      </dgm:t>
    </dgm:pt>
    <dgm:pt modelId="{C19EF8E4-FAB2-1F4D-AE72-8958F99307F7}" type="parTrans" cxnId="{28166E2D-9146-2A4D-AC83-31A0EF6E2661}">
      <dgm:prSet/>
      <dgm:spPr/>
      <dgm:t>
        <a:bodyPr/>
        <a:lstStyle/>
        <a:p>
          <a:endParaRPr lang="fr-FR"/>
        </a:p>
      </dgm:t>
    </dgm:pt>
    <dgm:pt modelId="{8CAF2CD4-C725-6D41-BE67-F19C86E4444C}" type="sibTrans" cxnId="{28166E2D-9146-2A4D-AC83-31A0EF6E2661}">
      <dgm:prSet/>
      <dgm:spPr/>
      <dgm:t>
        <a:bodyPr/>
        <a:lstStyle/>
        <a:p>
          <a:endParaRPr lang="fr-FR"/>
        </a:p>
      </dgm:t>
    </dgm:pt>
    <dgm:pt modelId="{3855A269-241B-D24E-B65F-03E63A646881}">
      <dgm:prSet/>
      <dgm:spPr/>
      <dgm:t>
        <a:bodyPr/>
        <a:lstStyle/>
        <a:p>
          <a:r>
            <a:rPr lang="fr-FR"/>
            <a:t>Fichier texte</a:t>
          </a:r>
        </a:p>
      </dgm:t>
    </dgm:pt>
    <dgm:pt modelId="{1A1AC133-A2DE-CE4D-ADF6-12FB43EE62D5}" type="parTrans" cxnId="{1611183F-5B0B-8F4B-95D0-19072566FE85}">
      <dgm:prSet/>
      <dgm:spPr/>
      <dgm:t>
        <a:bodyPr/>
        <a:lstStyle/>
        <a:p>
          <a:endParaRPr lang="fr-FR"/>
        </a:p>
      </dgm:t>
    </dgm:pt>
    <dgm:pt modelId="{73755A8A-B734-AF4B-AC02-F10BE189A1C8}" type="sibTrans" cxnId="{1611183F-5B0B-8F4B-95D0-19072566FE85}">
      <dgm:prSet/>
      <dgm:spPr/>
      <dgm:t>
        <a:bodyPr/>
        <a:lstStyle/>
        <a:p>
          <a:endParaRPr lang="fr-FR"/>
        </a:p>
      </dgm:t>
    </dgm:pt>
    <dgm:pt modelId="{22C0100A-48BF-1B4F-82B0-9BE168060305}">
      <dgm:prSet/>
      <dgm:spPr/>
      <dgm:t>
        <a:bodyPr/>
        <a:lstStyle/>
        <a:p>
          <a:r>
            <a:rPr lang="fr-FR"/>
            <a:t>Fiche palette</a:t>
          </a:r>
        </a:p>
      </dgm:t>
    </dgm:pt>
    <dgm:pt modelId="{CF1CA138-0DC7-8948-B247-0DC21D66E025}" type="parTrans" cxnId="{7909A4DB-BCE9-B047-8829-935E2E8AF779}">
      <dgm:prSet/>
      <dgm:spPr/>
      <dgm:t>
        <a:bodyPr/>
        <a:lstStyle/>
        <a:p>
          <a:endParaRPr lang="fr-FR"/>
        </a:p>
      </dgm:t>
    </dgm:pt>
    <dgm:pt modelId="{A8BB6C33-CFC4-B743-8878-6780C38CCCA6}" type="sibTrans" cxnId="{7909A4DB-BCE9-B047-8829-935E2E8AF779}">
      <dgm:prSet/>
      <dgm:spPr/>
      <dgm:t>
        <a:bodyPr/>
        <a:lstStyle/>
        <a:p>
          <a:endParaRPr lang="fr-FR"/>
        </a:p>
      </dgm:t>
    </dgm:pt>
    <dgm:pt modelId="{2B651030-C973-EA4A-AB84-D2D027366A5F}">
      <dgm:prSet/>
      <dgm:spPr/>
      <dgm:t>
        <a:bodyPr/>
        <a:lstStyle/>
        <a:p>
          <a:r>
            <a:rPr lang="fr-FR"/>
            <a:t>Fiche Service</a:t>
          </a:r>
        </a:p>
      </dgm:t>
    </dgm:pt>
    <dgm:pt modelId="{10DEE27B-67D4-7D4E-9556-87FA632B09D1}" type="parTrans" cxnId="{2E59A95B-2070-C044-94D5-24DCB6B0C9A1}">
      <dgm:prSet/>
      <dgm:spPr/>
      <dgm:t>
        <a:bodyPr/>
        <a:lstStyle/>
        <a:p>
          <a:endParaRPr lang="fr-FR"/>
        </a:p>
      </dgm:t>
    </dgm:pt>
    <dgm:pt modelId="{B61E156F-B790-164A-817A-B6C81A18F46F}" type="sibTrans" cxnId="{2E59A95B-2070-C044-94D5-24DCB6B0C9A1}">
      <dgm:prSet/>
      <dgm:spPr/>
      <dgm:t>
        <a:bodyPr/>
        <a:lstStyle/>
        <a:p>
          <a:endParaRPr lang="fr-FR"/>
        </a:p>
      </dgm:t>
    </dgm:pt>
    <dgm:pt modelId="{51F2A88C-64C6-7E4F-B46B-C1BF0493E96A}">
      <dgm:prSet/>
      <dgm:spPr/>
      <dgm:t>
        <a:bodyPr/>
        <a:lstStyle/>
        <a:p>
          <a:r>
            <a:rPr lang="fr-FR"/>
            <a:t>Défaut produit</a:t>
          </a:r>
        </a:p>
      </dgm:t>
    </dgm:pt>
    <dgm:pt modelId="{FF697101-4967-C447-ACD4-208F5A6C8135}" type="parTrans" cxnId="{0665D979-E662-8248-A9BB-6C65CF934711}">
      <dgm:prSet/>
      <dgm:spPr/>
      <dgm:t>
        <a:bodyPr/>
        <a:lstStyle/>
        <a:p>
          <a:endParaRPr lang="fr-FR"/>
        </a:p>
      </dgm:t>
    </dgm:pt>
    <dgm:pt modelId="{44F4CE28-8A13-F941-B39C-32C2A3247FAF}" type="sibTrans" cxnId="{0665D979-E662-8248-A9BB-6C65CF934711}">
      <dgm:prSet/>
      <dgm:spPr/>
      <dgm:t>
        <a:bodyPr/>
        <a:lstStyle/>
        <a:p>
          <a:endParaRPr lang="fr-FR"/>
        </a:p>
      </dgm:t>
    </dgm:pt>
    <dgm:pt modelId="{34A1C7DB-004C-6D45-9B6C-10DA69E820D9}">
      <dgm:prSet/>
      <dgm:spPr/>
      <dgm:t>
        <a:bodyPr/>
        <a:lstStyle/>
        <a:p>
          <a:r>
            <a:rPr lang="fr-FR"/>
            <a:t>Défaut process</a:t>
          </a:r>
        </a:p>
      </dgm:t>
    </dgm:pt>
    <dgm:pt modelId="{5673D187-BDF3-9E46-B0B8-9054BA310561}" type="parTrans" cxnId="{480690F2-1705-D849-B0B2-6D06AD044948}">
      <dgm:prSet/>
      <dgm:spPr/>
      <dgm:t>
        <a:bodyPr/>
        <a:lstStyle/>
        <a:p>
          <a:endParaRPr lang="fr-FR"/>
        </a:p>
      </dgm:t>
    </dgm:pt>
    <dgm:pt modelId="{6EEC797E-9E56-CD46-8CE8-7161BF424EE1}" type="sibTrans" cxnId="{480690F2-1705-D849-B0B2-6D06AD044948}">
      <dgm:prSet/>
      <dgm:spPr/>
      <dgm:t>
        <a:bodyPr/>
        <a:lstStyle/>
        <a:p>
          <a:endParaRPr lang="fr-FR"/>
        </a:p>
      </dgm:t>
    </dgm:pt>
    <dgm:pt modelId="{6BB3B51E-4F7F-EB48-83E0-A7A3EFD54068}">
      <dgm:prSet/>
      <dgm:spPr/>
      <dgm:t>
        <a:bodyPr/>
        <a:lstStyle/>
        <a:p>
          <a:r>
            <a:rPr lang="fr-FR"/>
            <a:t>Paramètre famille</a:t>
          </a:r>
        </a:p>
      </dgm:t>
    </dgm:pt>
    <dgm:pt modelId="{6F4CA640-4151-F945-8B9D-E91620422B6A}" type="parTrans" cxnId="{71EB10D0-5CAE-0346-8C44-96543133DD17}">
      <dgm:prSet/>
      <dgm:spPr/>
      <dgm:t>
        <a:bodyPr/>
        <a:lstStyle/>
        <a:p>
          <a:endParaRPr lang="fr-FR"/>
        </a:p>
      </dgm:t>
    </dgm:pt>
    <dgm:pt modelId="{B6D17A00-05EC-B941-B862-1311D0470D58}" type="sibTrans" cxnId="{71EB10D0-5CAE-0346-8C44-96543133DD17}">
      <dgm:prSet/>
      <dgm:spPr/>
      <dgm:t>
        <a:bodyPr/>
        <a:lstStyle/>
        <a:p>
          <a:endParaRPr lang="fr-FR"/>
        </a:p>
      </dgm:t>
    </dgm:pt>
    <dgm:pt modelId="{35981E3D-738D-F447-9C77-9C72744CAFDA}">
      <dgm:prSet/>
      <dgm:spPr/>
      <dgm:t>
        <a:bodyPr/>
        <a:lstStyle/>
        <a:p>
          <a:r>
            <a:rPr lang="fr-FR"/>
            <a:t>Paramètre</a:t>
          </a:r>
        </a:p>
      </dgm:t>
    </dgm:pt>
    <dgm:pt modelId="{B77D6FC7-2E9E-DA4A-A4F1-1440F4EF642D}" type="parTrans" cxnId="{945EEF7C-0EDC-EB4B-9B16-57CD1AE712A4}">
      <dgm:prSet/>
      <dgm:spPr/>
      <dgm:t>
        <a:bodyPr/>
        <a:lstStyle/>
        <a:p>
          <a:endParaRPr lang="fr-FR"/>
        </a:p>
      </dgm:t>
    </dgm:pt>
    <dgm:pt modelId="{F71B9E55-B95A-7146-BB3E-3BBA18FF3F44}" type="sibTrans" cxnId="{945EEF7C-0EDC-EB4B-9B16-57CD1AE712A4}">
      <dgm:prSet/>
      <dgm:spPr/>
      <dgm:t>
        <a:bodyPr/>
        <a:lstStyle/>
        <a:p>
          <a:endParaRPr lang="fr-FR"/>
        </a:p>
      </dgm:t>
    </dgm:pt>
    <dgm:pt modelId="{37509409-A060-9043-AE4F-97399087B78F}">
      <dgm:prSet/>
      <dgm:spPr/>
      <dgm:t>
        <a:bodyPr/>
        <a:lstStyle/>
        <a:p>
          <a:r>
            <a:rPr lang="fr-FR"/>
            <a:t>Tracabilité</a:t>
          </a:r>
        </a:p>
      </dgm:t>
    </dgm:pt>
    <dgm:pt modelId="{43DAAF8E-D264-A74D-A7C9-0049C0998DCB}" type="parTrans" cxnId="{D060A302-3768-CE47-A300-31BAC62A41FA}">
      <dgm:prSet/>
      <dgm:spPr/>
      <dgm:t>
        <a:bodyPr/>
        <a:lstStyle/>
        <a:p>
          <a:endParaRPr lang="fr-FR"/>
        </a:p>
      </dgm:t>
    </dgm:pt>
    <dgm:pt modelId="{3ED820FE-5E8A-2A49-9CF2-2334B05A7866}" type="sibTrans" cxnId="{D060A302-3768-CE47-A300-31BAC62A41FA}">
      <dgm:prSet/>
      <dgm:spPr/>
      <dgm:t>
        <a:bodyPr/>
        <a:lstStyle/>
        <a:p>
          <a:endParaRPr lang="fr-FR"/>
        </a:p>
      </dgm:t>
    </dgm:pt>
    <dgm:pt modelId="{4D23E932-09D6-2A41-B4CB-4B754778C2A9}">
      <dgm:prSet/>
      <dgm:spPr/>
      <dgm:t>
        <a:bodyPr/>
        <a:lstStyle/>
        <a:p>
          <a:r>
            <a:rPr lang="fr-FR"/>
            <a:t>Consigne</a:t>
          </a:r>
        </a:p>
      </dgm:t>
    </dgm:pt>
    <dgm:pt modelId="{79F90B80-8CCB-4341-9166-E67CBA0F5316}" type="parTrans" cxnId="{A38F6BEF-78B8-0643-A2DF-2AA84EBC03A3}">
      <dgm:prSet/>
      <dgm:spPr/>
      <dgm:t>
        <a:bodyPr/>
        <a:lstStyle/>
        <a:p>
          <a:endParaRPr lang="fr-FR"/>
        </a:p>
      </dgm:t>
    </dgm:pt>
    <dgm:pt modelId="{CBE1CD68-2D16-B64E-A3DF-F5D3EA3EF097}" type="sibTrans" cxnId="{A38F6BEF-78B8-0643-A2DF-2AA84EBC03A3}">
      <dgm:prSet/>
      <dgm:spPr/>
      <dgm:t>
        <a:bodyPr/>
        <a:lstStyle/>
        <a:p>
          <a:endParaRPr lang="fr-FR"/>
        </a:p>
      </dgm:t>
    </dgm:pt>
    <dgm:pt modelId="{DA0B0CD0-80EE-F142-B588-573E45860172}">
      <dgm:prSet/>
      <dgm:spPr/>
      <dgm:t>
        <a:bodyPr/>
        <a:lstStyle/>
        <a:p>
          <a:r>
            <a:rPr lang="fr-FR"/>
            <a:t>Mesure</a:t>
          </a:r>
        </a:p>
      </dgm:t>
    </dgm:pt>
    <dgm:pt modelId="{412ECCCC-0691-2C4D-99DC-051367FEF5CF}" type="parTrans" cxnId="{352A005C-AC79-7940-A1AD-44757A7379AD}">
      <dgm:prSet/>
      <dgm:spPr/>
      <dgm:t>
        <a:bodyPr/>
        <a:lstStyle/>
        <a:p>
          <a:endParaRPr lang="fr-FR"/>
        </a:p>
      </dgm:t>
    </dgm:pt>
    <dgm:pt modelId="{98974FA9-547D-8C46-97DB-F5C1A0523388}" type="sibTrans" cxnId="{352A005C-AC79-7940-A1AD-44757A7379AD}">
      <dgm:prSet/>
      <dgm:spPr/>
      <dgm:t>
        <a:bodyPr/>
        <a:lstStyle/>
        <a:p>
          <a:endParaRPr lang="fr-FR"/>
        </a:p>
      </dgm:t>
    </dgm:pt>
    <dgm:pt modelId="{785C5FE3-D956-A94A-AB6B-45D90F1AB1B0}" type="pres">
      <dgm:prSet presAssocID="{0E435B16-867E-344B-A7FC-D955C2290156}" presName="hierChild1" presStyleCnt="0">
        <dgm:presLayoutVars>
          <dgm:chPref val="1"/>
          <dgm:dir/>
          <dgm:animOne val="branch"/>
          <dgm:animLvl val="lvl"/>
          <dgm:resizeHandles/>
        </dgm:presLayoutVars>
      </dgm:prSet>
      <dgm:spPr/>
      <dgm:t>
        <a:bodyPr/>
        <a:lstStyle/>
        <a:p>
          <a:endParaRPr lang="fr-FR"/>
        </a:p>
      </dgm:t>
    </dgm:pt>
    <dgm:pt modelId="{7B9B7DA6-BBC4-714C-9483-95F4978920BF}" type="pres">
      <dgm:prSet presAssocID="{B3E86B23-F44C-4845-9CAD-24C0E1C801B0}" presName="hierRoot1" presStyleCnt="0"/>
      <dgm:spPr/>
    </dgm:pt>
    <dgm:pt modelId="{ADA7B6E3-1A35-5D46-AE33-CB0963C6248F}" type="pres">
      <dgm:prSet presAssocID="{B3E86B23-F44C-4845-9CAD-24C0E1C801B0}" presName="composite" presStyleCnt="0"/>
      <dgm:spPr/>
    </dgm:pt>
    <dgm:pt modelId="{15E98BDC-5B99-904E-9C15-713E012EDC9F}" type="pres">
      <dgm:prSet presAssocID="{B3E86B23-F44C-4845-9CAD-24C0E1C801B0}" presName="background" presStyleLbl="node0" presStyleIdx="0" presStyleCnt="1"/>
      <dgm:spPr/>
    </dgm:pt>
    <dgm:pt modelId="{DC80537D-D859-F34A-ADA6-B392191AE3D7}" type="pres">
      <dgm:prSet presAssocID="{B3E86B23-F44C-4845-9CAD-24C0E1C801B0}" presName="text" presStyleLbl="fgAcc0" presStyleIdx="0" presStyleCnt="1" custLinFactY="-76848" custLinFactNeighborX="8818" custLinFactNeighborY="-100000">
        <dgm:presLayoutVars>
          <dgm:chPref val="3"/>
        </dgm:presLayoutVars>
      </dgm:prSet>
      <dgm:spPr/>
      <dgm:t>
        <a:bodyPr/>
        <a:lstStyle/>
        <a:p>
          <a:endParaRPr lang="fr-FR"/>
        </a:p>
      </dgm:t>
    </dgm:pt>
    <dgm:pt modelId="{EAA6D307-372A-3245-ABE2-C09EDD5B802A}" type="pres">
      <dgm:prSet presAssocID="{B3E86B23-F44C-4845-9CAD-24C0E1C801B0}" presName="hierChild2" presStyleCnt="0"/>
      <dgm:spPr/>
    </dgm:pt>
    <dgm:pt modelId="{0A2B9FF5-432C-C749-B141-998BA2F34250}" type="pres">
      <dgm:prSet presAssocID="{0CE3E2C2-384F-0644-82B8-7FB46858CFD6}" presName="Name10" presStyleLbl="parChTrans1D2" presStyleIdx="0" presStyleCnt="3"/>
      <dgm:spPr/>
      <dgm:t>
        <a:bodyPr/>
        <a:lstStyle/>
        <a:p>
          <a:endParaRPr lang="fr-FR"/>
        </a:p>
      </dgm:t>
    </dgm:pt>
    <dgm:pt modelId="{A93D57ED-3F91-F244-A935-1F6FDF924D92}" type="pres">
      <dgm:prSet presAssocID="{F5E05DB4-40C5-9E4E-B548-BEA7414EC0DD}" presName="hierRoot2" presStyleCnt="0"/>
      <dgm:spPr/>
    </dgm:pt>
    <dgm:pt modelId="{7D3D9CAD-4AFA-504D-AF05-BF949D092127}" type="pres">
      <dgm:prSet presAssocID="{F5E05DB4-40C5-9E4E-B548-BEA7414EC0DD}" presName="composite2" presStyleCnt="0"/>
      <dgm:spPr/>
    </dgm:pt>
    <dgm:pt modelId="{63DBDAFD-9A06-2444-A1DB-E45586A9893E}" type="pres">
      <dgm:prSet presAssocID="{F5E05DB4-40C5-9E4E-B548-BEA7414EC0DD}" presName="background2" presStyleLbl="node2" presStyleIdx="0" presStyleCnt="3"/>
      <dgm:spPr/>
    </dgm:pt>
    <dgm:pt modelId="{54CEC0DE-1EF4-1C4F-8CA8-0DBD358ADB56}" type="pres">
      <dgm:prSet presAssocID="{F5E05DB4-40C5-9E4E-B548-BEA7414EC0DD}" presName="text2" presStyleLbl="fgAcc2" presStyleIdx="0" presStyleCnt="3" custLinFactY="-20093" custLinFactNeighborX="-731" custLinFactNeighborY="-100000">
        <dgm:presLayoutVars>
          <dgm:chPref val="3"/>
        </dgm:presLayoutVars>
      </dgm:prSet>
      <dgm:spPr/>
      <dgm:t>
        <a:bodyPr/>
        <a:lstStyle/>
        <a:p>
          <a:endParaRPr lang="fr-FR"/>
        </a:p>
      </dgm:t>
    </dgm:pt>
    <dgm:pt modelId="{DD8BCBFA-1E25-9E48-92E3-CE7C35E8FA06}" type="pres">
      <dgm:prSet presAssocID="{F5E05DB4-40C5-9E4E-B548-BEA7414EC0DD}" presName="hierChild3" presStyleCnt="0"/>
      <dgm:spPr/>
    </dgm:pt>
    <dgm:pt modelId="{71634B9E-860E-F746-898E-2BBE2117E112}" type="pres">
      <dgm:prSet presAssocID="{B77D6FC7-2E9E-DA4A-A4F1-1440F4EF642D}" presName="Name17" presStyleLbl="parChTrans1D3" presStyleIdx="0" presStyleCnt="12"/>
      <dgm:spPr/>
      <dgm:t>
        <a:bodyPr/>
        <a:lstStyle/>
        <a:p>
          <a:endParaRPr lang="fr-FR"/>
        </a:p>
      </dgm:t>
    </dgm:pt>
    <dgm:pt modelId="{187235F6-E830-FD4E-94D3-E63668A4B557}" type="pres">
      <dgm:prSet presAssocID="{35981E3D-738D-F447-9C77-9C72744CAFDA}" presName="hierRoot3" presStyleCnt="0"/>
      <dgm:spPr/>
    </dgm:pt>
    <dgm:pt modelId="{AB067594-59C5-284C-94B3-6450AE807581}" type="pres">
      <dgm:prSet presAssocID="{35981E3D-738D-F447-9C77-9C72744CAFDA}" presName="composite3" presStyleCnt="0"/>
      <dgm:spPr/>
    </dgm:pt>
    <dgm:pt modelId="{9BB1D974-E93B-C241-A23D-C92CBB23B9DE}" type="pres">
      <dgm:prSet presAssocID="{35981E3D-738D-F447-9C77-9C72744CAFDA}" presName="background3" presStyleLbl="node3" presStyleIdx="0" presStyleCnt="12"/>
      <dgm:spPr/>
    </dgm:pt>
    <dgm:pt modelId="{BAFC351C-1707-B445-ADFE-675EB56DCF44}" type="pres">
      <dgm:prSet presAssocID="{35981E3D-738D-F447-9C77-9C72744CAFDA}" presName="text3" presStyleLbl="fgAcc3" presStyleIdx="0" presStyleCnt="12">
        <dgm:presLayoutVars>
          <dgm:chPref val="3"/>
        </dgm:presLayoutVars>
      </dgm:prSet>
      <dgm:spPr/>
      <dgm:t>
        <a:bodyPr/>
        <a:lstStyle/>
        <a:p>
          <a:endParaRPr lang="fr-FR"/>
        </a:p>
      </dgm:t>
    </dgm:pt>
    <dgm:pt modelId="{AE874121-565B-AE41-A80B-EC618EB30EAC}" type="pres">
      <dgm:prSet presAssocID="{35981E3D-738D-F447-9C77-9C72744CAFDA}" presName="hierChild4" presStyleCnt="0"/>
      <dgm:spPr/>
    </dgm:pt>
    <dgm:pt modelId="{64B7575C-5914-C046-9E86-EE1B168C6ED6}" type="pres">
      <dgm:prSet presAssocID="{43DAAF8E-D264-A74D-A7C9-0049C0998DCB}" presName="Name17" presStyleLbl="parChTrans1D3" presStyleIdx="1" presStyleCnt="12"/>
      <dgm:spPr/>
      <dgm:t>
        <a:bodyPr/>
        <a:lstStyle/>
        <a:p>
          <a:endParaRPr lang="fr-FR"/>
        </a:p>
      </dgm:t>
    </dgm:pt>
    <dgm:pt modelId="{98C40F19-5355-564F-941C-8718E0F401A9}" type="pres">
      <dgm:prSet presAssocID="{37509409-A060-9043-AE4F-97399087B78F}" presName="hierRoot3" presStyleCnt="0"/>
      <dgm:spPr/>
    </dgm:pt>
    <dgm:pt modelId="{4FEE6100-B1D3-9845-A106-B4AEBE18FF2A}" type="pres">
      <dgm:prSet presAssocID="{37509409-A060-9043-AE4F-97399087B78F}" presName="composite3" presStyleCnt="0"/>
      <dgm:spPr/>
    </dgm:pt>
    <dgm:pt modelId="{95974890-7BD7-F64A-90B5-05C3C064FEA5}" type="pres">
      <dgm:prSet presAssocID="{37509409-A060-9043-AE4F-97399087B78F}" presName="background3" presStyleLbl="node3" presStyleIdx="1" presStyleCnt="12"/>
      <dgm:spPr/>
    </dgm:pt>
    <dgm:pt modelId="{B7707314-385F-374F-AADB-A5CEACD4A384}" type="pres">
      <dgm:prSet presAssocID="{37509409-A060-9043-AE4F-97399087B78F}" presName="text3" presStyleLbl="fgAcc3" presStyleIdx="1" presStyleCnt="12">
        <dgm:presLayoutVars>
          <dgm:chPref val="3"/>
        </dgm:presLayoutVars>
      </dgm:prSet>
      <dgm:spPr/>
      <dgm:t>
        <a:bodyPr/>
        <a:lstStyle/>
        <a:p>
          <a:endParaRPr lang="fr-FR"/>
        </a:p>
      </dgm:t>
    </dgm:pt>
    <dgm:pt modelId="{6152A1B1-0787-8040-BD42-F96F7C498CAB}" type="pres">
      <dgm:prSet presAssocID="{37509409-A060-9043-AE4F-97399087B78F}" presName="hierChild4" presStyleCnt="0"/>
      <dgm:spPr/>
    </dgm:pt>
    <dgm:pt modelId="{8A61E522-5263-F648-84E9-D3783E548EFB}" type="pres">
      <dgm:prSet presAssocID="{79F90B80-8CCB-4341-9166-E67CBA0F5316}" presName="Name17" presStyleLbl="parChTrans1D3" presStyleIdx="2" presStyleCnt="12"/>
      <dgm:spPr/>
      <dgm:t>
        <a:bodyPr/>
        <a:lstStyle/>
        <a:p>
          <a:endParaRPr lang="fr-FR"/>
        </a:p>
      </dgm:t>
    </dgm:pt>
    <dgm:pt modelId="{02ED42F3-145C-1D44-BADF-4303425EBB0F}" type="pres">
      <dgm:prSet presAssocID="{4D23E932-09D6-2A41-B4CB-4B754778C2A9}" presName="hierRoot3" presStyleCnt="0"/>
      <dgm:spPr/>
    </dgm:pt>
    <dgm:pt modelId="{59499CEE-4CA3-7745-8670-0CC0A9E0798F}" type="pres">
      <dgm:prSet presAssocID="{4D23E932-09D6-2A41-B4CB-4B754778C2A9}" presName="composite3" presStyleCnt="0"/>
      <dgm:spPr/>
    </dgm:pt>
    <dgm:pt modelId="{381E4C6A-D440-D942-8106-2871C66A268E}" type="pres">
      <dgm:prSet presAssocID="{4D23E932-09D6-2A41-B4CB-4B754778C2A9}" presName="background3" presStyleLbl="node3" presStyleIdx="2" presStyleCnt="12"/>
      <dgm:spPr/>
    </dgm:pt>
    <dgm:pt modelId="{41F4ED17-2D21-3746-BE76-E121735D411A}" type="pres">
      <dgm:prSet presAssocID="{4D23E932-09D6-2A41-B4CB-4B754778C2A9}" presName="text3" presStyleLbl="fgAcc3" presStyleIdx="2" presStyleCnt="12">
        <dgm:presLayoutVars>
          <dgm:chPref val="3"/>
        </dgm:presLayoutVars>
      </dgm:prSet>
      <dgm:spPr/>
      <dgm:t>
        <a:bodyPr/>
        <a:lstStyle/>
        <a:p>
          <a:endParaRPr lang="fr-FR"/>
        </a:p>
      </dgm:t>
    </dgm:pt>
    <dgm:pt modelId="{AA1D202D-1C4F-4049-B534-C516DA1F1B12}" type="pres">
      <dgm:prSet presAssocID="{4D23E932-09D6-2A41-B4CB-4B754778C2A9}" presName="hierChild4" presStyleCnt="0"/>
      <dgm:spPr/>
    </dgm:pt>
    <dgm:pt modelId="{1ADFB7CD-AB61-3C49-BE79-FF9F4D035AD7}" type="pres">
      <dgm:prSet presAssocID="{412ECCCC-0691-2C4D-99DC-051367FEF5CF}" presName="Name17" presStyleLbl="parChTrans1D3" presStyleIdx="3" presStyleCnt="12"/>
      <dgm:spPr/>
      <dgm:t>
        <a:bodyPr/>
        <a:lstStyle/>
        <a:p>
          <a:endParaRPr lang="fr-FR"/>
        </a:p>
      </dgm:t>
    </dgm:pt>
    <dgm:pt modelId="{F2D81E86-4506-3146-A4B9-9B0493C9B943}" type="pres">
      <dgm:prSet presAssocID="{DA0B0CD0-80EE-F142-B588-573E45860172}" presName="hierRoot3" presStyleCnt="0"/>
      <dgm:spPr/>
    </dgm:pt>
    <dgm:pt modelId="{A4A04B3B-6BAF-4048-8CE7-E877BCA48E39}" type="pres">
      <dgm:prSet presAssocID="{DA0B0CD0-80EE-F142-B588-573E45860172}" presName="composite3" presStyleCnt="0"/>
      <dgm:spPr/>
    </dgm:pt>
    <dgm:pt modelId="{BF1ACCDB-12FC-3244-9FFE-FA5AA8CA850E}" type="pres">
      <dgm:prSet presAssocID="{DA0B0CD0-80EE-F142-B588-573E45860172}" presName="background3" presStyleLbl="node3" presStyleIdx="3" presStyleCnt="12"/>
      <dgm:spPr/>
    </dgm:pt>
    <dgm:pt modelId="{2D06A792-C2F2-264C-994A-B532575A569D}" type="pres">
      <dgm:prSet presAssocID="{DA0B0CD0-80EE-F142-B588-573E45860172}" presName="text3" presStyleLbl="fgAcc3" presStyleIdx="3" presStyleCnt="12">
        <dgm:presLayoutVars>
          <dgm:chPref val="3"/>
        </dgm:presLayoutVars>
      </dgm:prSet>
      <dgm:spPr/>
      <dgm:t>
        <a:bodyPr/>
        <a:lstStyle/>
        <a:p>
          <a:endParaRPr lang="fr-FR"/>
        </a:p>
      </dgm:t>
    </dgm:pt>
    <dgm:pt modelId="{7CAEFB8D-81C5-A247-86A5-9894EB49C3C9}" type="pres">
      <dgm:prSet presAssocID="{DA0B0CD0-80EE-F142-B588-573E45860172}" presName="hierChild4" presStyleCnt="0"/>
      <dgm:spPr/>
    </dgm:pt>
    <dgm:pt modelId="{0AF497E1-478D-A541-AD0F-7377D6F047FA}" type="pres">
      <dgm:prSet presAssocID="{AE2408FB-2E63-5445-987D-8B47BF8A556E}" presName="Name10" presStyleLbl="parChTrans1D2" presStyleIdx="1" presStyleCnt="3"/>
      <dgm:spPr/>
      <dgm:t>
        <a:bodyPr/>
        <a:lstStyle/>
        <a:p>
          <a:endParaRPr lang="fr-FR"/>
        </a:p>
      </dgm:t>
    </dgm:pt>
    <dgm:pt modelId="{021126F3-4EAE-1B4E-9CD2-230357245D35}" type="pres">
      <dgm:prSet presAssocID="{49DEF5AD-A28D-3840-B1CA-515E2ECA338E}" presName="hierRoot2" presStyleCnt="0"/>
      <dgm:spPr/>
    </dgm:pt>
    <dgm:pt modelId="{98963028-CE68-E143-9DC2-348839BDCC56}" type="pres">
      <dgm:prSet presAssocID="{49DEF5AD-A28D-3840-B1CA-515E2ECA338E}" presName="composite2" presStyleCnt="0"/>
      <dgm:spPr/>
    </dgm:pt>
    <dgm:pt modelId="{2F0159C2-81C4-E544-A185-EE5CB95A8BD8}" type="pres">
      <dgm:prSet presAssocID="{49DEF5AD-A28D-3840-B1CA-515E2ECA338E}" presName="background2" presStyleLbl="node2" presStyleIdx="1" presStyleCnt="3"/>
      <dgm:spPr/>
    </dgm:pt>
    <dgm:pt modelId="{346AFB1A-92A0-484E-AD48-4BD542D02CF6}" type="pres">
      <dgm:prSet presAssocID="{49DEF5AD-A28D-3840-B1CA-515E2ECA338E}" presName="text2" presStyleLbl="fgAcc2" presStyleIdx="1" presStyleCnt="3" custLinFactY="-20093" custLinFactNeighborX="63410" custLinFactNeighborY="-100000">
        <dgm:presLayoutVars>
          <dgm:chPref val="3"/>
        </dgm:presLayoutVars>
      </dgm:prSet>
      <dgm:spPr/>
      <dgm:t>
        <a:bodyPr/>
        <a:lstStyle/>
        <a:p>
          <a:endParaRPr lang="fr-FR"/>
        </a:p>
      </dgm:t>
    </dgm:pt>
    <dgm:pt modelId="{6D36D2FF-B5D2-424C-A549-A5DAFAD40D1B}" type="pres">
      <dgm:prSet presAssocID="{49DEF5AD-A28D-3840-B1CA-515E2ECA338E}" presName="hierChild3" presStyleCnt="0"/>
      <dgm:spPr/>
    </dgm:pt>
    <dgm:pt modelId="{B1C65834-12C2-6F4C-BC59-E4CE888191B5}" type="pres">
      <dgm:prSet presAssocID="{5F9860A7-99F7-614F-BAF2-65B9A7717A91}" presName="Name17" presStyleLbl="parChTrans1D3" presStyleIdx="4" presStyleCnt="12"/>
      <dgm:spPr/>
      <dgm:t>
        <a:bodyPr/>
        <a:lstStyle/>
        <a:p>
          <a:endParaRPr lang="fr-FR"/>
        </a:p>
      </dgm:t>
    </dgm:pt>
    <dgm:pt modelId="{76BCBF81-5133-DF47-A01E-DD35250B55F7}" type="pres">
      <dgm:prSet presAssocID="{E9F1E346-C23F-8E4D-95F4-0A603BC6DA1E}" presName="hierRoot3" presStyleCnt="0"/>
      <dgm:spPr/>
    </dgm:pt>
    <dgm:pt modelId="{20571FA2-54D0-B541-B3EC-01F1DE1658E0}" type="pres">
      <dgm:prSet presAssocID="{E9F1E346-C23F-8E4D-95F4-0A603BC6DA1E}" presName="composite3" presStyleCnt="0"/>
      <dgm:spPr/>
    </dgm:pt>
    <dgm:pt modelId="{004183F8-4C8A-CB47-820D-54B5D3BB7A50}" type="pres">
      <dgm:prSet presAssocID="{E9F1E346-C23F-8E4D-95F4-0A603BC6DA1E}" presName="background3" presStyleLbl="node3" presStyleIdx="4" presStyleCnt="12"/>
      <dgm:spPr/>
    </dgm:pt>
    <dgm:pt modelId="{3375B60D-9DAD-9A4C-A3FC-4C5BA2D85CF0}" type="pres">
      <dgm:prSet presAssocID="{E9F1E346-C23F-8E4D-95F4-0A603BC6DA1E}" presName="text3" presStyleLbl="fgAcc3" presStyleIdx="4" presStyleCnt="12">
        <dgm:presLayoutVars>
          <dgm:chPref val="3"/>
        </dgm:presLayoutVars>
      </dgm:prSet>
      <dgm:spPr/>
      <dgm:t>
        <a:bodyPr/>
        <a:lstStyle/>
        <a:p>
          <a:endParaRPr lang="fr-FR"/>
        </a:p>
      </dgm:t>
    </dgm:pt>
    <dgm:pt modelId="{8859DAFB-47DB-1941-BCA4-CDF6ADB5A9C2}" type="pres">
      <dgm:prSet presAssocID="{E9F1E346-C23F-8E4D-95F4-0A603BC6DA1E}" presName="hierChild4" presStyleCnt="0"/>
      <dgm:spPr/>
    </dgm:pt>
    <dgm:pt modelId="{2576B907-3481-2E4E-9C9E-2E05A017C2F6}" type="pres">
      <dgm:prSet presAssocID="{2422AF17-3CE6-CE47-9E24-BC5CFD4A4F5B}" presName="Name17" presStyleLbl="parChTrans1D3" presStyleIdx="5" presStyleCnt="12"/>
      <dgm:spPr/>
      <dgm:t>
        <a:bodyPr/>
        <a:lstStyle/>
        <a:p>
          <a:endParaRPr lang="fr-FR"/>
        </a:p>
      </dgm:t>
    </dgm:pt>
    <dgm:pt modelId="{E15618EF-86ED-8545-A334-5387243CE749}" type="pres">
      <dgm:prSet presAssocID="{7FB8EE37-E31D-4B49-A152-B9052357A0A0}" presName="hierRoot3" presStyleCnt="0"/>
      <dgm:spPr/>
    </dgm:pt>
    <dgm:pt modelId="{2C5020E0-0601-534F-AE7B-0413B206B7BD}" type="pres">
      <dgm:prSet presAssocID="{7FB8EE37-E31D-4B49-A152-B9052357A0A0}" presName="composite3" presStyleCnt="0"/>
      <dgm:spPr/>
    </dgm:pt>
    <dgm:pt modelId="{0BE9BCDC-9C7E-054E-AFE6-C2B2CD9CDA1E}" type="pres">
      <dgm:prSet presAssocID="{7FB8EE37-E31D-4B49-A152-B9052357A0A0}" presName="background3" presStyleLbl="node3" presStyleIdx="5" presStyleCnt="12"/>
      <dgm:spPr/>
    </dgm:pt>
    <dgm:pt modelId="{85B0BFFF-9F3D-9B4A-B8A7-9BF761206C9A}" type="pres">
      <dgm:prSet presAssocID="{7FB8EE37-E31D-4B49-A152-B9052357A0A0}" presName="text3" presStyleLbl="fgAcc3" presStyleIdx="5" presStyleCnt="12">
        <dgm:presLayoutVars>
          <dgm:chPref val="3"/>
        </dgm:presLayoutVars>
      </dgm:prSet>
      <dgm:spPr/>
      <dgm:t>
        <a:bodyPr/>
        <a:lstStyle/>
        <a:p>
          <a:endParaRPr lang="fr-FR"/>
        </a:p>
      </dgm:t>
    </dgm:pt>
    <dgm:pt modelId="{1AD78056-DBD7-384B-84EA-60B87AA88491}" type="pres">
      <dgm:prSet presAssocID="{7FB8EE37-E31D-4B49-A152-B9052357A0A0}" presName="hierChild4" presStyleCnt="0"/>
      <dgm:spPr/>
    </dgm:pt>
    <dgm:pt modelId="{B859A063-8347-A34F-AF72-5BED5B9AB2C1}" type="pres">
      <dgm:prSet presAssocID="{8406A001-009B-B649-8887-9430A5A106F6}" presName="Name17" presStyleLbl="parChTrans1D3" presStyleIdx="6" presStyleCnt="12"/>
      <dgm:spPr/>
      <dgm:t>
        <a:bodyPr/>
        <a:lstStyle/>
        <a:p>
          <a:endParaRPr lang="fr-FR"/>
        </a:p>
      </dgm:t>
    </dgm:pt>
    <dgm:pt modelId="{EE226F7E-FCBF-C846-B6B9-9CF7CD7A3A74}" type="pres">
      <dgm:prSet presAssocID="{42DD0F22-6B79-6A40-9402-1A6931E1C977}" presName="hierRoot3" presStyleCnt="0"/>
      <dgm:spPr/>
    </dgm:pt>
    <dgm:pt modelId="{17FB4890-F0AA-AB43-B492-D1AE2863456C}" type="pres">
      <dgm:prSet presAssocID="{42DD0F22-6B79-6A40-9402-1A6931E1C977}" presName="composite3" presStyleCnt="0"/>
      <dgm:spPr/>
    </dgm:pt>
    <dgm:pt modelId="{3A3518E4-177C-264F-A541-3215F9C70EE8}" type="pres">
      <dgm:prSet presAssocID="{42DD0F22-6B79-6A40-9402-1A6931E1C977}" presName="background3" presStyleLbl="node3" presStyleIdx="6" presStyleCnt="12"/>
      <dgm:spPr/>
    </dgm:pt>
    <dgm:pt modelId="{A69D9446-A184-1F4D-9C54-82822D6ADAFB}" type="pres">
      <dgm:prSet presAssocID="{42DD0F22-6B79-6A40-9402-1A6931E1C977}" presName="text3" presStyleLbl="fgAcc3" presStyleIdx="6" presStyleCnt="12">
        <dgm:presLayoutVars>
          <dgm:chPref val="3"/>
        </dgm:presLayoutVars>
      </dgm:prSet>
      <dgm:spPr/>
      <dgm:t>
        <a:bodyPr/>
        <a:lstStyle/>
        <a:p>
          <a:endParaRPr lang="fr-FR"/>
        </a:p>
      </dgm:t>
    </dgm:pt>
    <dgm:pt modelId="{1EC8325C-39AC-D14A-A99D-DBD149EC1828}" type="pres">
      <dgm:prSet presAssocID="{42DD0F22-6B79-6A40-9402-1A6931E1C977}" presName="hierChild4" presStyleCnt="0"/>
      <dgm:spPr/>
    </dgm:pt>
    <dgm:pt modelId="{B53C6A0E-235A-5F4D-83C9-894174AF4906}" type="pres">
      <dgm:prSet presAssocID="{C19EF8E4-FAB2-1F4D-AE72-8958F99307F7}" presName="Name17" presStyleLbl="parChTrans1D3" presStyleIdx="7" presStyleCnt="12"/>
      <dgm:spPr/>
      <dgm:t>
        <a:bodyPr/>
        <a:lstStyle/>
        <a:p>
          <a:endParaRPr lang="fr-FR"/>
        </a:p>
      </dgm:t>
    </dgm:pt>
    <dgm:pt modelId="{D7C0108C-5073-C64A-9C89-9E2AC79D1BAD}" type="pres">
      <dgm:prSet presAssocID="{2FB37993-609F-3148-B885-4270F2324383}" presName="hierRoot3" presStyleCnt="0"/>
      <dgm:spPr/>
    </dgm:pt>
    <dgm:pt modelId="{5D097C17-FD1F-DA4C-BE5D-706D0F60F2D6}" type="pres">
      <dgm:prSet presAssocID="{2FB37993-609F-3148-B885-4270F2324383}" presName="composite3" presStyleCnt="0"/>
      <dgm:spPr/>
    </dgm:pt>
    <dgm:pt modelId="{F580EE33-2656-724E-940D-CD18CC058B5F}" type="pres">
      <dgm:prSet presAssocID="{2FB37993-609F-3148-B885-4270F2324383}" presName="background3" presStyleLbl="node3" presStyleIdx="7" presStyleCnt="12"/>
      <dgm:spPr/>
    </dgm:pt>
    <dgm:pt modelId="{D310AB8B-21CB-1948-A182-2782E64CF015}" type="pres">
      <dgm:prSet presAssocID="{2FB37993-609F-3148-B885-4270F2324383}" presName="text3" presStyleLbl="fgAcc3" presStyleIdx="7" presStyleCnt="12">
        <dgm:presLayoutVars>
          <dgm:chPref val="3"/>
        </dgm:presLayoutVars>
      </dgm:prSet>
      <dgm:spPr/>
      <dgm:t>
        <a:bodyPr/>
        <a:lstStyle/>
        <a:p>
          <a:endParaRPr lang="fr-FR"/>
        </a:p>
      </dgm:t>
    </dgm:pt>
    <dgm:pt modelId="{A19806BE-9DED-7D4C-A865-65FADFAD3095}" type="pres">
      <dgm:prSet presAssocID="{2FB37993-609F-3148-B885-4270F2324383}" presName="hierChild4" presStyleCnt="0"/>
      <dgm:spPr/>
    </dgm:pt>
    <dgm:pt modelId="{54192039-6D57-FF4E-861F-9111E207B33A}" type="pres">
      <dgm:prSet presAssocID="{1A1AC133-A2DE-CE4D-ADF6-12FB43EE62D5}" presName="Name23" presStyleLbl="parChTrans1D4" presStyleIdx="0" presStyleCnt="1"/>
      <dgm:spPr/>
      <dgm:t>
        <a:bodyPr/>
        <a:lstStyle/>
        <a:p>
          <a:endParaRPr lang="fr-FR"/>
        </a:p>
      </dgm:t>
    </dgm:pt>
    <dgm:pt modelId="{13BC24BA-9012-934D-AC1B-F65E37549C5E}" type="pres">
      <dgm:prSet presAssocID="{3855A269-241B-D24E-B65F-03E63A646881}" presName="hierRoot4" presStyleCnt="0"/>
      <dgm:spPr/>
    </dgm:pt>
    <dgm:pt modelId="{B8F33454-9DF8-FB4E-B000-E65215494246}" type="pres">
      <dgm:prSet presAssocID="{3855A269-241B-D24E-B65F-03E63A646881}" presName="composite4" presStyleCnt="0"/>
      <dgm:spPr/>
    </dgm:pt>
    <dgm:pt modelId="{569DE8AB-9CFF-6048-82A2-3F6E0F0EC4EB}" type="pres">
      <dgm:prSet presAssocID="{3855A269-241B-D24E-B65F-03E63A646881}" presName="background4" presStyleLbl="node4" presStyleIdx="0" presStyleCnt="1"/>
      <dgm:spPr/>
    </dgm:pt>
    <dgm:pt modelId="{58DA0DD1-BCD6-6C47-A524-9A24BE16DC20}" type="pres">
      <dgm:prSet presAssocID="{3855A269-241B-D24E-B65F-03E63A646881}" presName="text4" presStyleLbl="fgAcc4" presStyleIdx="0" presStyleCnt="1">
        <dgm:presLayoutVars>
          <dgm:chPref val="3"/>
        </dgm:presLayoutVars>
      </dgm:prSet>
      <dgm:spPr/>
      <dgm:t>
        <a:bodyPr/>
        <a:lstStyle/>
        <a:p>
          <a:endParaRPr lang="fr-FR"/>
        </a:p>
      </dgm:t>
    </dgm:pt>
    <dgm:pt modelId="{0B1DF62A-4709-1044-8609-53764CAAC873}" type="pres">
      <dgm:prSet presAssocID="{3855A269-241B-D24E-B65F-03E63A646881}" presName="hierChild5" presStyleCnt="0"/>
      <dgm:spPr/>
    </dgm:pt>
    <dgm:pt modelId="{FFA8266C-CA3F-0C49-B84C-8730B80F1CD2}" type="pres">
      <dgm:prSet presAssocID="{CF1CA138-0DC7-8948-B247-0DC21D66E025}" presName="Name17" presStyleLbl="parChTrans1D3" presStyleIdx="8" presStyleCnt="12"/>
      <dgm:spPr/>
      <dgm:t>
        <a:bodyPr/>
        <a:lstStyle/>
        <a:p>
          <a:endParaRPr lang="fr-FR"/>
        </a:p>
      </dgm:t>
    </dgm:pt>
    <dgm:pt modelId="{EEBECA67-937E-9040-9917-A0F20095D552}" type="pres">
      <dgm:prSet presAssocID="{22C0100A-48BF-1B4F-82B0-9BE168060305}" presName="hierRoot3" presStyleCnt="0"/>
      <dgm:spPr/>
    </dgm:pt>
    <dgm:pt modelId="{67A67716-6407-CF4A-9DB2-49D8B34C30FA}" type="pres">
      <dgm:prSet presAssocID="{22C0100A-48BF-1B4F-82B0-9BE168060305}" presName="composite3" presStyleCnt="0"/>
      <dgm:spPr/>
    </dgm:pt>
    <dgm:pt modelId="{C2DE3D0D-E00F-B64A-9A3F-871F7CD7CCE7}" type="pres">
      <dgm:prSet presAssocID="{22C0100A-48BF-1B4F-82B0-9BE168060305}" presName="background3" presStyleLbl="node3" presStyleIdx="8" presStyleCnt="12"/>
      <dgm:spPr/>
    </dgm:pt>
    <dgm:pt modelId="{2F5D5B49-9A28-6B4B-B357-D272DF0C2BEE}" type="pres">
      <dgm:prSet presAssocID="{22C0100A-48BF-1B4F-82B0-9BE168060305}" presName="text3" presStyleLbl="fgAcc3" presStyleIdx="8" presStyleCnt="12">
        <dgm:presLayoutVars>
          <dgm:chPref val="3"/>
        </dgm:presLayoutVars>
      </dgm:prSet>
      <dgm:spPr/>
      <dgm:t>
        <a:bodyPr/>
        <a:lstStyle/>
        <a:p>
          <a:endParaRPr lang="fr-FR"/>
        </a:p>
      </dgm:t>
    </dgm:pt>
    <dgm:pt modelId="{6E152648-B2F1-6149-AFAB-72BC52714879}" type="pres">
      <dgm:prSet presAssocID="{22C0100A-48BF-1B4F-82B0-9BE168060305}" presName="hierChild4" presStyleCnt="0"/>
      <dgm:spPr/>
    </dgm:pt>
    <dgm:pt modelId="{425681EE-D9C7-9546-B9A1-8EB08E033D0C}" type="pres">
      <dgm:prSet presAssocID="{10DEE27B-67D4-7D4E-9556-87FA632B09D1}" presName="Name17" presStyleLbl="parChTrans1D3" presStyleIdx="9" presStyleCnt="12"/>
      <dgm:spPr/>
      <dgm:t>
        <a:bodyPr/>
        <a:lstStyle/>
        <a:p>
          <a:endParaRPr lang="fr-FR"/>
        </a:p>
      </dgm:t>
    </dgm:pt>
    <dgm:pt modelId="{0D30F020-CF5D-D644-A152-B3D27E090810}" type="pres">
      <dgm:prSet presAssocID="{2B651030-C973-EA4A-AB84-D2D027366A5F}" presName="hierRoot3" presStyleCnt="0"/>
      <dgm:spPr/>
    </dgm:pt>
    <dgm:pt modelId="{3A49385C-A78F-5746-AE8F-828CBE5339E4}" type="pres">
      <dgm:prSet presAssocID="{2B651030-C973-EA4A-AB84-D2D027366A5F}" presName="composite3" presStyleCnt="0"/>
      <dgm:spPr/>
    </dgm:pt>
    <dgm:pt modelId="{F54A6D54-89DE-2047-8163-B4C7AC98727A}" type="pres">
      <dgm:prSet presAssocID="{2B651030-C973-EA4A-AB84-D2D027366A5F}" presName="background3" presStyleLbl="node3" presStyleIdx="9" presStyleCnt="12"/>
      <dgm:spPr/>
    </dgm:pt>
    <dgm:pt modelId="{B12B184F-A4DE-DE44-82AD-332770B085F4}" type="pres">
      <dgm:prSet presAssocID="{2B651030-C973-EA4A-AB84-D2D027366A5F}" presName="text3" presStyleLbl="fgAcc3" presStyleIdx="9" presStyleCnt="12">
        <dgm:presLayoutVars>
          <dgm:chPref val="3"/>
        </dgm:presLayoutVars>
      </dgm:prSet>
      <dgm:spPr/>
      <dgm:t>
        <a:bodyPr/>
        <a:lstStyle/>
        <a:p>
          <a:endParaRPr lang="fr-FR"/>
        </a:p>
      </dgm:t>
    </dgm:pt>
    <dgm:pt modelId="{146EC1A1-1479-774F-9565-FD19FDF3C7B0}" type="pres">
      <dgm:prSet presAssocID="{2B651030-C973-EA4A-AB84-D2D027366A5F}" presName="hierChild4" presStyleCnt="0"/>
      <dgm:spPr/>
    </dgm:pt>
    <dgm:pt modelId="{7B07A9C1-9609-8948-A1F7-11FC9D3093A6}" type="pres">
      <dgm:prSet presAssocID="{FF697101-4967-C447-ACD4-208F5A6C8135}" presName="Name17" presStyleLbl="parChTrans1D3" presStyleIdx="10" presStyleCnt="12"/>
      <dgm:spPr/>
      <dgm:t>
        <a:bodyPr/>
        <a:lstStyle/>
        <a:p>
          <a:endParaRPr lang="fr-FR"/>
        </a:p>
      </dgm:t>
    </dgm:pt>
    <dgm:pt modelId="{410A3920-37E4-0E4F-863C-FF1E07623D33}" type="pres">
      <dgm:prSet presAssocID="{51F2A88C-64C6-7E4F-B46B-C1BF0493E96A}" presName="hierRoot3" presStyleCnt="0"/>
      <dgm:spPr/>
    </dgm:pt>
    <dgm:pt modelId="{9F798434-6711-1146-BE89-AC7D1327579A}" type="pres">
      <dgm:prSet presAssocID="{51F2A88C-64C6-7E4F-B46B-C1BF0493E96A}" presName="composite3" presStyleCnt="0"/>
      <dgm:spPr/>
    </dgm:pt>
    <dgm:pt modelId="{370A811D-AB4C-3842-BDE4-D9D634ACEF44}" type="pres">
      <dgm:prSet presAssocID="{51F2A88C-64C6-7E4F-B46B-C1BF0493E96A}" presName="background3" presStyleLbl="node3" presStyleIdx="10" presStyleCnt="12"/>
      <dgm:spPr/>
    </dgm:pt>
    <dgm:pt modelId="{31DD248A-16FD-CF42-A908-F2913096B7D7}" type="pres">
      <dgm:prSet presAssocID="{51F2A88C-64C6-7E4F-B46B-C1BF0493E96A}" presName="text3" presStyleLbl="fgAcc3" presStyleIdx="10" presStyleCnt="12">
        <dgm:presLayoutVars>
          <dgm:chPref val="3"/>
        </dgm:presLayoutVars>
      </dgm:prSet>
      <dgm:spPr/>
      <dgm:t>
        <a:bodyPr/>
        <a:lstStyle/>
        <a:p>
          <a:endParaRPr lang="fr-FR"/>
        </a:p>
      </dgm:t>
    </dgm:pt>
    <dgm:pt modelId="{BACFC963-F36F-434A-AE7E-74F9947BFA22}" type="pres">
      <dgm:prSet presAssocID="{51F2A88C-64C6-7E4F-B46B-C1BF0493E96A}" presName="hierChild4" presStyleCnt="0"/>
      <dgm:spPr/>
    </dgm:pt>
    <dgm:pt modelId="{2A89C597-E55F-E247-8E02-7AC892FD062D}" type="pres">
      <dgm:prSet presAssocID="{5673D187-BDF3-9E46-B0B8-9054BA310561}" presName="Name17" presStyleLbl="parChTrans1D3" presStyleIdx="11" presStyleCnt="12"/>
      <dgm:spPr/>
      <dgm:t>
        <a:bodyPr/>
        <a:lstStyle/>
        <a:p>
          <a:endParaRPr lang="fr-FR"/>
        </a:p>
      </dgm:t>
    </dgm:pt>
    <dgm:pt modelId="{A4FE8218-DE0E-D74A-91A4-612B9061C51D}" type="pres">
      <dgm:prSet presAssocID="{34A1C7DB-004C-6D45-9B6C-10DA69E820D9}" presName="hierRoot3" presStyleCnt="0"/>
      <dgm:spPr/>
    </dgm:pt>
    <dgm:pt modelId="{73379253-229C-DE44-93BA-541C11F4EE29}" type="pres">
      <dgm:prSet presAssocID="{34A1C7DB-004C-6D45-9B6C-10DA69E820D9}" presName="composite3" presStyleCnt="0"/>
      <dgm:spPr/>
    </dgm:pt>
    <dgm:pt modelId="{B7105B89-797E-6640-B347-85005AFE7049}" type="pres">
      <dgm:prSet presAssocID="{34A1C7DB-004C-6D45-9B6C-10DA69E820D9}" presName="background3" presStyleLbl="node3" presStyleIdx="11" presStyleCnt="12"/>
      <dgm:spPr/>
    </dgm:pt>
    <dgm:pt modelId="{77D5719C-2DF0-3144-A2B7-D84FBB383EF2}" type="pres">
      <dgm:prSet presAssocID="{34A1C7DB-004C-6D45-9B6C-10DA69E820D9}" presName="text3" presStyleLbl="fgAcc3" presStyleIdx="11" presStyleCnt="12">
        <dgm:presLayoutVars>
          <dgm:chPref val="3"/>
        </dgm:presLayoutVars>
      </dgm:prSet>
      <dgm:spPr/>
      <dgm:t>
        <a:bodyPr/>
        <a:lstStyle/>
        <a:p>
          <a:endParaRPr lang="fr-FR"/>
        </a:p>
      </dgm:t>
    </dgm:pt>
    <dgm:pt modelId="{2AC26749-3C9A-1643-AA97-5F6BA4D2F609}" type="pres">
      <dgm:prSet presAssocID="{34A1C7DB-004C-6D45-9B6C-10DA69E820D9}" presName="hierChild4" presStyleCnt="0"/>
      <dgm:spPr/>
    </dgm:pt>
    <dgm:pt modelId="{1BF1E36C-4AC1-F444-9488-227E682B6230}" type="pres">
      <dgm:prSet presAssocID="{6F4CA640-4151-F945-8B9D-E91620422B6A}" presName="Name10" presStyleLbl="parChTrans1D2" presStyleIdx="2" presStyleCnt="3"/>
      <dgm:spPr/>
      <dgm:t>
        <a:bodyPr/>
        <a:lstStyle/>
        <a:p>
          <a:endParaRPr lang="fr-FR"/>
        </a:p>
      </dgm:t>
    </dgm:pt>
    <dgm:pt modelId="{4D2E6079-D760-1740-A4B0-901065238E8D}" type="pres">
      <dgm:prSet presAssocID="{6BB3B51E-4F7F-EB48-83E0-A7A3EFD54068}" presName="hierRoot2" presStyleCnt="0"/>
      <dgm:spPr/>
    </dgm:pt>
    <dgm:pt modelId="{94713C73-8883-804D-B3B1-EEB71F09E922}" type="pres">
      <dgm:prSet presAssocID="{6BB3B51E-4F7F-EB48-83E0-A7A3EFD54068}" presName="composite2" presStyleCnt="0"/>
      <dgm:spPr/>
    </dgm:pt>
    <dgm:pt modelId="{DBFDB98D-7FCF-994C-B9EB-6A13659FD9A6}" type="pres">
      <dgm:prSet presAssocID="{6BB3B51E-4F7F-EB48-83E0-A7A3EFD54068}" presName="background2" presStyleLbl="node2" presStyleIdx="2" presStyleCnt="3"/>
      <dgm:spPr/>
    </dgm:pt>
    <dgm:pt modelId="{53A25207-5309-B64A-A2AD-0D36D4FCE22C}" type="pres">
      <dgm:prSet presAssocID="{6BB3B51E-4F7F-EB48-83E0-A7A3EFD54068}" presName="text2" presStyleLbl="fgAcc2" presStyleIdx="2" presStyleCnt="3" custLinFactX="-200000" custLinFactY="-20093" custLinFactNeighborX="-218951" custLinFactNeighborY="-100000">
        <dgm:presLayoutVars>
          <dgm:chPref val="3"/>
        </dgm:presLayoutVars>
      </dgm:prSet>
      <dgm:spPr/>
      <dgm:t>
        <a:bodyPr/>
        <a:lstStyle/>
        <a:p>
          <a:endParaRPr lang="fr-FR"/>
        </a:p>
      </dgm:t>
    </dgm:pt>
    <dgm:pt modelId="{EA6B1303-D959-B34E-B761-D6B1A6BB9BFE}" type="pres">
      <dgm:prSet presAssocID="{6BB3B51E-4F7F-EB48-83E0-A7A3EFD54068}" presName="hierChild3" presStyleCnt="0"/>
      <dgm:spPr/>
    </dgm:pt>
  </dgm:ptLst>
  <dgm:cxnLst>
    <dgm:cxn modelId="{28166E2D-9146-2A4D-AC83-31A0EF6E2661}" srcId="{49DEF5AD-A28D-3840-B1CA-515E2ECA338E}" destId="{2FB37993-609F-3148-B885-4270F2324383}" srcOrd="3" destOrd="0" parTransId="{C19EF8E4-FAB2-1F4D-AE72-8958F99307F7}" sibTransId="{8CAF2CD4-C725-6D41-BE67-F19C86E4444C}"/>
    <dgm:cxn modelId="{5017D180-7812-4E35-9258-C5D56CE0F0DC}" type="presOf" srcId="{0CE3E2C2-384F-0644-82B8-7FB46858CFD6}" destId="{0A2B9FF5-432C-C749-B141-998BA2F34250}" srcOrd="0" destOrd="0" presId="urn:microsoft.com/office/officeart/2005/8/layout/hierarchy1"/>
    <dgm:cxn modelId="{5D513EF8-1F0F-4EA0-B380-8F64E5B7A075}" type="presOf" srcId="{C19EF8E4-FAB2-1F4D-AE72-8958F99307F7}" destId="{B53C6A0E-235A-5F4D-83C9-894174AF4906}" srcOrd="0" destOrd="0" presId="urn:microsoft.com/office/officeart/2005/8/layout/hierarchy1"/>
    <dgm:cxn modelId="{BD26F0FC-E530-4642-818C-38E01008F28B}" type="presOf" srcId="{3855A269-241B-D24E-B65F-03E63A646881}" destId="{58DA0DD1-BCD6-6C47-A524-9A24BE16DC20}" srcOrd="0" destOrd="0" presId="urn:microsoft.com/office/officeart/2005/8/layout/hierarchy1"/>
    <dgm:cxn modelId="{2E59A95B-2070-C044-94D5-24DCB6B0C9A1}" srcId="{49DEF5AD-A28D-3840-B1CA-515E2ECA338E}" destId="{2B651030-C973-EA4A-AB84-D2D027366A5F}" srcOrd="5" destOrd="0" parTransId="{10DEE27B-67D4-7D4E-9556-87FA632B09D1}" sibTransId="{B61E156F-B790-164A-817A-B6C81A18F46F}"/>
    <dgm:cxn modelId="{A38F6BEF-78B8-0643-A2DF-2AA84EBC03A3}" srcId="{F5E05DB4-40C5-9E4E-B548-BEA7414EC0DD}" destId="{4D23E932-09D6-2A41-B4CB-4B754778C2A9}" srcOrd="2" destOrd="0" parTransId="{79F90B80-8CCB-4341-9166-E67CBA0F5316}" sibTransId="{CBE1CD68-2D16-B64E-A3DF-F5D3EA3EF097}"/>
    <dgm:cxn modelId="{18E97622-EAFF-43CF-8430-65D108D7E8E9}" type="presOf" srcId="{FF697101-4967-C447-ACD4-208F5A6C8135}" destId="{7B07A9C1-9609-8948-A1F7-11FC9D3093A6}" srcOrd="0" destOrd="0" presId="urn:microsoft.com/office/officeart/2005/8/layout/hierarchy1"/>
    <dgm:cxn modelId="{71EB10D0-5CAE-0346-8C44-96543133DD17}" srcId="{B3E86B23-F44C-4845-9CAD-24C0E1C801B0}" destId="{6BB3B51E-4F7F-EB48-83E0-A7A3EFD54068}" srcOrd="2" destOrd="0" parTransId="{6F4CA640-4151-F945-8B9D-E91620422B6A}" sibTransId="{B6D17A00-05EC-B941-B862-1311D0470D58}"/>
    <dgm:cxn modelId="{2B92B697-5F2D-4844-B3CA-6952187FC5BD}" type="presOf" srcId="{35981E3D-738D-F447-9C77-9C72744CAFDA}" destId="{BAFC351C-1707-B445-ADFE-675EB56DCF44}" srcOrd="0" destOrd="0" presId="urn:microsoft.com/office/officeart/2005/8/layout/hierarchy1"/>
    <dgm:cxn modelId="{3F1CF042-C034-47EE-9E4C-70B4327F9CC0}" type="presOf" srcId="{5673D187-BDF3-9E46-B0B8-9054BA310561}" destId="{2A89C597-E55F-E247-8E02-7AC892FD062D}" srcOrd="0" destOrd="0" presId="urn:microsoft.com/office/officeart/2005/8/layout/hierarchy1"/>
    <dgm:cxn modelId="{3851DD56-7B8F-494E-827E-464908F6B532}" type="presOf" srcId="{DA0B0CD0-80EE-F142-B588-573E45860172}" destId="{2D06A792-C2F2-264C-994A-B532575A569D}" srcOrd="0" destOrd="0" presId="urn:microsoft.com/office/officeart/2005/8/layout/hierarchy1"/>
    <dgm:cxn modelId="{1611183F-5B0B-8F4B-95D0-19072566FE85}" srcId="{2FB37993-609F-3148-B885-4270F2324383}" destId="{3855A269-241B-D24E-B65F-03E63A646881}" srcOrd="0" destOrd="0" parTransId="{1A1AC133-A2DE-CE4D-ADF6-12FB43EE62D5}" sibTransId="{73755A8A-B734-AF4B-AC02-F10BE189A1C8}"/>
    <dgm:cxn modelId="{70C29142-0EC8-4419-B0D8-5AEBD5500CE8}" type="presOf" srcId="{2422AF17-3CE6-CE47-9E24-BC5CFD4A4F5B}" destId="{2576B907-3481-2E4E-9C9E-2E05A017C2F6}" srcOrd="0" destOrd="0" presId="urn:microsoft.com/office/officeart/2005/8/layout/hierarchy1"/>
    <dgm:cxn modelId="{F6268AA2-A19C-6843-BC39-4645B3FAADA0}" srcId="{B3E86B23-F44C-4845-9CAD-24C0E1C801B0}" destId="{F5E05DB4-40C5-9E4E-B548-BEA7414EC0DD}" srcOrd="0" destOrd="0" parTransId="{0CE3E2C2-384F-0644-82B8-7FB46858CFD6}" sibTransId="{CD627EE3-49E2-9446-BE03-9DB122CECA09}"/>
    <dgm:cxn modelId="{3E42FECA-A271-498F-BB59-3E0D6F83FD9C}" type="presOf" srcId="{5F9860A7-99F7-614F-BAF2-65B9A7717A91}" destId="{B1C65834-12C2-6F4C-BC59-E4CE888191B5}" srcOrd="0" destOrd="0" presId="urn:microsoft.com/office/officeart/2005/8/layout/hierarchy1"/>
    <dgm:cxn modelId="{8A00928E-7C5D-4582-B4F1-4DA34BF5BC8A}" type="presOf" srcId="{7FB8EE37-E31D-4B49-A152-B9052357A0A0}" destId="{85B0BFFF-9F3D-9B4A-B8A7-9BF761206C9A}" srcOrd="0" destOrd="0" presId="urn:microsoft.com/office/officeart/2005/8/layout/hierarchy1"/>
    <dgm:cxn modelId="{BB6F6F41-C146-453D-9C5F-18630A03233E}" type="presOf" srcId="{49DEF5AD-A28D-3840-B1CA-515E2ECA338E}" destId="{346AFB1A-92A0-484E-AD48-4BD542D02CF6}" srcOrd="0" destOrd="0" presId="urn:microsoft.com/office/officeart/2005/8/layout/hierarchy1"/>
    <dgm:cxn modelId="{E2116249-4A59-174C-99DA-9B6991EC61D9}" srcId="{49DEF5AD-A28D-3840-B1CA-515E2ECA338E}" destId="{E9F1E346-C23F-8E4D-95F4-0A603BC6DA1E}" srcOrd="0" destOrd="0" parTransId="{5F9860A7-99F7-614F-BAF2-65B9A7717A91}" sibTransId="{992E7272-6E3F-C149-AF8A-E03AF3FDBB40}"/>
    <dgm:cxn modelId="{A9F9DEA0-46B3-403D-87B1-9BD31FE1BBA6}" type="presOf" srcId="{37509409-A060-9043-AE4F-97399087B78F}" destId="{B7707314-385F-374F-AADB-A5CEACD4A384}" srcOrd="0" destOrd="0" presId="urn:microsoft.com/office/officeart/2005/8/layout/hierarchy1"/>
    <dgm:cxn modelId="{01AFDE9F-D88A-419F-8DD8-1CB43DF78F65}" type="presOf" srcId="{412ECCCC-0691-2C4D-99DC-051367FEF5CF}" destId="{1ADFB7CD-AB61-3C49-BE79-FF9F4D035AD7}" srcOrd="0" destOrd="0" presId="urn:microsoft.com/office/officeart/2005/8/layout/hierarchy1"/>
    <dgm:cxn modelId="{501504DB-FB93-4723-B7D7-CFDB8611C8D5}" type="presOf" srcId="{51F2A88C-64C6-7E4F-B46B-C1BF0493E96A}" destId="{31DD248A-16FD-CF42-A908-F2913096B7D7}" srcOrd="0" destOrd="0" presId="urn:microsoft.com/office/officeart/2005/8/layout/hierarchy1"/>
    <dgm:cxn modelId="{6BFF2998-2284-4293-843B-C294A83D6535}" type="presOf" srcId="{4D23E932-09D6-2A41-B4CB-4B754778C2A9}" destId="{41F4ED17-2D21-3746-BE76-E121735D411A}" srcOrd="0" destOrd="0" presId="urn:microsoft.com/office/officeart/2005/8/layout/hierarchy1"/>
    <dgm:cxn modelId="{850B5847-579B-40CC-A25B-B105CB47F0A1}" type="presOf" srcId="{B3E86B23-F44C-4845-9CAD-24C0E1C801B0}" destId="{DC80537D-D859-F34A-ADA6-B392191AE3D7}" srcOrd="0" destOrd="0" presId="urn:microsoft.com/office/officeart/2005/8/layout/hierarchy1"/>
    <dgm:cxn modelId="{44FFD53B-13B9-4325-9D1A-8188DD46E656}" type="presOf" srcId="{6F4CA640-4151-F945-8B9D-E91620422B6A}" destId="{1BF1E36C-4AC1-F444-9488-227E682B6230}" srcOrd="0" destOrd="0" presId="urn:microsoft.com/office/officeart/2005/8/layout/hierarchy1"/>
    <dgm:cxn modelId="{4D4E5DE6-3A99-E243-85CC-5E6C4ACEDCFA}" srcId="{49DEF5AD-A28D-3840-B1CA-515E2ECA338E}" destId="{7FB8EE37-E31D-4B49-A152-B9052357A0A0}" srcOrd="1" destOrd="0" parTransId="{2422AF17-3CE6-CE47-9E24-BC5CFD4A4F5B}" sibTransId="{88B1B77C-FF02-204E-B887-E21D7FE571F3}"/>
    <dgm:cxn modelId="{A34D7A83-AEDE-4946-91CC-892330286AA2}" type="presOf" srcId="{43DAAF8E-D264-A74D-A7C9-0049C0998DCB}" destId="{64B7575C-5914-C046-9E86-EE1B168C6ED6}" srcOrd="0" destOrd="0" presId="urn:microsoft.com/office/officeart/2005/8/layout/hierarchy1"/>
    <dgm:cxn modelId="{6860F3C9-CF3E-4004-BD4C-895F71136178}" type="presOf" srcId="{42DD0F22-6B79-6A40-9402-1A6931E1C977}" destId="{A69D9446-A184-1F4D-9C54-82822D6ADAFB}" srcOrd="0" destOrd="0" presId="urn:microsoft.com/office/officeart/2005/8/layout/hierarchy1"/>
    <dgm:cxn modelId="{945EEF7C-0EDC-EB4B-9B16-57CD1AE712A4}" srcId="{F5E05DB4-40C5-9E4E-B548-BEA7414EC0DD}" destId="{35981E3D-738D-F447-9C77-9C72744CAFDA}" srcOrd="0" destOrd="0" parTransId="{B77D6FC7-2E9E-DA4A-A4F1-1440F4EF642D}" sibTransId="{F71B9E55-B95A-7146-BB3E-3BBA18FF3F44}"/>
    <dgm:cxn modelId="{52D9C1AD-8024-4C4F-AF43-156BFA376BF6}" type="presOf" srcId="{0E435B16-867E-344B-A7FC-D955C2290156}" destId="{785C5FE3-D956-A94A-AB6B-45D90F1AB1B0}" srcOrd="0" destOrd="0" presId="urn:microsoft.com/office/officeart/2005/8/layout/hierarchy1"/>
    <dgm:cxn modelId="{1BB857E6-0984-483E-B6C8-919A88753604}" type="presOf" srcId="{B77D6FC7-2E9E-DA4A-A4F1-1440F4EF642D}" destId="{71634B9E-860E-F746-898E-2BBE2117E112}" srcOrd="0" destOrd="0" presId="urn:microsoft.com/office/officeart/2005/8/layout/hierarchy1"/>
    <dgm:cxn modelId="{50ACA7A0-D27C-44E3-B8BE-8F197E5C47CA}" type="presOf" srcId="{CF1CA138-0DC7-8948-B247-0DC21D66E025}" destId="{FFA8266C-CA3F-0C49-B84C-8730B80F1CD2}" srcOrd="0" destOrd="0" presId="urn:microsoft.com/office/officeart/2005/8/layout/hierarchy1"/>
    <dgm:cxn modelId="{92AA9F8B-A99A-42DF-BD7B-9DEC6097241B}" type="presOf" srcId="{6BB3B51E-4F7F-EB48-83E0-A7A3EFD54068}" destId="{53A25207-5309-B64A-A2AD-0D36D4FCE22C}" srcOrd="0" destOrd="0" presId="urn:microsoft.com/office/officeart/2005/8/layout/hierarchy1"/>
    <dgm:cxn modelId="{352A005C-AC79-7940-A1AD-44757A7379AD}" srcId="{F5E05DB4-40C5-9E4E-B548-BEA7414EC0DD}" destId="{DA0B0CD0-80EE-F142-B588-573E45860172}" srcOrd="3" destOrd="0" parTransId="{412ECCCC-0691-2C4D-99DC-051367FEF5CF}" sibTransId="{98974FA9-547D-8C46-97DB-F5C1A0523388}"/>
    <dgm:cxn modelId="{1CE7B494-0CDE-4BA2-AD97-623E3B180393}" type="presOf" srcId="{8406A001-009B-B649-8887-9430A5A106F6}" destId="{B859A063-8347-A34F-AF72-5BED5B9AB2C1}" srcOrd="0" destOrd="0" presId="urn:microsoft.com/office/officeart/2005/8/layout/hierarchy1"/>
    <dgm:cxn modelId="{D060A302-3768-CE47-A300-31BAC62A41FA}" srcId="{F5E05DB4-40C5-9E4E-B548-BEA7414EC0DD}" destId="{37509409-A060-9043-AE4F-97399087B78F}" srcOrd="1" destOrd="0" parTransId="{43DAAF8E-D264-A74D-A7C9-0049C0998DCB}" sibTransId="{3ED820FE-5E8A-2A49-9CF2-2334B05A7866}"/>
    <dgm:cxn modelId="{7909A4DB-BCE9-B047-8829-935E2E8AF779}" srcId="{49DEF5AD-A28D-3840-B1CA-515E2ECA338E}" destId="{22C0100A-48BF-1B4F-82B0-9BE168060305}" srcOrd="4" destOrd="0" parTransId="{CF1CA138-0DC7-8948-B247-0DC21D66E025}" sibTransId="{A8BB6C33-CFC4-B743-8878-6780C38CCCA6}"/>
    <dgm:cxn modelId="{480690F2-1705-D849-B0B2-6D06AD044948}" srcId="{49DEF5AD-A28D-3840-B1CA-515E2ECA338E}" destId="{34A1C7DB-004C-6D45-9B6C-10DA69E820D9}" srcOrd="7" destOrd="0" parTransId="{5673D187-BDF3-9E46-B0B8-9054BA310561}" sibTransId="{6EEC797E-9E56-CD46-8CE8-7161BF424EE1}"/>
    <dgm:cxn modelId="{1FCAAC0C-1AA5-4B7C-8A56-60BFF8C8EC85}" type="presOf" srcId="{10DEE27B-67D4-7D4E-9556-87FA632B09D1}" destId="{425681EE-D9C7-9546-B9A1-8EB08E033D0C}" srcOrd="0" destOrd="0" presId="urn:microsoft.com/office/officeart/2005/8/layout/hierarchy1"/>
    <dgm:cxn modelId="{609455A2-E985-4F4B-BC50-F0A0C0674444}" type="presOf" srcId="{2FB37993-609F-3148-B885-4270F2324383}" destId="{D310AB8B-21CB-1948-A182-2782E64CF015}" srcOrd="0" destOrd="0" presId="urn:microsoft.com/office/officeart/2005/8/layout/hierarchy1"/>
    <dgm:cxn modelId="{541942EA-FE58-B842-94BA-7A5AC888CEC3}" srcId="{B3E86B23-F44C-4845-9CAD-24C0E1C801B0}" destId="{49DEF5AD-A28D-3840-B1CA-515E2ECA338E}" srcOrd="1" destOrd="0" parTransId="{AE2408FB-2E63-5445-987D-8B47BF8A556E}" sibTransId="{0210C33F-9B64-CD44-9493-17D8AE747F9C}"/>
    <dgm:cxn modelId="{9560C5E9-0941-44E4-99CD-37A45ED76C37}" type="presOf" srcId="{22C0100A-48BF-1B4F-82B0-9BE168060305}" destId="{2F5D5B49-9A28-6B4B-B357-D272DF0C2BEE}" srcOrd="0" destOrd="0" presId="urn:microsoft.com/office/officeart/2005/8/layout/hierarchy1"/>
    <dgm:cxn modelId="{972D49FF-C1CF-DE4C-B03D-36D89C89FA19}" srcId="{0E435B16-867E-344B-A7FC-D955C2290156}" destId="{B3E86B23-F44C-4845-9CAD-24C0E1C801B0}" srcOrd="0" destOrd="0" parTransId="{C95D7A61-B0E1-0A46-A0DA-58585DF68400}" sibTransId="{8A681377-F574-3F49-B2E7-81CE631F681C}"/>
    <dgm:cxn modelId="{5A52C1E3-0F59-4949-839E-63B6EFB827A9}" type="presOf" srcId="{F5E05DB4-40C5-9E4E-B548-BEA7414EC0DD}" destId="{54CEC0DE-1EF4-1C4F-8CA8-0DBD358ADB56}" srcOrd="0" destOrd="0" presId="urn:microsoft.com/office/officeart/2005/8/layout/hierarchy1"/>
    <dgm:cxn modelId="{E218839D-FD5D-4FF8-BE4C-8D816680D36B}" type="presOf" srcId="{1A1AC133-A2DE-CE4D-ADF6-12FB43EE62D5}" destId="{54192039-6D57-FF4E-861F-9111E207B33A}" srcOrd="0" destOrd="0" presId="urn:microsoft.com/office/officeart/2005/8/layout/hierarchy1"/>
    <dgm:cxn modelId="{CF0FE26F-A31D-41E0-822C-51A06A4361C0}" type="presOf" srcId="{79F90B80-8CCB-4341-9166-E67CBA0F5316}" destId="{8A61E522-5263-F648-84E9-D3783E548EFB}" srcOrd="0" destOrd="0" presId="urn:microsoft.com/office/officeart/2005/8/layout/hierarchy1"/>
    <dgm:cxn modelId="{C2DB35C3-1D66-4954-88DE-30F752BF5962}" type="presOf" srcId="{AE2408FB-2E63-5445-987D-8B47BF8A556E}" destId="{0AF497E1-478D-A541-AD0F-7377D6F047FA}" srcOrd="0" destOrd="0" presId="urn:microsoft.com/office/officeart/2005/8/layout/hierarchy1"/>
    <dgm:cxn modelId="{231C2ECC-52F9-446F-8486-45B125CFE4AE}" type="presOf" srcId="{E9F1E346-C23F-8E4D-95F4-0A603BC6DA1E}" destId="{3375B60D-9DAD-9A4C-A3FC-4C5BA2D85CF0}" srcOrd="0" destOrd="0" presId="urn:microsoft.com/office/officeart/2005/8/layout/hierarchy1"/>
    <dgm:cxn modelId="{0665D979-E662-8248-A9BB-6C65CF934711}" srcId="{49DEF5AD-A28D-3840-B1CA-515E2ECA338E}" destId="{51F2A88C-64C6-7E4F-B46B-C1BF0493E96A}" srcOrd="6" destOrd="0" parTransId="{FF697101-4967-C447-ACD4-208F5A6C8135}" sibTransId="{44F4CE28-8A13-F941-B39C-32C2A3247FAF}"/>
    <dgm:cxn modelId="{F79D9D40-FC5A-4DD1-9A3A-67F4158F7C00}" type="presOf" srcId="{2B651030-C973-EA4A-AB84-D2D027366A5F}" destId="{B12B184F-A4DE-DE44-82AD-332770B085F4}" srcOrd="0" destOrd="0" presId="urn:microsoft.com/office/officeart/2005/8/layout/hierarchy1"/>
    <dgm:cxn modelId="{C58BFA21-5294-C246-BFC0-6B0362561359}" srcId="{49DEF5AD-A28D-3840-B1CA-515E2ECA338E}" destId="{42DD0F22-6B79-6A40-9402-1A6931E1C977}" srcOrd="2" destOrd="0" parTransId="{8406A001-009B-B649-8887-9430A5A106F6}" sibTransId="{145BACD6-06D8-4749-B451-27172BD737E2}"/>
    <dgm:cxn modelId="{EEA77A18-746A-41E8-A4F6-B30829568525}" type="presOf" srcId="{34A1C7DB-004C-6D45-9B6C-10DA69E820D9}" destId="{77D5719C-2DF0-3144-A2B7-D84FBB383EF2}" srcOrd="0" destOrd="0" presId="urn:microsoft.com/office/officeart/2005/8/layout/hierarchy1"/>
    <dgm:cxn modelId="{8DF839F8-8DAA-4338-97AB-A28B6DA6305B}" type="presParOf" srcId="{785C5FE3-D956-A94A-AB6B-45D90F1AB1B0}" destId="{7B9B7DA6-BBC4-714C-9483-95F4978920BF}" srcOrd="0" destOrd="0" presId="urn:microsoft.com/office/officeart/2005/8/layout/hierarchy1"/>
    <dgm:cxn modelId="{B452A1BC-E4EC-43AF-9A1A-F0EE94578D41}" type="presParOf" srcId="{7B9B7DA6-BBC4-714C-9483-95F4978920BF}" destId="{ADA7B6E3-1A35-5D46-AE33-CB0963C6248F}" srcOrd="0" destOrd="0" presId="urn:microsoft.com/office/officeart/2005/8/layout/hierarchy1"/>
    <dgm:cxn modelId="{D9C094C2-700E-4B4A-80E5-64F253406054}" type="presParOf" srcId="{ADA7B6E3-1A35-5D46-AE33-CB0963C6248F}" destId="{15E98BDC-5B99-904E-9C15-713E012EDC9F}" srcOrd="0" destOrd="0" presId="urn:microsoft.com/office/officeart/2005/8/layout/hierarchy1"/>
    <dgm:cxn modelId="{D7284B06-C336-4085-901B-D064655DD0D9}" type="presParOf" srcId="{ADA7B6E3-1A35-5D46-AE33-CB0963C6248F}" destId="{DC80537D-D859-F34A-ADA6-B392191AE3D7}" srcOrd="1" destOrd="0" presId="urn:microsoft.com/office/officeart/2005/8/layout/hierarchy1"/>
    <dgm:cxn modelId="{8A454968-CF59-4691-8DE1-9A3DF08ED747}" type="presParOf" srcId="{7B9B7DA6-BBC4-714C-9483-95F4978920BF}" destId="{EAA6D307-372A-3245-ABE2-C09EDD5B802A}" srcOrd="1" destOrd="0" presId="urn:microsoft.com/office/officeart/2005/8/layout/hierarchy1"/>
    <dgm:cxn modelId="{1676ED2C-558F-407A-A441-5C6EBAC22404}" type="presParOf" srcId="{EAA6D307-372A-3245-ABE2-C09EDD5B802A}" destId="{0A2B9FF5-432C-C749-B141-998BA2F34250}" srcOrd="0" destOrd="0" presId="urn:microsoft.com/office/officeart/2005/8/layout/hierarchy1"/>
    <dgm:cxn modelId="{20448660-01AC-4DE5-98F0-5CCB8164F8D1}" type="presParOf" srcId="{EAA6D307-372A-3245-ABE2-C09EDD5B802A}" destId="{A93D57ED-3F91-F244-A935-1F6FDF924D92}" srcOrd="1" destOrd="0" presId="urn:microsoft.com/office/officeart/2005/8/layout/hierarchy1"/>
    <dgm:cxn modelId="{BEBB952D-0B70-4208-9BC0-09CF7A3EC4AE}" type="presParOf" srcId="{A93D57ED-3F91-F244-A935-1F6FDF924D92}" destId="{7D3D9CAD-4AFA-504D-AF05-BF949D092127}" srcOrd="0" destOrd="0" presId="urn:microsoft.com/office/officeart/2005/8/layout/hierarchy1"/>
    <dgm:cxn modelId="{7CB02B58-DCE3-4833-B992-B9F31D6EA57F}" type="presParOf" srcId="{7D3D9CAD-4AFA-504D-AF05-BF949D092127}" destId="{63DBDAFD-9A06-2444-A1DB-E45586A9893E}" srcOrd="0" destOrd="0" presId="urn:microsoft.com/office/officeart/2005/8/layout/hierarchy1"/>
    <dgm:cxn modelId="{E171B6CC-D247-413C-A317-718F2867CA5E}" type="presParOf" srcId="{7D3D9CAD-4AFA-504D-AF05-BF949D092127}" destId="{54CEC0DE-1EF4-1C4F-8CA8-0DBD358ADB56}" srcOrd="1" destOrd="0" presId="urn:microsoft.com/office/officeart/2005/8/layout/hierarchy1"/>
    <dgm:cxn modelId="{C689C4B5-CAB4-44AF-833E-5BCAD690DA53}" type="presParOf" srcId="{A93D57ED-3F91-F244-A935-1F6FDF924D92}" destId="{DD8BCBFA-1E25-9E48-92E3-CE7C35E8FA06}" srcOrd="1" destOrd="0" presId="urn:microsoft.com/office/officeart/2005/8/layout/hierarchy1"/>
    <dgm:cxn modelId="{1DB31B11-24F9-4A8C-BBA3-5D949E274F9A}" type="presParOf" srcId="{DD8BCBFA-1E25-9E48-92E3-CE7C35E8FA06}" destId="{71634B9E-860E-F746-898E-2BBE2117E112}" srcOrd="0" destOrd="0" presId="urn:microsoft.com/office/officeart/2005/8/layout/hierarchy1"/>
    <dgm:cxn modelId="{3319CFF3-D86F-4C50-9781-9CDA70F90973}" type="presParOf" srcId="{DD8BCBFA-1E25-9E48-92E3-CE7C35E8FA06}" destId="{187235F6-E830-FD4E-94D3-E63668A4B557}" srcOrd="1" destOrd="0" presId="urn:microsoft.com/office/officeart/2005/8/layout/hierarchy1"/>
    <dgm:cxn modelId="{BBF6D492-4AA9-4B68-8077-DB3F3DD8FA2B}" type="presParOf" srcId="{187235F6-E830-FD4E-94D3-E63668A4B557}" destId="{AB067594-59C5-284C-94B3-6450AE807581}" srcOrd="0" destOrd="0" presId="urn:microsoft.com/office/officeart/2005/8/layout/hierarchy1"/>
    <dgm:cxn modelId="{4675618D-7403-4452-96F1-6F1763B17D4A}" type="presParOf" srcId="{AB067594-59C5-284C-94B3-6450AE807581}" destId="{9BB1D974-E93B-C241-A23D-C92CBB23B9DE}" srcOrd="0" destOrd="0" presId="urn:microsoft.com/office/officeart/2005/8/layout/hierarchy1"/>
    <dgm:cxn modelId="{769D07F2-8A9A-4189-9F39-7BC5896CAD46}" type="presParOf" srcId="{AB067594-59C5-284C-94B3-6450AE807581}" destId="{BAFC351C-1707-B445-ADFE-675EB56DCF44}" srcOrd="1" destOrd="0" presId="urn:microsoft.com/office/officeart/2005/8/layout/hierarchy1"/>
    <dgm:cxn modelId="{8FF06A22-9BE3-4E4A-97F6-AB84315C5852}" type="presParOf" srcId="{187235F6-E830-FD4E-94D3-E63668A4B557}" destId="{AE874121-565B-AE41-A80B-EC618EB30EAC}" srcOrd="1" destOrd="0" presId="urn:microsoft.com/office/officeart/2005/8/layout/hierarchy1"/>
    <dgm:cxn modelId="{28C8C9F4-4781-482C-A32F-7A58310E5BCB}" type="presParOf" srcId="{DD8BCBFA-1E25-9E48-92E3-CE7C35E8FA06}" destId="{64B7575C-5914-C046-9E86-EE1B168C6ED6}" srcOrd="2" destOrd="0" presId="urn:microsoft.com/office/officeart/2005/8/layout/hierarchy1"/>
    <dgm:cxn modelId="{47EC529B-EC9A-4766-9397-0DBE090C8026}" type="presParOf" srcId="{DD8BCBFA-1E25-9E48-92E3-CE7C35E8FA06}" destId="{98C40F19-5355-564F-941C-8718E0F401A9}" srcOrd="3" destOrd="0" presId="urn:microsoft.com/office/officeart/2005/8/layout/hierarchy1"/>
    <dgm:cxn modelId="{C4EFD472-C682-4E2B-8BA7-D8F04C542A8F}" type="presParOf" srcId="{98C40F19-5355-564F-941C-8718E0F401A9}" destId="{4FEE6100-B1D3-9845-A106-B4AEBE18FF2A}" srcOrd="0" destOrd="0" presId="urn:microsoft.com/office/officeart/2005/8/layout/hierarchy1"/>
    <dgm:cxn modelId="{59919E54-F158-48D7-8631-EC58E4C686A5}" type="presParOf" srcId="{4FEE6100-B1D3-9845-A106-B4AEBE18FF2A}" destId="{95974890-7BD7-F64A-90B5-05C3C064FEA5}" srcOrd="0" destOrd="0" presId="urn:microsoft.com/office/officeart/2005/8/layout/hierarchy1"/>
    <dgm:cxn modelId="{5E5C8900-01DF-43C8-BE5D-73BC4B32E5FF}" type="presParOf" srcId="{4FEE6100-B1D3-9845-A106-B4AEBE18FF2A}" destId="{B7707314-385F-374F-AADB-A5CEACD4A384}" srcOrd="1" destOrd="0" presId="urn:microsoft.com/office/officeart/2005/8/layout/hierarchy1"/>
    <dgm:cxn modelId="{F6E7ADD0-EC23-49FC-8B7B-93F246A80D1D}" type="presParOf" srcId="{98C40F19-5355-564F-941C-8718E0F401A9}" destId="{6152A1B1-0787-8040-BD42-F96F7C498CAB}" srcOrd="1" destOrd="0" presId="urn:microsoft.com/office/officeart/2005/8/layout/hierarchy1"/>
    <dgm:cxn modelId="{5073916C-3535-4BB9-B7B0-9C40D8FFD6FE}" type="presParOf" srcId="{DD8BCBFA-1E25-9E48-92E3-CE7C35E8FA06}" destId="{8A61E522-5263-F648-84E9-D3783E548EFB}" srcOrd="4" destOrd="0" presId="urn:microsoft.com/office/officeart/2005/8/layout/hierarchy1"/>
    <dgm:cxn modelId="{97429CFB-99D7-478C-BCAD-64754C083C62}" type="presParOf" srcId="{DD8BCBFA-1E25-9E48-92E3-CE7C35E8FA06}" destId="{02ED42F3-145C-1D44-BADF-4303425EBB0F}" srcOrd="5" destOrd="0" presId="urn:microsoft.com/office/officeart/2005/8/layout/hierarchy1"/>
    <dgm:cxn modelId="{F06ED365-2B31-49F1-8404-7F2715994CBA}" type="presParOf" srcId="{02ED42F3-145C-1D44-BADF-4303425EBB0F}" destId="{59499CEE-4CA3-7745-8670-0CC0A9E0798F}" srcOrd="0" destOrd="0" presId="urn:microsoft.com/office/officeart/2005/8/layout/hierarchy1"/>
    <dgm:cxn modelId="{43F2B538-9385-4330-8133-66506F46AB4C}" type="presParOf" srcId="{59499CEE-4CA3-7745-8670-0CC0A9E0798F}" destId="{381E4C6A-D440-D942-8106-2871C66A268E}" srcOrd="0" destOrd="0" presId="urn:microsoft.com/office/officeart/2005/8/layout/hierarchy1"/>
    <dgm:cxn modelId="{5A336C01-B398-4369-AB94-5059CC598151}" type="presParOf" srcId="{59499CEE-4CA3-7745-8670-0CC0A9E0798F}" destId="{41F4ED17-2D21-3746-BE76-E121735D411A}" srcOrd="1" destOrd="0" presId="urn:microsoft.com/office/officeart/2005/8/layout/hierarchy1"/>
    <dgm:cxn modelId="{01AEDD1E-7BD6-4D29-B4A8-B916E1215FE7}" type="presParOf" srcId="{02ED42F3-145C-1D44-BADF-4303425EBB0F}" destId="{AA1D202D-1C4F-4049-B534-C516DA1F1B12}" srcOrd="1" destOrd="0" presId="urn:microsoft.com/office/officeart/2005/8/layout/hierarchy1"/>
    <dgm:cxn modelId="{979963EC-9102-4D24-AD69-5A5114A9EC19}" type="presParOf" srcId="{DD8BCBFA-1E25-9E48-92E3-CE7C35E8FA06}" destId="{1ADFB7CD-AB61-3C49-BE79-FF9F4D035AD7}" srcOrd="6" destOrd="0" presId="urn:microsoft.com/office/officeart/2005/8/layout/hierarchy1"/>
    <dgm:cxn modelId="{0D86B847-3D90-44A3-BD65-700AB0B4875E}" type="presParOf" srcId="{DD8BCBFA-1E25-9E48-92E3-CE7C35E8FA06}" destId="{F2D81E86-4506-3146-A4B9-9B0493C9B943}" srcOrd="7" destOrd="0" presId="urn:microsoft.com/office/officeart/2005/8/layout/hierarchy1"/>
    <dgm:cxn modelId="{D9CDE66C-6068-471B-83B6-76B0C17DD5D8}" type="presParOf" srcId="{F2D81E86-4506-3146-A4B9-9B0493C9B943}" destId="{A4A04B3B-6BAF-4048-8CE7-E877BCA48E39}" srcOrd="0" destOrd="0" presId="urn:microsoft.com/office/officeart/2005/8/layout/hierarchy1"/>
    <dgm:cxn modelId="{DB9C51E8-ABF0-485D-BBF3-F9ABDF41D9F3}" type="presParOf" srcId="{A4A04B3B-6BAF-4048-8CE7-E877BCA48E39}" destId="{BF1ACCDB-12FC-3244-9FFE-FA5AA8CA850E}" srcOrd="0" destOrd="0" presId="urn:microsoft.com/office/officeart/2005/8/layout/hierarchy1"/>
    <dgm:cxn modelId="{CF2CA20E-A628-42A5-A365-28D9B7A88D66}" type="presParOf" srcId="{A4A04B3B-6BAF-4048-8CE7-E877BCA48E39}" destId="{2D06A792-C2F2-264C-994A-B532575A569D}" srcOrd="1" destOrd="0" presId="urn:microsoft.com/office/officeart/2005/8/layout/hierarchy1"/>
    <dgm:cxn modelId="{9FC5C359-18C2-4AB8-B04E-E796B824286F}" type="presParOf" srcId="{F2D81E86-4506-3146-A4B9-9B0493C9B943}" destId="{7CAEFB8D-81C5-A247-86A5-9894EB49C3C9}" srcOrd="1" destOrd="0" presId="urn:microsoft.com/office/officeart/2005/8/layout/hierarchy1"/>
    <dgm:cxn modelId="{B2E61EE1-AF56-405B-A53E-3EBB5024E3EC}" type="presParOf" srcId="{EAA6D307-372A-3245-ABE2-C09EDD5B802A}" destId="{0AF497E1-478D-A541-AD0F-7377D6F047FA}" srcOrd="2" destOrd="0" presId="urn:microsoft.com/office/officeart/2005/8/layout/hierarchy1"/>
    <dgm:cxn modelId="{80B12281-5D47-4CE4-83D9-4CEAD0EBA36D}" type="presParOf" srcId="{EAA6D307-372A-3245-ABE2-C09EDD5B802A}" destId="{021126F3-4EAE-1B4E-9CD2-230357245D35}" srcOrd="3" destOrd="0" presId="urn:microsoft.com/office/officeart/2005/8/layout/hierarchy1"/>
    <dgm:cxn modelId="{1FCEF617-5B86-460A-A33E-A41CAF4E709E}" type="presParOf" srcId="{021126F3-4EAE-1B4E-9CD2-230357245D35}" destId="{98963028-CE68-E143-9DC2-348839BDCC56}" srcOrd="0" destOrd="0" presId="urn:microsoft.com/office/officeart/2005/8/layout/hierarchy1"/>
    <dgm:cxn modelId="{6D729073-F676-45DA-9652-F78EBDCBD739}" type="presParOf" srcId="{98963028-CE68-E143-9DC2-348839BDCC56}" destId="{2F0159C2-81C4-E544-A185-EE5CB95A8BD8}" srcOrd="0" destOrd="0" presId="urn:microsoft.com/office/officeart/2005/8/layout/hierarchy1"/>
    <dgm:cxn modelId="{132D8330-BF25-49B8-986F-02D1454AD6D1}" type="presParOf" srcId="{98963028-CE68-E143-9DC2-348839BDCC56}" destId="{346AFB1A-92A0-484E-AD48-4BD542D02CF6}" srcOrd="1" destOrd="0" presId="urn:microsoft.com/office/officeart/2005/8/layout/hierarchy1"/>
    <dgm:cxn modelId="{02E749D8-B291-4D7A-9F3C-E7A70C845BD4}" type="presParOf" srcId="{021126F3-4EAE-1B4E-9CD2-230357245D35}" destId="{6D36D2FF-B5D2-424C-A549-A5DAFAD40D1B}" srcOrd="1" destOrd="0" presId="urn:microsoft.com/office/officeart/2005/8/layout/hierarchy1"/>
    <dgm:cxn modelId="{705DCEC0-2124-4894-A212-4A4D91118B85}" type="presParOf" srcId="{6D36D2FF-B5D2-424C-A549-A5DAFAD40D1B}" destId="{B1C65834-12C2-6F4C-BC59-E4CE888191B5}" srcOrd="0" destOrd="0" presId="urn:microsoft.com/office/officeart/2005/8/layout/hierarchy1"/>
    <dgm:cxn modelId="{4438EF96-F0D5-4DC3-840F-5D9C1EC20071}" type="presParOf" srcId="{6D36D2FF-B5D2-424C-A549-A5DAFAD40D1B}" destId="{76BCBF81-5133-DF47-A01E-DD35250B55F7}" srcOrd="1" destOrd="0" presId="urn:microsoft.com/office/officeart/2005/8/layout/hierarchy1"/>
    <dgm:cxn modelId="{B76CF3EB-C392-43E0-A6DA-FF3B6DC2DF90}" type="presParOf" srcId="{76BCBF81-5133-DF47-A01E-DD35250B55F7}" destId="{20571FA2-54D0-B541-B3EC-01F1DE1658E0}" srcOrd="0" destOrd="0" presId="urn:microsoft.com/office/officeart/2005/8/layout/hierarchy1"/>
    <dgm:cxn modelId="{11376D53-7502-41BB-BE91-B2DCCFB19FE1}" type="presParOf" srcId="{20571FA2-54D0-B541-B3EC-01F1DE1658E0}" destId="{004183F8-4C8A-CB47-820D-54B5D3BB7A50}" srcOrd="0" destOrd="0" presId="urn:microsoft.com/office/officeart/2005/8/layout/hierarchy1"/>
    <dgm:cxn modelId="{5AE130E2-EB60-44E8-8DB8-9C77F1D0ABA1}" type="presParOf" srcId="{20571FA2-54D0-B541-B3EC-01F1DE1658E0}" destId="{3375B60D-9DAD-9A4C-A3FC-4C5BA2D85CF0}" srcOrd="1" destOrd="0" presId="urn:microsoft.com/office/officeart/2005/8/layout/hierarchy1"/>
    <dgm:cxn modelId="{1117CE4C-4D1B-4A89-8966-F0CD00930ADD}" type="presParOf" srcId="{76BCBF81-5133-DF47-A01E-DD35250B55F7}" destId="{8859DAFB-47DB-1941-BCA4-CDF6ADB5A9C2}" srcOrd="1" destOrd="0" presId="urn:microsoft.com/office/officeart/2005/8/layout/hierarchy1"/>
    <dgm:cxn modelId="{B25C0FF0-098A-416F-B88C-1F9FD85DE995}" type="presParOf" srcId="{6D36D2FF-B5D2-424C-A549-A5DAFAD40D1B}" destId="{2576B907-3481-2E4E-9C9E-2E05A017C2F6}" srcOrd="2" destOrd="0" presId="urn:microsoft.com/office/officeart/2005/8/layout/hierarchy1"/>
    <dgm:cxn modelId="{BEEEA424-A089-4671-86F1-353F3C961F32}" type="presParOf" srcId="{6D36D2FF-B5D2-424C-A549-A5DAFAD40D1B}" destId="{E15618EF-86ED-8545-A334-5387243CE749}" srcOrd="3" destOrd="0" presId="urn:microsoft.com/office/officeart/2005/8/layout/hierarchy1"/>
    <dgm:cxn modelId="{0992668F-E2D6-412D-AEE3-46C420A23695}" type="presParOf" srcId="{E15618EF-86ED-8545-A334-5387243CE749}" destId="{2C5020E0-0601-534F-AE7B-0413B206B7BD}" srcOrd="0" destOrd="0" presId="urn:microsoft.com/office/officeart/2005/8/layout/hierarchy1"/>
    <dgm:cxn modelId="{2B2A1D3F-6D6A-47BE-965D-54105173BDEE}" type="presParOf" srcId="{2C5020E0-0601-534F-AE7B-0413B206B7BD}" destId="{0BE9BCDC-9C7E-054E-AFE6-C2B2CD9CDA1E}" srcOrd="0" destOrd="0" presId="urn:microsoft.com/office/officeart/2005/8/layout/hierarchy1"/>
    <dgm:cxn modelId="{DFA11A5F-A77E-483F-A50C-251FEC3279CD}" type="presParOf" srcId="{2C5020E0-0601-534F-AE7B-0413B206B7BD}" destId="{85B0BFFF-9F3D-9B4A-B8A7-9BF761206C9A}" srcOrd="1" destOrd="0" presId="urn:microsoft.com/office/officeart/2005/8/layout/hierarchy1"/>
    <dgm:cxn modelId="{D45DA958-1FC2-47DD-95DC-4196FD2CDCF2}" type="presParOf" srcId="{E15618EF-86ED-8545-A334-5387243CE749}" destId="{1AD78056-DBD7-384B-84EA-60B87AA88491}" srcOrd="1" destOrd="0" presId="urn:microsoft.com/office/officeart/2005/8/layout/hierarchy1"/>
    <dgm:cxn modelId="{995C3A49-77F2-4D81-96CA-5CB2D35C375A}" type="presParOf" srcId="{6D36D2FF-B5D2-424C-A549-A5DAFAD40D1B}" destId="{B859A063-8347-A34F-AF72-5BED5B9AB2C1}" srcOrd="4" destOrd="0" presId="urn:microsoft.com/office/officeart/2005/8/layout/hierarchy1"/>
    <dgm:cxn modelId="{74A438A4-C926-49DB-BB17-0F693F3D7A15}" type="presParOf" srcId="{6D36D2FF-B5D2-424C-A549-A5DAFAD40D1B}" destId="{EE226F7E-FCBF-C846-B6B9-9CF7CD7A3A74}" srcOrd="5" destOrd="0" presId="urn:microsoft.com/office/officeart/2005/8/layout/hierarchy1"/>
    <dgm:cxn modelId="{7630D8E2-3224-4414-95ED-F6276D2685D9}" type="presParOf" srcId="{EE226F7E-FCBF-C846-B6B9-9CF7CD7A3A74}" destId="{17FB4890-F0AA-AB43-B492-D1AE2863456C}" srcOrd="0" destOrd="0" presId="urn:microsoft.com/office/officeart/2005/8/layout/hierarchy1"/>
    <dgm:cxn modelId="{634223E2-D83C-4792-AFF7-0C7DDC39BDA3}" type="presParOf" srcId="{17FB4890-F0AA-AB43-B492-D1AE2863456C}" destId="{3A3518E4-177C-264F-A541-3215F9C70EE8}" srcOrd="0" destOrd="0" presId="urn:microsoft.com/office/officeart/2005/8/layout/hierarchy1"/>
    <dgm:cxn modelId="{5CA4717B-F13C-4B1E-BFD0-B56446B35B8C}" type="presParOf" srcId="{17FB4890-F0AA-AB43-B492-D1AE2863456C}" destId="{A69D9446-A184-1F4D-9C54-82822D6ADAFB}" srcOrd="1" destOrd="0" presId="urn:microsoft.com/office/officeart/2005/8/layout/hierarchy1"/>
    <dgm:cxn modelId="{AE72E61D-2961-4695-887A-001B1AB22E30}" type="presParOf" srcId="{EE226F7E-FCBF-C846-B6B9-9CF7CD7A3A74}" destId="{1EC8325C-39AC-D14A-A99D-DBD149EC1828}" srcOrd="1" destOrd="0" presId="urn:microsoft.com/office/officeart/2005/8/layout/hierarchy1"/>
    <dgm:cxn modelId="{214725C9-F05D-407F-947E-1F53800AB59A}" type="presParOf" srcId="{6D36D2FF-B5D2-424C-A549-A5DAFAD40D1B}" destId="{B53C6A0E-235A-5F4D-83C9-894174AF4906}" srcOrd="6" destOrd="0" presId="urn:microsoft.com/office/officeart/2005/8/layout/hierarchy1"/>
    <dgm:cxn modelId="{9564DCF2-7894-4F5C-AE2D-5AAE6DBD70F3}" type="presParOf" srcId="{6D36D2FF-B5D2-424C-A549-A5DAFAD40D1B}" destId="{D7C0108C-5073-C64A-9C89-9E2AC79D1BAD}" srcOrd="7" destOrd="0" presId="urn:microsoft.com/office/officeart/2005/8/layout/hierarchy1"/>
    <dgm:cxn modelId="{B9C1E692-CD1E-4A7C-B66D-1ED074A4B7A7}" type="presParOf" srcId="{D7C0108C-5073-C64A-9C89-9E2AC79D1BAD}" destId="{5D097C17-FD1F-DA4C-BE5D-706D0F60F2D6}" srcOrd="0" destOrd="0" presId="urn:microsoft.com/office/officeart/2005/8/layout/hierarchy1"/>
    <dgm:cxn modelId="{024CFC39-E363-44F4-ADCA-4CD4B1172846}" type="presParOf" srcId="{5D097C17-FD1F-DA4C-BE5D-706D0F60F2D6}" destId="{F580EE33-2656-724E-940D-CD18CC058B5F}" srcOrd="0" destOrd="0" presId="urn:microsoft.com/office/officeart/2005/8/layout/hierarchy1"/>
    <dgm:cxn modelId="{5981AF43-E7D2-49D7-9A7F-17143FB057C7}" type="presParOf" srcId="{5D097C17-FD1F-DA4C-BE5D-706D0F60F2D6}" destId="{D310AB8B-21CB-1948-A182-2782E64CF015}" srcOrd="1" destOrd="0" presId="urn:microsoft.com/office/officeart/2005/8/layout/hierarchy1"/>
    <dgm:cxn modelId="{6E30981E-87A8-439D-8436-9086447FD203}" type="presParOf" srcId="{D7C0108C-5073-C64A-9C89-9E2AC79D1BAD}" destId="{A19806BE-9DED-7D4C-A865-65FADFAD3095}" srcOrd="1" destOrd="0" presId="urn:microsoft.com/office/officeart/2005/8/layout/hierarchy1"/>
    <dgm:cxn modelId="{61FB088D-2740-4A32-A719-6E109B769315}" type="presParOf" srcId="{A19806BE-9DED-7D4C-A865-65FADFAD3095}" destId="{54192039-6D57-FF4E-861F-9111E207B33A}" srcOrd="0" destOrd="0" presId="urn:microsoft.com/office/officeart/2005/8/layout/hierarchy1"/>
    <dgm:cxn modelId="{BFDBA607-71CF-4539-9BFE-1D0A0C78E283}" type="presParOf" srcId="{A19806BE-9DED-7D4C-A865-65FADFAD3095}" destId="{13BC24BA-9012-934D-AC1B-F65E37549C5E}" srcOrd="1" destOrd="0" presId="urn:microsoft.com/office/officeart/2005/8/layout/hierarchy1"/>
    <dgm:cxn modelId="{79E7728D-B6C9-40E5-BD06-2555D9B06EFD}" type="presParOf" srcId="{13BC24BA-9012-934D-AC1B-F65E37549C5E}" destId="{B8F33454-9DF8-FB4E-B000-E65215494246}" srcOrd="0" destOrd="0" presId="urn:microsoft.com/office/officeart/2005/8/layout/hierarchy1"/>
    <dgm:cxn modelId="{8BAFDB90-1067-4639-BE86-EACB9DEE004E}" type="presParOf" srcId="{B8F33454-9DF8-FB4E-B000-E65215494246}" destId="{569DE8AB-9CFF-6048-82A2-3F6E0F0EC4EB}" srcOrd="0" destOrd="0" presId="urn:microsoft.com/office/officeart/2005/8/layout/hierarchy1"/>
    <dgm:cxn modelId="{62658DDF-9658-4130-A4AA-EE289DB601F1}" type="presParOf" srcId="{B8F33454-9DF8-FB4E-B000-E65215494246}" destId="{58DA0DD1-BCD6-6C47-A524-9A24BE16DC20}" srcOrd="1" destOrd="0" presId="urn:microsoft.com/office/officeart/2005/8/layout/hierarchy1"/>
    <dgm:cxn modelId="{1A24D055-7F91-4315-98D2-C21FF3289E14}" type="presParOf" srcId="{13BC24BA-9012-934D-AC1B-F65E37549C5E}" destId="{0B1DF62A-4709-1044-8609-53764CAAC873}" srcOrd="1" destOrd="0" presId="urn:microsoft.com/office/officeart/2005/8/layout/hierarchy1"/>
    <dgm:cxn modelId="{0AB34E38-71CE-4B12-9FE4-5F66C4362F54}" type="presParOf" srcId="{6D36D2FF-B5D2-424C-A549-A5DAFAD40D1B}" destId="{FFA8266C-CA3F-0C49-B84C-8730B80F1CD2}" srcOrd="8" destOrd="0" presId="urn:microsoft.com/office/officeart/2005/8/layout/hierarchy1"/>
    <dgm:cxn modelId="{C290C677-418C-47F3-B050-0DA5E08F097D}" type="presParOf" srcId="{6D36D2FF-B5D2-424C-A549-A5DAFAD40D1B}" destId="{EEBECA67-937E-9040-9917-A0F20095D552}" srcOrd="9" destOrd="0" presId="urn:microsoft.com/office/officeart/2005/8/layout/hierarchy1"/>
    <dgm:cxn modelId="{EE53FBC9-9DE4-4306-A783-827969B6B471}" type="presParOf" srcId="{EEBECA67-937E-9040-9917-A0F20095D552}" destId="{67A67716-6407-CF4A-9DB2-49D8B34C30FA}" srcOrd="0" destOrd="0" presId="urn:microsoft.com/office/officeart/2005/8/layout/hierarchy1"/>
    <dgm:cxn modelId="{078CFB40-F6A4-4D12-B60D-0AA1AA2CC77D}" type="presParOf" srcId="{67A67716-6407-CF4A-9DB2-49D8B34C30FA}" destId="{C2DE3D0D-E00F-B64A-9A3F-871F7CD7CCE7}" srcOrd="0" destOrd="0" presId="urn:microsoft.com/office/officeart/2005/8/layout/hierarchy1"/>
    <dgm:cxn modelId="{1FBA729C-07EB-440A-8687-7F7C7D8CB6B5}" type="presParOf" srcId="{67A67716-6407-CF4A-9DB2-49D8B34C30FA}" destId="{2F5D5B49-9A28-6B4B-B357-D272DF0C2BEE}" srcOrd="1" destOrd="0" presId="urn:microsoft.com/office/officeart/2005/8/layout/hierarchy1"/>
    <dgm:cxn modelId="{794FBDCD-27EC-4FFC-B36C-E73ECB348519}" type="presParOf" srcId="{EEBECA67-937E-9040-9917-A0F20095D552}" destId="{6E152648-B2F1-6149-AFAB-72BC52714879}" srcOrd="1" destOrd="0" presId="urn:microsoft.com/office/officeart/2005/8/layout/hierarchy1"/>
    <dgm:cxn modelId="{6BA8B6CA-4567-478A-BE61-CF70B06F148D}" type="presParOf" srcId="{6D36D2FF-B5D2-424C-A549-A5DAFAD40D1B}" destId="{425681EE-D9C7-9546-B9A1-8EB08E033D0C}" srcOrd="10" destOrd="0" presId="urn:microsoft.com/office/officeart/2005/8/layout/hierarchy1"/>
    <dgm:cxn modelId="{8126620C-F63F-4A12-96A9-CAF91891CC10}" type="presParOf" srcId="{6D36D2FF-B5D2-424C-A549-A5DAFAD40D1B}" destId="{0D30F020-CF5D-D644-A152-B3D27E090810}" srcOrd="11" destOrd="0" presId="urn:microsoft.com/office/officeart/2005/8/layout/hierarchy1"/>
    <dgm:cxn modelId="{AC7534A0-556A-47E7-93F2-81D1D2D33089}" type="presParOf" srcId="{0D30F020-CF5D-D644-A152-B3D27E090810}" destId="{3A49385C-A78F-5746-AE8F-828CBE5339E4}" srcOrd="0" destOrd="0" presId="urn:microsoft.com/office/officeart/2005/8/layout/hierarchy1"/>
    <dgm:cxn modelId="{DEB67D3E-12BD-4E2E-AAF6-8F8F9A29A61C}" type="presParOf" srcId="{3A49385C-A78F-5746-AE8F-828CBE5339E4}" destId="{F54A6D54-89DE-2047-8163-B4C7AC98727A}" srcOrd="0" destOrd="0" presId="urn:microsoft.com/office/officeart/2005/8/layout/hierarchy1"/>
    <dgm:cxn modelId="{1198B98B-7B6F-4946-A51D-8AF13F7134D0}" type="presParOf" srcId="{3A49385C-A78F-5746-AE8F-828CBE5339E4}" destId="{B12B184F-A4DE-DE44-82AD-332770B085F4}" srcOrd="1" destOrd="0" presId="urn:microsoft.com/office/officeart/2005/8/layout/hierarchy1"/>
    <dgm:cxn modelId="{C571BDD4-06E4-42F2-BE1C-AB1343FE7EC1}" type="presParOf" srcId="{0D30F020-CF5D-D644-A152-B3D27E090810}" destId="{146EC1A1-1479-774F-9565-FD19FDF3C7B0}" srcOrd="1" destOrd="0" presId="urn:microsoft.com/office/officeart/2005/8/layout/hierarchy1"/>
    <dgm:cxn modelId="{3C06FA4B-5D41-448E-A25F-A76C99FABA47}" type="presParOf" srcId="{6D36D2FF-B5D2-424C-A549-A5DAFAD40D1B}" destId="{7B07A9C1-9609-8948-A1F7-11FC9D3093A6}" srcOrd="12" destOrd="0" presId="urn:microsoft.com/office/officeart/2005/8/layout/hierarchy1"/>
    <dgm:cxn modelId="{4E296E7E-CA1D-44AD-B9F1-8EB1F3AECF33}" type="presParOf" srcId="{6D36D2FF-B5D2-424C-A549-A5DAFAD40D1B}" destId="{410A3920-37E4-0E4F-863C-FF1E07623D33}" srcOrd="13" destOrd="0" presId="urn:microsoft.com/office/officeart/2005/8/layout/hierarchy1"/>
    <dgm:cxn modelId="{119C1FE8-7292-4F5F-9FA1-42BECD7410C8}" type="presParOf" srcId="{410A3920-37E4-0E4F-863C-FF1E07623D33}" destId="{9F798434-6711-1146-BE89-AC7D1327579A}" srcOrd="0" destOrd="0" presId="urn:microsoft.com/office/officeart/2005/8/layout/hierarchy1"/>
    <dgm:cxn modelId="{612B23FA-A9E0-4873-BA05-0FC737294334}" type="presParOf" srcId="{9F798434-6711-1146-BE89-AC7D1327579A}" destId="{370A811D-AB4C-3842-BDE4-D9D634ACEF44}" srcOrd="0" destOrd="0" presId="urn:microsoft.com/office/officeart/2005/8/layout/hierarchy1"/>
    <dgm:cxn modelId="{77B121EC-A892-45B1-8F41-2DA133C5F804}" type="presParOf" srcId="{9F798434-6711-1146-BE89-AC7D1327579A}" destId="{31DD248A-16FD-CF42-A908-F2913096B7D7}" srcOrd="1" destOrd="0" presId="urn:microsoft.com/office/officeart/2005/8/layout/hierarchy1"/>
    <dgm:cxn modelId="{5F5B1033-4509-430D-A6EE-A2E961AFBD0C}" type="presParOf" srcId="{410A3920-37E4-0E4F-863C-FF1E07623D33}" destId="{BACFC963-F36F-434A-AE7E-74F9947BFA22}" srcOrd="1" destOrd="0" presId="urn:microsoft.com/office/officeart/2005/8/layout/hierarchy1"/>
    <dgm:cxn modelId="{98B2D91E-7AA1-4F0E-80B8-8BECA97CF52B}" type="presParOf" srcId="{6D36D2FF-B5D2-424C-A549-A5DAFAD40D1B}" destId="{2A89C597-E55F-E247-8E02-7AC892FD062D}" srcOrd="14" destOrd="0" presId="urn:microsoft.com/office/officeart/2005/8/layout/hierarchy1"/>
    <dgm:cxn modelId="{3FA3C18E-B38A-4D23-A92B-B777CF863084}" type="presParOf" srcId="{6D36D2FF-B5D2-424C-A549-A5DAFAD40D1B}" destId="{A4FE8218-DE0E-D74A-91A4-612B9061C51D}" srcOrd="15" destOrd="0" presId="urn:microsoft.com/office/officeart/2005/8/layout/hierarchy1"/>
    <dgm:cxn modelId="{37DA3770-5A0B-4866-B468-6044BECA9C31}" type="presParOf" srcId="{A4FE8218-DE0E-D74A-91A4-612B9061C51D}" destId="{73379253-229C-DE44-93BA-541C11F4EE29}" srcOrd="0" destOrd="0" presId="urn:microsoft.com/office/officeart/2005/8/layout/hierarchy1"/>
    <dgm:cxn modelId="{8F95378A-F7EA-41C8-BCE7-7209FE1EEDB9}" type="presParOf" srcId="{73379253-229C-DE44-93BA-541C11F4EE29}" destId="{B7105B89-797E-6640-B347-85005AFE7049}" srcOrd="0" destOrd="0" presId="urn:microsoft.com/office/officeart/2005/8/layout/hierarchy1"/>
    <dgm:cxn modelId="{F538A809-7267-46C4-8EF9-2B39C97A9317}" type="presParOf" srcId="{73379253-229C-DE44-93BA-541C11F4EE29}" destId="{77D5719C-2DF0-3144-A2B7-D84FBB383EF2}" srcOrd="1" destOrd="0" presId="urn:microsoft.com/office/officeart/2005/8/layout/hierarchy1"/>
    <dgm:cxn modelId="{695A6375-4DAF-44BB-ACF3-56B772F7D5F1}" type="presParOf" srcId="{A4FE8218-DE0E-D74A-91A4-612B9061C51D}" destId="{2AC26749-3C9A-1643-AA97-5F6BA4D2F609}" srcOrd="1" destOrd="0" presId="urn:microsoft.com/office/officeart/2005/8/layout/hierarchy1"/>
    <dgm:cxn modelId="{45A64952-0EF6-4D12-8DA4-EB94ADAA59FF}" type="presParOf" srcId="{EAA6D307-372A-3245-ABE2-C09EDD5B802A}" destId="{1BF1E36C-4AC1-F444-9488-227E682B6230}" srcOrd="4" destOrd="0" presId="urn:microsoft.com/office/officeart/2005/8/layout/hierarchy1"/>
    <dgm:cxn modelId="{C377FD2A-1CF5-44A6-9F0B-5C396DE44307}" type="presParOf" srcId="{EAA6D307-372A-3245-ABE2-C09EDD5B802A}" destId="{4D2E6079-D760-1740-A4B0-901065238E8D}" srcOrd="5" destOrd="0" presId="urn:microsoft.com/office/officeart/2005/8/layout/hierarchy1"/>
    <dgm:cxn modelId="{DFE250ED-529A-4B03-A590-D46ADB608D18}" type="presParOf" srcId="{4D2E6079-D760-1740-A4B0-901065238E8D}" destId="{94713C73-8883-804D-B3B1-EEB71F09E922}" srcOrd="0" destOrd="0" presId="urn:microsoft.com/office/officeart/2005/8/layout/hierarchy1"/>
    <dgm:cxn modelId="{89A7EB80-E7D7-401C-B285-69BA3DC3842D}" type="presParOf" srcId="{94713C73-8883-804D-B3B1-EEB71F09E922}" destId="{DBFDB98D-7FCF-994C-B9EB-6A13659FD9A6}" srcOrd="0" destOrd="0" presId="urn:microsoft.com/office/officeart/2005/8/layout/hierarchy1"/>
    <dgm:cxn modelId="{E087CC1D-0199-44E2-9439-C5EE22824C2E}" type="presParOf" srcId="{94713C73-8883-804D-B3B1-EEB71F09E922}" destId="{53A25207-5309-B64A-A2AD-0D36D4FCE22C}" srcOrd="1" destOrd="0" presId="urn:microsoft.com/office/officeart/2005/8/layout/hierarchy1"/>
    <dgm:cxn modelId="{C541415E-DE23-4EA7-8A80-58416A51667A}" type="presParOf" srcId="{4D2E6079-D760-1740-A4B0-901065238E8D}" destId="{EA6B1303-D959-B34E-B761-D6B1A6BB9BF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F1E36C-4AC1-F444-9488-227E682B6230}">
      <dsp:nvSpPr>
        <dsp:cNvPr id="0" name=""/>
        <dsp:cNvSpPr/>
      </dsp:nvSpPr>
      <dsp:spPr>
        <a:xfrm>
          <a:off x="4689164" y="2127567"/>
          <a:ext cx="91440" cy="459996"/>
        </a:xfrm>
        <a:custGeom>
          <a:avLst/>
          <a:gdLst/>
          <a:ahLst/>
          <a:cxnLst/>
          <a:rect l="0" t="0" r="0" b="0"/>
          <a:pathLst>
            <a:path>
              <a:moveTo>
                <a:pt x="45720" y="0"/>
              </a:moveTo>
              <a:lnTo>
                <a:pt x="45720" y="394560"/>
              </a:lnTo>
              <a:lnTo>
                <a:pt x="45782" y="394560"/>
              </a:lnTo>
              <a:lnTo>
                <a:pt x="45782" y="4599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89C597-E55F-E247-8E02-7AC892FD062D}">
      <dsp:nvSpPr>
        <dsp:cNvPr id="0" name=""/>
        <dsp:cNvSpPr/>
      </dsp:nvSpPr>
      <dsp:spPr>
        <a:xfrm>
          <a:off x="7278794" y="3036097"/>
          <a:ext cx="2573719" cy="744088"/>
        </a:xfrm>
        <a:custGeom>
          <a:avLst/>
          <a:gdLst/>
          <a:ahLst/>
          <a:cxnLst/>
          <a:rect l="0" t="0" r="0" b="0"/>
          <a:pathLst>
            <a:path>
              <a:moveTo>
                <a:pt x="0" y="0"/>
              </a:moveTo>
              <a:lnTo>
                <a:pt x="0" y="678652"/>
              </a:lnTo>
              <a:lnTo>
                <a:pt x="2573719" y="678652"/>
              </a:lnTo>
              <a:lnTo>
                <a:pt x="2573719"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07A9C1-9609-8948-A1F7-11FC9D3093A6}">
      <dsp:nvSpPr>
        <dsp:cNvPr id="0" name=""/>
        <dsp:cNvSpPr/>
      </dsp:nvSpPr>
      <dsp:spPr>
        <a:xfrm>
          <a:off x="7278794" y="3036097"/>
          <a:ext cx="1710400" cy="744088"/>
        </a:xfrm>
        <a:custGeom>
          <a:avLst/>
          <a:gdLst/>
          <a:ahLst/>
          <a:cxnLst/>
          <a:rect l="0" t="0" r="0" b="0"/>
          <a:pathLst>
            <a:path>
              <a:moveTo>
                <a:pt x="0" y="0"/>
              </a:moveTo>
              <a:lnTo>
                <a:pt x="0" y="678652"/>
              </a:lnTo>
              <a:lnTo>
                <a:pt x="1710400" y="678652"/>
              </a:lnTo>
              <a:lnTo>
                <a:pt x="171040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5681EE-D9C7-9546-B9A1-8EB08E033D0C}">
      <dsp:nvSpPr>
        <dsp:cNvPr id="0" name=""/>
        <dsp:cNvSpPr/>
      </dsp:nvSpPr>
      <dsp:spPr>
        <a:xfrm>
          <a:off x="7278794" y="3036097"/>
          <a:ext cx="847081" cy="744088"/>
        </a:xfrm>
        <a:custGeom>
          <a:avLst/>
          <a:gdLst/>
          <a:ahLst/>
          <a:cxnLst/>
          <a:rect l="0" t="0" r="0" b="0"/>
          <a:pathLst>
            <a:path>
              <a:moveTo>
                <a:pt x="0" y="0"/>
              </a:moveTo>
              <a:lnTo>
                <a:pt x="0" y="678652"/>
              </a:lnTo>
              <a:lnTo>
                <a:pt x="847081" y="678652"/>
              </a:lnTo>
              <a:lnTo>
                <a:pt x="847081"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A8266C-CA3F-0C49-B84C-8730B80F1CD2}">
      <dsp:nvSpPr>
        <dsp:cNvPr id="0" name=""/>
        <dsp:cNvSpPr/>
      </dsp:nvSpPr>
      <dsp:spPr>
        <a:xfrm>
          <a:off x="7216836" y="3036097"/>
          <a:ext cx="91440" cy="744088"/>
        </a:xfrm>
        <a:custGeom>
          <a:avLst/>
          <a:gdLst/>
          <a:ahLst/>
          <a:cxnLst/>
          <a:rect l="0" t="0" r="0" b="0"/>
          <a:pathLst>
            <a:path>
              <a:moveTo>
                <a:pt x="61958" y="0"/>
              </a:moveTo>
              <a:lnTo>
                <a:pt x="61958" y="678652"/>
              </a:lnTo>
              <a:lnTo>
                <a:pt x="45720" y="678652"/>
              </a:lnTo>
              <a:lnTo>
                <a:pt x="4572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192039-6D57-FF4E-861F-9111E207B33A}">
      <dsp:nvSpPr>
        <dsp:cNvPr id="0" name=""/>
        <dsp:cNvSpPr/>
      </dsp:nvSpPr>
      <dsp:spPr>
        <a:xfrm>
          <a:off x="6353517" y="4228719"/>
          <a:ext cx="91440" cy="205430"/>
        </a:xfrm>
        <a:custGeom>
          <a:avLst/>
          <a:gdLst/>
          <a:ahLst/>
          <a:cxnLst/>
          <a:rect l="0" t="0" r="0" b="0"/>
          <a:pathLst>
            <a:path>
              <a:moveTo>
                <a:pt x="45720" y="0"/>
              </a:moveTo>
              <a:lnTo>
                <a:pt x="45720" y="20543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3C6A0E-235A-5F4D-83C9-894174AF4906}">
      <dsp:nvSpPr>
        <dsp:cNvPr id="0" name=""/>
        <dsp:cNvSpPr/>
      </dsp:nvSpPr>
      <dsp:spPr>
        <a:xfrm>
          <a:off x="6399237" y="3036097"/>
          <a:ext cx="879557" cy="744088"/>
        </a:xfrm>
        <a:custGeom>
          <a:avLst/>
          <a:gdLst/>
          <a:ahLst/>
          <a:cxnLst/>
          <a:rect l="0" t="0" r="0" b="0"/>
          <a:pathLst>
            <a:path>
              <a:moveTo>
                <a:pt x="879557" y="0"/>
              </a:moveTo>
              <a:lnTo>
                <a:pt x="879557"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859A063-8347-A34F-AF72-5BED5B9AB2C1}">
      <dsp:nvSpPr>
        <dsp:cNvPr id="0" name=""/>
        <dsp:cNvSpPr/>
      </dsp:nvSpPr>
      <dsp:spPr>
        <a:xfrm>
          <a:off x="5535917" y="3036097"/>
          <a:ext cx="1742877" cy="744088"/>
        </a:xfrm>
        <a:custGeom>
          <a:avLst/>
          <a:gdLst/>
          <a:ahLst/>
          <a:cxnLst/>
          <a:rect l="0" t="0" r="0" b="0"/>
          <a:pathLst>
            <a:path>
              <a:moveTo>
                <a:pt x="1742877" y="0"/>
              </a:moveTo>
              <a:lnTo>
                <a:pt x="1742877"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76B907-3481-2E4E-9C9E-2E05A017C2F6}">
      <dsp:nvSpPr>
        <dsp:cNvPr id="0" name=""/>
        <dsp:cNvSpPr/>
      </dsp:nvSpPr>
      <dsp:spPr>
        <a:xfrm>
          <a:off x="4672598" y="3036097"/>
          <a:ext cx="2606196" cy="744088"/>
        </a:xfrm>
        <a:custGeom>
          <a:avLst/>
          <a:gdLst/>
          <a:ahLst/>
          <a:cxnLst/>
          <a:rect l="0" t="0" r="0" b="0"/>
          <a:pathLst>
            <a:path>
              <a:moveTo>
                <a:pt x="2606196" y="0"/>
              </a:moveTo>
              <a:lnTo>
                <a:pt x="2606196"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C65834-12C2-6F4C-BC59-E4CE888191B5}">
      <dsp:nvSpPr>
        <dsp:cNvPr id="0" name=""/>
        <dsp:cNvSpPr/>
      </dsp:nvSpPr>
      <dsp:spPr>
        <a:xfrm>
          <a:off x="3809279" y="3036097"/>
          <a:ext cx="3469515" cy="744088"/>
        </a:xfrm>
        <a:custGeom>
          <a:avLst/>
          <a:gdLst/>
          <a:ahLst/>
          <a:cxnLst/>
          <a:rect l="0" t="0" r="0" b="0"/>
          <a:pathLst>
            <a:path>
              <a:moveTo>
                <a:pt x="3469515" y="0"/>
              </a:moveTo>
              <a:lnTo>
                <a:pt x="3469515"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F497E1-478D-A541-AD0F-7377D6F047FA}">
      <dsp:nvSpPr>
        <dsp:cNvPr id="0" name=""/>
        <dsp:cNvSpPr/>
      </dsp:nvSpPr>
      <dsp:spPr>
        <a:xfrm>
          <a:off x="4734884" y="2127567"/>
          <a:ext cx="2543910" cy="459996"/>
        </a:xfrm>
        <a:custGeom>
          <a:avLst/>
          <a:gdLst/>
          <a:ahLst/>
          <a:cxnLst/>
          <a:rect l="0" t="0" r="0" b="0"/>
          <a:pathLst>
            <a:path>
              <a:moveTo>
                <a:pt x="0" y="0"/>
              </a:moveTo>
              <a:lnTo>
                <a:pt x="0" y="394560"/>
              </a:lnTo>
              <a:lnTo>
                <a:pt x="2543910" y="394560"/>
              </a:lnTo>
              <a:lnTo>
                <a:pt x="2543910" y="4599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DFB7CD-AB61-3C49-BE79-FF9F4D035AD7}">
      <dsp:nvSpPr>
        <dsp:cNvPr id="0" name=""/>
        <dsp:cNvSpPr/>
      </dsp:nvSpPr>
      <dsp:spPr>
        <a:xfrm>
          <a:off x="1645817" y="3036097"/>
          <a:ext cx="1300142" cy="744088"/>
        </a:xfrm>
        <a:custGeom>
          <a:avLst/>
          <a:gdLst/>
          <a:ahLst/>
          <a:cxnLst/>
          <a:rect l="0" t="0" r="0" b="0"/>
          <a:pathLst>
            <a:path>
              <a:moveTo>
                <a:pt x="0" y="0"/>
              </a:moveTo>
              <a:lnTo>
                <a:pt x="0" y="678652"/>
              </a:lnTo>
              <a:lnTo>
                <a:pt x="1300142" y="678652"/>
              </a:lnTo>
              <a:lnTo>
                <a:pt x="1300142"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61E522-5263-F648-84E9-D3783E548EFB}">
      <dsp:nvSpPr>
        <dsp:cNvPr id="0" name=""/>
        <dsp:cNvSpPr/>
      </dsp:nvSpPr>
      <dsp:spPr>
        <a:xfrm>
          <a:off x="1645817" y="3036097"/>
          <a:ext cx="436823" cy="744088"/>
        </a:xfrm>
        <a:custGeom>
          <a:avLst/>
          <a:gdLst/>
          <a:ahLst/>
          <a:cxnLst/>
          <a:rect l="0" t="0" r="0" b="0"/>
          <a:pathLst>
            <a:path>
              <a:moveTo>
                <a:pt x="0" y="0"/>
              </a:moveTo>
              <a:lnTo>
                <a:pt x="0" y="678652"/>
              </a:lnTo>
              <a:lnTo>
                <a:pt x="436823" y="678652"/>
              </a:lnTo>
              <a:lnTo>
                <a:pt x="436823"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B7575C-5914-C046-9E86-EE1B168C6ED6}">
      <dsp:nvSpPr>
        <dsp:cNvPr id="0" name=""/>
        <dsp:cNvSpPr/>
      </dsp:nvSpPr>
      <dsp:spPr>
        <a:xfrm>
          <a:off x="1219320" y="3036097"/>
          <a:ext cx="426496" cy="744088"/>
        </a:xfrm>
        <a:custGeom>
          <a:avLst/>
          <a:gdLst/>
          <a:ahLst/>
          <a:cxnLst/>
          <a:rect l="0" t="0" r="0" b="0"/>
          <a:pathLst>
            <a:path>
              <a:moveTo>
                <a:pt x="426496" y="0"/>
              </a:moveTo>
              <a:lnTo>
                <a:pt x="426496"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1634B9E-860E-F746-898E-2BBE2117E112}">
      <dsp:nvSpPr>
        <dsp:cNvPr id="0" name=""/>
        <dsp:cNvSpPr/>
      </dsp:nvSpPr>
      <dsp:spPr>
        <a:xfrm>
          <a:off x="356001" y="3036097"/>
          <a:ext cx="1289815" cy="744088"/>
        </a:xfrm>
        <a:custGeom>
          <a:avLst/>
          <a:gdLst/>
          <a:ahLst/>
          <a:cxnLst/>
          <a:rect l="0" t="0" r="0" b="0"/>
          <a:pathLst>
            <a:path>
              <a:moveTo>
                <a:pt x="1289815" y="0"/>
              </a:moveTo>
              <a:lnTo>
                <a:pt x="1289815" y="678652"/>
              </a:lnTo>
              <a:lnTo>
                <a:pt x="0" y="678652"/>
              </a:lnTo>
              <a:lnTo>
                <a:pt x="0" y="7440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2B9FF5-432C-C749-B141-998BA2F34250}">
      <dsp:nvSpPr>
        <dsp:cNvPr id="0" name=""/>
        <dsp:cNvSpPr/>
      </dsp:nvSpPr>
      <dsp:spPr>
        <a:xfrm>
          <a:off x="1645817" y="2127567"/>
          <a:ext cx="3089067" cy="459996"/>
        </a:xfrm>
        <a:custGeom>
          <a:avLst/>
          <a:gdLst/>
          <a:ahLst/>
          <a:cxnLst/>
          <a:rect l="0" t="0" r="0" b="0"/>
          <a:pathLst>
            <a:path>
              <a:moveTo>
                <a:pt x="3089067" y="0"/>
              </a:moveTo>
              <a:lnTo>
                <a:pt x="3089067" y="394560"/>
              </a:lnTo>
              <a:lnTo>
                <a:pt x="0" y="394560"/>
              </a:lnTo>
              <a:lnTo>
                <a:pt x="0" y="4599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E98BDC-5B99-904E-9C15-713E012EDC9F}">
      <dsp:nvSpPr>
        <dsp:cNvPr id="0" name=""/>
        <dsp:cNvSpPr/>
      </dsp:nvSpPr>
      <dsp:spPr>
        <a:xfrm>
          <a:off x="4381708" y="1679033"/>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C80537D-D859-F34A-ADA6-B392191AE3D7}">
      <dsp:nvSpPr>
        <dsp:cNvPr id="0" name=""/>
        <dsp:cNvSpPr/>
      </dsp:nvSpPr>
      <dsp:spPr>
        <a:xfrm>
          <a:off x="4460192" y="1753593"/>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Process</a:t>
          </a:r>
        </a:p>
      </dsp:txBody>
      <dsp:txXfrm>
        <a:off x="4473329" y="1766730"/>
        <a:ext cx="680078" cy="422259"/>
      </dsp:txXfrm>
    </dsp:sp>
    <dsp:sp modelId="{63DBDAFD-9A06-2444-A1DB-E45586A9893E}">
      <dsp:nvSpPr>
        <dsp:cNvPr id="0" name=""/>
        <dsp:cNvSpPr/>
      </dsp:nvSpPr>
      <dsp:spPr>
        <a:xfrm>
          <a:off x="1292641" y="2587563"/>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4CEC0DE-1EF4-1C4F-8CA8-0DBD358ADB56}">
      <dsp:nvSpPr>
        <dsp:cNvPr id="0" name=""/>
        <dsp:cNvSpPr/>
      </dsp:nvSpPr>
      <dsp:spPr>
        <a:xfrm>
          <a:off x="1371124" y="2662123"/>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Operation</a:t>
          </a:r>
        </a:p>
      </dsp:txBody>
      <dsp:txXfrm>
        <a:off x="1384261" y="2675260"/>
        <a:ext cx="680078" cy="422259"/>
      </dsp:txXfrm>
    </dsp:sp>
    <dsp:sp modelId="{9BB1D974-E93B-C241-A23D-C92CBB23B9DE}">
      <dsp:nvSpPr>
        <dsp:cNvPr id="0" name=""/>
        <dsp:cNvSpPr/>
      </dsp:nvSpPr>
      <dsp:spPr>
        <a:xfrm>
          <a:off x="2825"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AFC351C-1707-B445-ADFE-675EB56DCF44}">
      <dsp:nvSpPr>
        <dsp:cNvPr id="0" name=""/>
        <dsp:cNvSpPr/>
      </dsp:nvSpPr>
      <dsp:spPr>
        <a:xfrm>
          <a:off x="81308"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Paramètre</a:t>
          </a:r>
        </a:p>
      </dsp:txBody>
      <dsp:txXfrm>
        <a:off x="94445" y="3867882"/>
        <a:ext cx="680078" cy="422259"/>
      </dsp:txXfrm>
    </dsp:sp>
    <dsp:sp modelId="{95974890-7BD7-F64A-90B5-05C3C064FEA5}">
      <dsp:nvSpPr>
        <dsp:cNvPr id="0" name=""/>
        <dsp:cNvSpPr/>
      </dsp:nvSpPr>
      <dsp:spPr>
        <a:xfrm>
          <a:off x="866144"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7707314-385F-374F-AADB-A5CEACD4A384}">
      <dsp:nvSpPr>
        <dsp:cNvPr id="0" name=""/>
        <dsp:cNvSpPr/>
      </dsp:nvSpPr>
      <dsp:spPr>
        <a:xfrm>
          <a:off x="944628"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Tracabilité</a:t>
          </a:r>
        </a:p>
      </dsp:txBody>
      <dsp:txXfrm>
        <a:off x="957765" y="3867882"/>
        <a:ext cx="680078" cy="422259"/>
      </dsp:txXfrm>
    </dsp:sp>
    <dsp:sp modelId="{381E4C6A-D440-D942-8106-2871C66A268E}">
      <dsp:nvSpPr>
        <dsp:cNvPr id="0" name=""/>
        <dsp:cNvSpPr/>
      </dsp:nvSpPr>
      <dsp:spPr>
        <a:xfrm>
          <a:off x="1729464"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1F4ED17-2D21-3746-BE76-E121735D411A}">
      <dsp:nvSpPr>
        <dsp:cNvPr id="0" name=""/>
        <dsp:cNvSpPr/>
      </dsp:nvSpPr>
      <dsp:spPr>
        <a:xfrm>
          <a:off x="1807947"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Consigne</a:t>
          </a:r>
        </a:p>
      </dsp:txBody>
      <dsp:txXfrm>
        <a:off x="1821084" y="3867882"/>
        <a:ext cx="680078" cy="422259"/>
      </dsp:txXfrm>
    </dsp:sp>
    <dsp:sp modelId="{BF1ACCDB-12FC-3244-9FFE-FA5AA8CA850E}">
      <dsp:nvSpPr>
        <dsp:cNvPr id="0" name=""/>
        <dsp:cNvSpPr/>
      </dsp:nvSpPr>
      <dsp:spPr>
        <a:xfrm>
          <a:off x="2592783"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D06A792-C2F2-264C-994A-B532575A569D}">
      <dsp:nvSpPr>
        <dsp:cNvPr id="0" name=""/>
        <dsp:cNvSpPr/>
      </dsp:nvSpPr>
      <dsp:spPr>
        <a:xfrm>
          <a:off x="2671267"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Mesure</a:t>
          </a:r>
        </a:p>
      </dsp:txBody>
      <dsp:txXfrm>
        <a:off x="2684404" y="3867882"/>
        <a:ext cx="680078" cy="422259"/>
      </dsp:txXfrm>
    </dsp:sp>
    <dsp:sp modelId="{2F0159C2-81C4-E544-A185-EE5CB95A8BD8}">
      <dsp:nvSpPr>
        <dsp:cNvPr id="0" name=""/>
        <dsp:cNvSpPr/>
      </dsp:nvSpPr>
      <dsp:spPr>
        <a:xfrm>
          <a:off x="6925618" y="2587563"/>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46AFB1A-92A0-484E-AD48-4BD542D02CF6}">
      <dsp:nvSpPr>
        <dsp:cNvPr id="0" name=""/>
        <dsp:cNvSpPr/>
      </dsp:nvSpPr>
      <dsp:spPr>
        <a:xfrm>
          <a:off x="7004102" y="2662123"/>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Ligne</a:t>
          </a:r>
        </a:p>
      </dsp:txBody>
      <dsp:txXfrm>
        <a:off x="7017239" y="2675260"/>
        <a:ext cx="680078" cy="422259"/>
      </dsp:txXfrm>
    </dsp:sp>
    <dsp:sp modelId="{004183F8-4C8A-CB47-820D-54B5D3BB7A50}">
      <dsp:nvSpPr>
        <dsp:cNvPr id="0" name=""/>
        <dsp:cNvSpPr/>
      </dsp:nvSpPr>
      <dsp:spPr>
        <a:xfrm>
          <a:off x="3456102"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375B60D-9DAD-9A4C-A3FC-4C5BA2D85CF0}">
      <dsp:nvSpPr>
        <dsp:cNvPr id="0" name=""/>
        <dsp:cNvSpPr/>
      </dsp:nvSpPr>
      <dsp:spPr>
        <a:xfrm>
          <a:off x="3534586"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Station</a:t>
          </a:r>
        </a:p>
      </dsp:txBody>
      <dsp:txXfrm>
        <a:off x="3547723" y="3867882"/>
        <a:ext cx="680078" cy="422259"/>
      </dsp:txXfrm>
    </dsp:sp>
    <dsp:sp modelId="{0BE9BCDC-9C7E-054E-AFE6-C2B2CD9CDA1E}">
      <dsp:nvSpPr>
        <dsp:cNvPr id="0" name=""/>
        <dsp:cNvSpPr/>
      </dsp:nvSpPr>
      <dsp:spPr>
        <a:xfrm>
          <a:off x="4319422"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5B0BFFF-9F3D-9B4A-B8A7-9BF761206C9A}">
      <dsp:nvSpPr>
        <dsp:cNvPr id="0" name=""/>
        <dsp:cNvSpPr/>
      </dsp:nvSpPr>
      <dsp:spPr>
        <a:xfrm>
          <a:off x="4397905"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Fonctions de service</a:t>
          </a:r>
        </a:p>
      </dsp:txBody>
      <dsp:txXfrm>
        <a:off x="4411042" y="3867882"/>
        <a:ext cx="680078" cy="422259"/>
      </dsp:txXfrm>
    </dsp:sp>
    <dsp:sp modelId="{3A3518E4-177C-264F-A541-3215F9C70EE8}">
      <dsp:nvSpPr>
        <dsp:cNvPr id="0" name=""/>
        <dsp:cNvSpPr/>
      </dsp:nvSpPr>
      <dsp:spPr>
        <a:xfrm>
          <a:off x="5182741"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69D9446-A184-1F4D-9C54-82822D6ADAFB}">
      <dsp:nvSpPr>
        <dsp:cNvPr id="0" name=""/>
        <dsp:cNvSpPr/>
      </dsp:nvSpPr>
      <dsp:spPr>
        <a:xfrm>
          <a:off x="5261225"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Fiche reférence</a:t>
          </a:r>
        </a:p>
      </dsp:txBody>
      <dsp:txXfrm>
        <a:off x="5274362" y="3867882"/>
        <a:ext cx="680078" cy="422259"/>
      </dsp:txXfrm>
    </dsp:sp>
    <dsp:sp modelId="{F580EE33-2656-724E-940D-CD18CC058B5F}">
      <dsp:nvSpPr>
        <dsp:cNvPr id="0" name=""/>
        <dsp:cNvSpPr/>
      </dsp:nvSpPr>
      <dsp:spPr>
        <a:xfrm>
          <a:off x="6046061"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10AB8B-21CB-1948-A182-2782E64CF015}">
      <dsp:nvSpPr>
        <dsp:cNvPr id="0" name=""/>
        <dsp:cNvSpPr/>
      </dsp:nvSpPr>
      <dsp:spPr>
        <a:xfrm>
          <a:off x="6124544"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Fiche produit</a:t>
          </a:r>
        </a:p>
      </dsp:txBody>
      <dsp:txXfrm>
        <a:off x="6137681" y="3867882"/>
        <a:ext cx="680078" cy="422259"/>
      </dsp:txXfrm>
    </dsp:sp>
    <dsp:sp modelId="{569DE8AB-9CFF-6048-82A2-3F6E0F0EC4EB}">
      <dsp:nvSpPr>
        <dsp:cNvPr id="0" name=""/>
        <dsp:cNvSpPr/>
      </dsp:nvSpPr>
      <dsp:spPr>
        <a:xfrm>
          <a:off x="6046061" y="4434150"/>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8DA0DD1-BCD6-6C47-A524-9A24BE16DC20}">
      <dsp:nvSpPr>
        <dsp:cNvPr id="0" name=""/>
        <dsp:cNvSpPr/>
      </dsp:nvSpPr>
      <dsp:spPr>
        <a:xfrm>
          <a:off x="6124544" y="4508709"/>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Fichier texte</a:t>
          </a:r>
        </a:p>
      </dsp:txBody>
      <dsp:txXfrm>
        <a:off x="6137681" y="4521846"/>
        <a:ext cx="680078" cy="422259"/>
      </dsp:txXfrm>
    </dsp:sp>
    <dsp:sp modelId="{C2DE3D0D-E00F-B64A-9A3F-871F7CD7CCE7}">
      <dsp:nvSpPr>
        <dsp:cNvPr id="0" name=""/>
        <dsp:cNvSpPr/>
      </dsp:nvSpPr>
      <dsp:spPr>
        <a:xfrm>
          <a:off x="6909380"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F5D5B49-9A28-6B4B-B357-D272DF0C2BEE}">
      <dsp:nvSpPr>
        <dsp:cNvPr id="0" name=""/>
        <dsp:cNvSpPr/>
      </dsp:nvSpPr>
      <dsp:spPr>
        <a:xfrm>
          <a:off x="6987864"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Fiche palette</a:t>
          </a:r>
        </a:p>
      </dsp:txBody>
      <dsp:txXfrm>
        <a:off x="7001001" y="3867882"/>
        <a:ext cx="680078" cy="422259"/>
      </dsp:txXfrm>
    </dsp:sp>
    <dsp:sp modelId="{F54A6D54-89DE-2047-8163-B4C7AC98727A}">
      <dsp:nvSpPr>
        <dsp:cNvPr id="0" name=""/>
        <dsp:cNvSpPr/>
      </dsp:nvSpPr>
      <dsp:spPr>
        <a:xfrm>
          <a:off x="7772699"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12B184F-A4DE-DE44-82AD-332770B085F4}">
      <dsp:nvSpPr>
        <dsp:cNvPr id="0" name=""/>
        <dsp:cNvSpPr/>
      </dsp:nvSpPr>
      <dsp:spPr>
        <a:xfrm>
          <a:off x="7851183"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Fiche Service</a:t>
          </a:r>
        </a:p>
      </dsp:txBody>
      <dsp:txXfrm>
        <a:off x="7864320" y="3867882"/>
        <a:ext cx="680078" cy="422259"/>
      </dsp:txXfrm>
    </dsp:sp>
    <dsp:sp modelId="{370A811D-AB4C-3842-BDE4-D9D634ACEF44}">
      <dsp:nvSpPr>
        <dsp:cNvPr id="0" name=""/>
        <dsp:cNvSpPr/>
      </dsp:nvSpPr>
      <dsp:spPr>
        <a:xfrm>
          <a:off x="8636019"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DD248A-16FD-CF42-A908-F2913096B7D7}">
      <dsp:nvSpPr>
        <dsp:cNvPr id="0" name=""/>
        <dsp:cNvSpPr/>
      </dsp:nvSpPr>
      <dsp:spPr>
        <a:xfrm>
          <a:off x="8714502"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Défaut produit</a:t>
          </a:r>
        </a:p>
      </dsp:txBody>
      <dsp:txXfrm>
        <a:off x="8727639" y="3867882"/>
        <a:ext cx="680078" cy="422259"/>
      </dsp:txXfrm>
    </dsp:sp>
    <dsp:sp modelId="{B7105B89-797E-6640-B347-85005AFE7049}">
      <dsp:nvSpPr>
        <dsp:cNvPr id="0" name=""/>
        <dsp:cNvSpPr/>
      </dsp:nvSpPr>
      <dsp:spPr>
        <a:xfrm>
          <a:off x="9499338" y="3780185"/>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7D5719C-2DF0-3144-A2B7-D84FBB383EF2}">
      <dsp:nvSpPr>
        <dsp:cNvPr id="0" name=""/>
        <dsp:cNvSpPr/>
      </dsp:nvSpPr>
      <dsp:spPr>
        <a:xfrm>
          <a:off x="9577822" y="3854745"/>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Défaut process</a:t>
          </a:r>
        </a:p>
      </dsp:txBody>
      <dsp:txXfrm>
        <a:off x="9590959" y="3867882"/>
        <a:ext cx="680078" cy="422259"/>
      </dsp:txXfrm>
    </dsp:sp>
    <dsp:sp modelId="{DBFDB98D-7FCF-994C-B9EB-6A13659FD9A6}">
      <dsp:nvSpPr>
        <dsp:cNvPr id="0" name=""/>
        <dsp:cNvSpPr/>
      </dsp:nvSpPr>
      <dsp:spPr>
        <a:xfrm>
          <a:off x="4381770" y="2587563"/>
          <a:ext cx="706352" cy="44853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A25207-5309-B64A-A2AD-0D36D4FCE22C}">
      <dsp:nvSpPr>
        <dsp:cNvPr id="0" name=""/>
        <dsp:cNvSpPr/>
      </dsp:nvSpPr>
      <dsp:spPr>
        <a:xfrm>
          <a:off x="4460254" y="2662123"/>
          <a:ext cx="706352" cy="44853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Paramètre famille</a:t>
          </a:r>
        </a:p>
      </dsp:txBody>
      <dsp:txXfrm>
        <a:off x="4473391" y="2675260"/>
        <a:ext cx="680078" cy="4222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450E-F2C4-4377-8592-141E4A5E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45</Pages>
  <Words>10640</Words>
  <Characters>58525</Characters>
  <Application>Microsoft Office Word</Application>
  <DocSecurity>0</DocSecurity>
  <Lines>487</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Jean-François Coupat</dc:creator>
  <cp:lastModifiedBy>BONTEMPI, Virgil</cp:lastModifiedBy>
  <cp:revision>119</cp:revision>
  <cp:lastPrinted>2015-06-29T10:54:00Z</cp:lastPrinted>
  <dcterms:created xsi:type="dcterms:W3CDTF">2015-05-20T06:04:00Z</dcterms:created>
  <dcterms:modified xsi:type="dcterms:W3CDTF">2016-06-24T07:39:00Z</dcterms:modified>
</cp:coreProperties>
</file>